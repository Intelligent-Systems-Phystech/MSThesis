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90" w:rsidRDefault="004D5E3E">
      <w:pPr>
        <w:pStyle w:val="Body"/>
        <w:rPr>
          <w:b/>
          <w:bCs/>
          <w:sz w:val="28"/>
          <w:szCs w:val="28"/>
        </w:rPr>
      </w:pPr>
      <w:r>
        <w:rPr>
          <w:b/>
          <w:bCs/>
          <w:sz w:val="28"/>
          <w:szCs w:val="28"/>
        </w:rPr>
        <w:t>Feature Generation for Physical Activity Classification</w:t>
      </w:r>
    </w:p>
    <w:p w:rsidR="00F40590" w:rsidRDefault="00F40590">
      <w:pPr>
        <w:pStyle w:val="Body"/>
      </w:pPr>
    </w:p>
    <w:p w:rsidR="00F40590" w:rsidRDefault="004D5E3E">
      <w:pPr>
        <w:pStyle w:val="Body"/>
        <w:rPr>
          <w:b/>
          <w:bCs/>
        </w:rPr>
      </w:pPr>
      <w:r>
        <w:rPr>
          <w:b/>
          <w:bCs/>
        </w:rPr>
        <w:t>Abstract:</w:t>
      </w:r>
    </w:p>
    <w:p w:rsidR="00F40590" w:rsidRDefault="004D5E3E">
      <w:pPr>
        <w:pStyle w:val="Body"/>
      </w:pPr>
      <w:r>
        <w:t xml:space="preserve">The paper investigates </w:t>
      </w:r>
      <w:del w:id="0" w:author="Пользователь" w:date="2018-01-05T18:28:00Z">
        <w:r w:rsidDel="001442F0">
          <w:delText xml:space="preserve">the </w:delText>
        </w:r>
      </w:del>
      <w:r>
        <w:t>human physical activity classification problem.</w:t>
      </w:r>
      <w:ins w:id="1" w:author="Пользователь" w:date="2018-01-05T18:28:00Z">
        <w:r w:rsidR="00556A89" w:rsidRPr="00556A89">
          <w:rPr>
            <w:rPrChange w:id="2" w:author="Пользователь" w:date="2018-01-05T18:29:00Z">
              <w:rPr>
                <w:rFonts w:ascii="Times New Roman" w:hAnsi="Times New Roman" w:cs="Times New Roman"/>
                <w:color w:val="auto"/>
                <w:sz w:val="24"/>
                <w:szCs w:val="24"/>
                <w:lang w:val="ru-RU" w:eastAsia="en-US"/>
              </w:rPr>
            </w:rPrChange>
          </w:rPr>
          <w:t xml:space="preserve"> </w:t>
        </w:r>
      </w:ins>
      <w:r>
        <w:t>Time series</w:t>
      </w:r>
      <w:ins w:id="3" w:author="Пользователь" w:date="2018-01-05T18:31:00Z">
        <w:r w:rsidR="00556A89" w:rsidRPr="00556A89">
          <w:rPr>
            <w:rPrChange w:id="4" w:author="Пользователь" w:date="2018-01-05T18:31:00Z">
              <w:rPr>
                <w:rFonts w:ascii="Times New Roman" w:hAnsi="Times New Roman" w:cs="Times New Roman"/>
                <w:color w:val="auto"/>
                <w:sz w:val="24"/>
                <w:szCs w:val="24"/>
                <w:lang w:val="ru-RU" w:eastAsia="en-US"/>
              </w:rPr>
            </w:rPrChange>
          </w:rPr>
          <w:t xml:space="preserve"> </w:t>
        </w:r>
        <w:r w:rsidR="007E3638">
          <w:t>obtained</w:t>
        </w:r>
      </w:ins>
      <w:r>
        <w:t xml:space="preserve"> from accelerometer of a wearable device produce a dataset.</w:t>
      </w:r>
      <w:ins w:id="5" w:author="Пользователь" w:date="2018-01-05T18:29:00Z">
        <w:r w:rsidR="00556A89" w:rsidRPr="00556A89">
          <w:rPr>
            <w:rPrChange w:id="6" w:author="Пользователь" w:date="2018-01-05T18:29:00Z">
              <w:rPr>
                <w:rFonts w:ascii="Times New Roman" w:hAnsi="Times New Roman" w:cs="Times New Roman"/>
                <w:color w:val="auto"/>
                <w:sz w:val="24"/>
                <w:szCs w:val="24"/>
                <w:lang w:val="ru-RU" w:eastAsia="en-US"/>
              </w:rPr>
            </w:rPrChange>
          </w:rPr>
          <w:t xml:space="preserve"> </w:t>
        </w:r>
      </w:ins>
      <w:r>
        <w:t xml:space="preserve">Due to </w:t>
      </w:r>
      <w:ins w:id="7" w:author="Пользователь" w:date="2018-01-05T18:32:00Z">
        <w:r w:rsidR="007E3638">
          <w:t xml:space="preserve">the </w:t>
        </w:r>
      </w:ins>
      <w:r>
        <w:t xml:space="preserve">high dimension of </w:t>
      </w:r>
      <w:del w:id="8" w:author="Пользователь" w:date="2018-01-05T18:32:00Z">
        <w:r w:rsidDel="007E3638">
          <w:delText xml:space="preserve">the </w:delText>
        </w:r>
      </w:del>
      <w:r>
        <w:t>object description and low computational resources one has to state a feature generation problem.</w:t>
      </w:r>
      <w:ins w:id="9" w:author="Пользователь" w:date="2018-01-05T18:30:00Z">
        <w:r w:rsidR="00556A89" w:rsidRPr="00556A89">
          <w:rPr>
            <w:rPrChange w:id="10" w:author="Пользователь" w:date="2018-01-05T18:30:00Z">
              <w:rPr>
                <w:rFonts w:ascii="Times New Roman" w:hAnsi="Times New Roman" w:cs="Times New Roman"/>
                <w:color w:val="auto"/>
                <w:sz w:val="24"/>
                <w:szCs w:val="24"/>
                <w:lang w:val="ru-RU" w:eastAsia="en-US"/>
              </w:rPr>
            </w:rPrChange>
          </w:rPr>
          <w:t xml:space="preserve"> </w:t>
        </w:r>
      </w:ins>
      <w:r>
        <w:t>The authors propose to use the parameters of the local approximation models as informative features. The experiment is conducted on two datasets for human activity recognition using accelerometer: WISDM and USC-HAD. It compares several superpositions of various generation</w:t>
      </w:r>
      <w:ins w:id="11" w:author="Пользователь" w:date="2018-01-05T18:33:00Z">
        <w:r w:rsidR="003D41AD">
          <w:t>s</w:t>
        </w:r>
      </w:ins>
      <w:r>
        <w:t xml:space="preserve"> and classification models.</w:t>
      </w:r>
    </w:p>
    <w:p w:rsidR="00F40590" w:rsidRDefault="004D5E3E">
      <w:pPr>
        <w:pStyle w:val="Body"/>
      </w:pPr>
      <w:r>
        <w:rPr>
          <w:b/>
          <w:bCs/>
        </w:rPr>
        <w:t xml:space="preserve">Keywords: </w:t>
      </w:r>
      <w:r>
        <w:t>wearable devices, accelerometer, time series, local approximation, classification</w:t>
      </w:r>
    </w:p>
    <w:p w:rsidR="00F40590" w:rsidRDefault="00F40590">
      <w:pPr>
        <w:pStyle w:val="Body"/>
      </w:pPr>
    </w:p>
    <w:p w:rsidR="00F40590" w:rsidRDefault="004D5E3E">
      <w:pPr>
        <w:pStyle w:val="Body"/>
        <w:rPr>
          <w:b/>
          <w:bCs/>
        </w:rPr>
      </w:pPr>
      <w:r w:rsidRPr="001442F0">
        <w:rPr>
          <w:b/>
          <w:bCs/>
        </w:rPr>
        <w:t>Introduction</w:t>
      </w:r>
    </w:p>
    <w:p w:rsidR="00F40590" w:rsidRDefault="004D5E3E">
      <w:pPr>
        <w:pStyle w:val="Body"/>
      </w:pPr>
      <w:r>
        <w:t xml:space="preserve">The paper investigates </w:t>
      </w:r>
      <w:del w:id="12" w:author="Пользователь" w:date="2018-01-05T18:34:00Z">
        <w:r w:rsidDel="003D41AD">
          <w:delText xml:space="preserve">the </w:delText>
        </w:r>
      </w:del>
      <w:r>
        <w:t>multiclass classification problem of objects with no explicit feature representation. This problem arises in analysing biological data~\cite{motrenko2016extracting}, human behavior and social interactions~\cite{bao2004activity}. It considers the problem of human activity recognition.</w:t>
      </w:r>
      <w:ins w:id="13" w:author="Пользователь" w:date="2018-01-05T18:34:00Z">
        <w:r w:rsidR="00FB4CA8">
          <w:t xml:space="preserve"> </w:t>
        </w:r>
      </w:ins>
      <w:r>
        <w:t xml:space="preserve">The accelerometer time series~\cite{ignatov2016human,lu2016towards,wang2014human} from smart phones serve to recognize human physical activity </w:t>
      </w:r>
      <w:del w:id="14" w:author="Пользователь" w:date="2018-01-05T18:34:00Z">
        <w:r w:rsidDel="00FB4CA8">
          <w:delText xml:space="preserve">in </w:delText>
        </w:r>
      </w:del>
      <w:ins w:id="15" w:author="Пользователь" w:date="2018-01-05T18:34:00Z">
        <w:r w:rsidR="00FB4CA8">
          <w:t xml:space="preserve">on </w:t>
        </w:r>
      </w:ins>
      <w:r>
        <w:t xml:space="preserve">the internet of things~\cite{budnik2017learned,lu2016activity}.Methods to solve this problem range from topological data analysis~\cite{umeda2017time} to convolutional neural networks~\cite{hammerla2016deep}. </w:t>
      </w:r>
      <w:del w:id="16" w:author="Пользователь" w:date="2018-01-05T18:35:00Z">
        <w:r w:rsidDel="00FE6AB3">
          <w:delText xml:space="preserve">The </w:delText>
        </w:r>
      </w:del>
      <w:ins w:id="17" w:author="Пользователь" w:date="2018-01-05T18:35:00Z">
        <w:r w:rsidR="00FE6AB3">
          <w:t xml:space="preserve">An </w:t>
        </w:r>
      </w:ins>
      <w:r>
        <w:t>extensive survey of the methods and datasets for this problem is</w:t>
      </w:r>
      <w:ins w:id="18" w:author="Пользователь" w:date="2018-01-05T18:35:00Z">
        <w:r w:rsidR="00FE6AB3">
          <w:t xml:space="preserve"> found</w:t>
        </w:r>
      </w:ins>
      <w:r>
        <w:t xml:space="preserve"> in~\cite{incel2013review}. </w:t>
      </w:r>
    </w:p>
    <w:p w:rsidR="00F40590" w:rsidRDefault="00F40590">
      <w:pPr>
        <w:pStyle w:val="Body"/>
      </w:pPr>
    </w:p>
    <w:p w:rsidR="00F40590" w:rsidRDefault="004D5E3E">
      <w:pPr>
        <w:pStyle w:val="Body"/>
      </w:pPr>
      <w:r>
        <w:t xml:space="preserve">In this work the dataset is comprised of time series of acceleration from three axis, which is obtained from a mobile phone or another wearable device with accelerometer. These time series are of various sizes, not </w:t>
      </w:r>
      <w:commentRangeStart w:id="19"/>
      <w:r>
        <w:t>aligned and multiscaled</w:t>
      </w:r>
      <w:commentRangeEnd w:id="19"/>
      <w:r w:rsidR="00FE798A">
        <w:rPr>
          <w:rStyle w:val="a6"/>
          <w:rFonts w:ascii="Times New Roman" w:hAnsi="Times New Roman" w:cs="Times New Roman"/>
          <w:color w:val="auto"/>
          <w:lang w:eastAsia="en-US"/>
        </w:rPr>
        <w:commentReference w:id="19"/>
      </w:r>
      <w:r>
        <w:t>~\cite{geurts2001pattern}.The problem is to predict physical activity of a person. The list of activities includes walking, running, sitting or walking up/down stairs.</w:t>
      </w:r>
      <w:ins w:id="20" w:author="Пользователь" w:date="2018-01-05T18:39:00Z">
        <w:r w:rsidR="00B764D4">
          <w:t xml:space="preserve"> </w:t>
        </w:r>
      </w:ins>
      <w:r>
        <w:t xml:space="preserve">In this setup </w:t>
      </w:r>
      <w:del w:id="21" w:author="Пользователь" w:date="2018-01-05T18:40:00Z">
        <w:r w:rsidDel="00BE4AC6">
          <w:delText xml:space="preserve">the </w:delText>
        </w:r>
      </w:del>
      <w:r>
        <w:t xml:space="preserve">time series are treated as complex structured objects without explicit feature description. This assumption allows to propose a flexible technology </w:t>
      </w:r>
      <w:del w:id="22" w:author="Пользователь" w:date="2018-01-05T18:40:00Z">
        <w:r w:rsidDel="00BE4AC6">
          <w:delText xml:space="preserve">of </w:delText>
        </w:r>
      </w:del>
      <w:ins w:id="23" w:author="Пользователь" w:date="2018-01-05T18:40:00Z">
        <w:r w:rsidR="00BE4AC6">
          <w:t xml:space="preserve">for </w:t>
        </w:r>
      </w:ins>
      <w:r>
        <w:t>accelerometer time series modelling. The main problem to tackle is the lack of computational resources, memory</w:t>
      </w:r>
      <w:ins w:id="24" w:author="Пользователь" w:date="2018-01-05T18:40:00Z">
        <w:r w:rsidR="00BE4AC6">
          <w:t>,</w:t>
        </w:r>
      </w:ins>
      <w:r>
        <w:t xml:space="preserve"> and energy in wearable devices. This investigation proposes an approach to generate features of time series as complex structured objects. The generated features bring adequate quality of classification and require moderate resources.</w:t>
      </w:r>
    </w:p>
    <w:p w:rsidR="00F40590" w:rsidRDefault="00F40590">
      <w:pPr>
        <w:pStyle w:val="Body"/>
      </w:pPr>
    </w:p>
    <w:p w:rsidR="00F40590" w:rsidRDefault="004D5E3E">
      <w:pPr>
        <w:pStyle w:val="Body"/>
      </w:pPr>
      <w:r>
        <w:t>The problem of classifying complex structured objects is split in two distinctive procedures. The first extracts informative features. The second one classifies objects of these feature descriptions.</w:t>
      </w:r>
      <w:ins w:id="25" w:author="Пользователь" w:date="2018-01-05T18:41:00Z">
        <w:r w:rsidR="00E714D0">
          <w:t xml:space="preserve"> </w:t>
        </w:r>
      </w:ins>
      <w:r>
        <w:t xml:space="preserve">This research focuses mainly on comparison of different methods </w:t>
      </w:r>
      <w:del w:id="26" w:author="Пользователь" w:date="2018-01-05T18:42:00Z">
        <w:r w:rsidDel="008A6842">
          <w:delText xml:space="preserve">of </w:delText>
        </w:r>
      </w:del>
      <w:ins w:id="27" w:author="Пользователь" w:date="2018-01-05T18:42:00Z">
        <w:r w:rsidR="008A6842">
          <w:t xml:space="preserve">for </w:t>
        </w:r>
      </w:ins>
      <w:r>
        <w:t>feature generation~\cite{karasikov2016feature,ivkin2015ts}: expert-defined functions, autoregressive model</w:t>
      </w:r>
      <w:ins w:id="28" w:author="Пользователь" w:date="2018-01-05T18:42:00Z">
        <w:r w:rsidR="008A6842">
          <w:t>,</w:t>
        </w:r>
      </w:ins>
      <w:r>
        <w:t xml:space="preserve"> and singular spectrum analysis.</w:t>
      </w:r>
      <w:ins w:id="29" w:author="Пользователь" w:date="2018-01-05T18:42:00Z">
        <w:r w:rsidR="008A6842">
          <w:t xml:space="preserve"> </w:t>
        </w:r>
      </w:ins>
      <w:del w:id="30" w:author="Пользователь" w:date="2018-01-05T18:43:00Z">
        <w:r w:rsidDel="008A6842">
          <w:delText xml:space="preserve">The </w:delText>
        </w:r>
      </w:del>
      <w:r>
        <w:t xml:space="preserve">expert-defined functions~\cite{kwapisz2011activity} include </w:t>
      </w:r>
      <w:del w:id="31" w:author="Пользователь" w:date="2018-01-05T18:44:00Z">
        <w:r w:rsidDel="001D61A2">
          <w:delText xml:space="preserve">the </w:delText>
        </w:r>
      </w:del>
      <w:r>
        <w:t>average</w:t>
      </w:r>
      <w:del w:id="32" w:author="Пользователь" w:date="2018-01-05T18:43:00Z">
        <w:r w:rsidDel="00D3327F">
          <w:delText>,</w:delText>
        </w:r>
      </w:del>
      <w:r>
        <w:t xml:space="preserve"> standard deviation, mean absolute deviation and histogram. The autoregressive model~\cite{lukashin2003adaptive} builds a parametric model for each time series and use</w:t>
      </w:r>
      <w:ins w:id="33" w:author="Пользователь" w:date="2018-01-05T18:45:00Z">
        <w:r w:rsidR="001D61A2">
          <w:t>s</w:t>
        </w:r>
      </w:ins>
      <w:r>
        <w:t xml:space="preserve"> </w:t>
      </w:r>
      <w:ins w:id="34" w:author="Пользователь" w:date="2018-01-05T18:45:00Z">
        <w:r w:rsidR="0081551E">
          <w:t xml:space="preserve">model </w:t>
        </w:r>
      </w:ins>
      <w:r>
        <w:t>parameters of</w:t>
      </w:r>
      <w:del w:id="35" w:author="Пользователь" w:date="2018-01-05T18:45:00Z">
        <w:r w:rsidDel="0081551E">
          <w:delText xml:space="preserve"> the model </w:delText>
        </w:r>
      </w:del>
      <w:r>
        <w:t>as features for classification. The singular spectrum analysis~\cite{hassani2007singular} uses the eigenvalues of trajectory matrix as generated features.</w:t>
      </w:r>
    </w:p>
    <w:p w:rsidR="00F40590" w:rsidRDefault="00F40590">
      <w:pPr>
        <w:pStyle w:val="Body"/>
      </w:pPr>
    </w:p>
    <w:p w:rsidR="00F40590" w:rsidRDefault="004D5E3E">
      <w:pPr>
        <w:pStyle w:val="Body"/>
      </w:pPr>
      <w:r>
        <w:t>The authors propose a new feature generation method. We approximate time series segments with cubic splines~\cite{deboor1978splines}. The spline approximates the 3-order piecewise curve at the given knots. The additional smooth</w:t>
      </w:r>
      <w:ins w:id="36" w:author="Пользователь" w:date="2018-01-05T18:47:00Z">
        <w:r w:rsidR="008A44C7">
          <w:t>n</w:t>
        </w:r>
      </w:ins>
      <w:r>
        <w:t>ess conditions makes the curve and its first and second derivatives continuous. The splines give a smooth curve and adequate quality of approximation.</w:t>
      </w:r>
    </w:p>
    <w:p w:rsidR="00F40590" w:rsidRDefault="00F40590">
      <w:pPr>
        <w:pStyle w:val="Body"/>
      </w:pPr>
    </w:p>
    <w:p w:rsidR="00F40590" w:rsidRDefault="004D5E3E">
      <w:pPr>
        <w:pStyle w:val="Body"/>
      </w:pPr>
      <w:r>
        <w:t>The experiment was conducted on two accelerometer datasets: WISDM~\cite{wisdm}, USC-HAD~\cite{usc}. We compared the performance of stated feature extraction methods, as well as different classification algorithms. The latter includes logistic regression, random forest and SVM.</w:t>
      </w:r>
    </w:p>
    <w:p w:rsidR="00F40590" w:rsidRDefault="00F40590">
      <w:pPr>
        <w:pStyle w:val="Body"/>
      </w:pPr>
    </w:p>
    <w:p w:rsidR="00F40590" w:rsidRDefault="004D5E3E">
      <w:pPr>
        <w:pStyle w:val="Body"/>
        <w:rPr>
          <w:b/>
          <w:bCs/>
        </w:rPr>
      </w:pPr>
      <w:r>
        <w:rPr>
          <w:b/>
          <w:bCs/>
        </w:rPr>
        <w:t>Problem Statement</w:t>
      </w:r>
    </w:p>
    <w:p w:rsidR="00F40590" w:rsidRDefault="004D5E3E">
      <w:pPr>
        <w:pStyle w:val="Body"/>
      </w:pPr>
      <w:r>
        <w:t xml:space="preserve">The accelerometer time series </w:t>
      </w:r>
      <w:del w:id="37" w:author="Пользователь" w:date="2018-01-05T19:10:00Z">
        <w:r w:rsidDel="009C4AE1">
          <w:delText xml:space="preserve">is </w:delText>
        </w:r>
      </w:del>
      <w:ins w:id="38" w:author="Пользователь" w:date="2018-01-05T19:10:00Z">
        <w:r w:rsidR="009C4AE1">
          <w:t xml:space="preserve">are </w:t>
        </w:r>
      </w:ins>
      <w:r>
        <w:t>represented as a set $\mathcal{S}$ of segments $s$ of fixed length~$T$:</w:t>
      </w:r>
    </w:p>
    <w:p w:rsidR="00F40590" w:rsidRDefault="00F40590">
      <w:pPr>
        <w:pStyle w:val="Body"/>
      </w:pPr>
    </w:p>
    <w:p w:rsidR="00F40590" w:rsidRDefault="004D5E3E">
      <w:pPr>
        <w:pStyle w:val="Body"/>
        <w:rPr>
          <w:i/>
          <w:iCs/>
        </w:rPr>
      </w:pPr>
      <w:r>
        <w:rPr>
          <w:i/>
          <w:iCs/>
        </w:rPr>
        <w:t>\begin{equation}</w:t>
      </w:r>
    </w:p>
    <w:p w:rsidR="00F40590" w:rsidRDefault="004D5E3E">
      <w:pPr>
        <w:pStyle w:val="Body"/>
        <w:rPr>
          <w:i/>
          <w:iCs/>
        </w:rPr>
      </w:pPr>
      <w:r>
        <w:rPr>
          <w:i/>
          <w:iCs/>
        </w:rPr>
        <w:t>s = [x_1, \dots, x_T]^{\T} \in \bbbr^T.</w:t>
      </w:r>
    </w:p>
    <w:p w:rsidR="00F40590" w:rsidRDefault="004D5E3E">
      <w:pPr>
        <w:pStyle w:val="Body"/>
        <w:rPr>
          <w:i/>
          <w:iCs/>
        </w:rPr>
      </w:pPr>
      <w:r>
        <w:rPr>
          <w:i/>
          <w:iCs/>
          <w:lang w:val="es-ES_tradnl"/>
        </w:rPr>
        <w:t>\label{eq::time_series}</w:t>
      </w:r>
    </w:p>
    <w:p w:rsidR="00F40590" w:rsidRDefault="004D5E3E">
      <w:pPr>
        <w:pStyle w:val="Body"/>
        <w:rPr>
          <w:i/>
          <w:iCs/>
        </w:rPr>
      </w:pPr>
      <w:r>
        <w:rPr>
          <w:i/>
          <w:iCs/>
        </w:rPr>
        <w:lastRenderedPageBreak/>
        <w:t>\end{equation}</w:t>
      </w:r>
    </w:p>
    <w:p w:rsidR="00F40590" w:rsidRDefault="00F40590">
      <w:pPr>
        <w:pStyle w:val="Body"/>
      </w:pPr>
    </w:p>
    <w:p w:rsidR="00F40590" w:rsidRDefault="004D5E3E">
      <w:pPr>
        <w:pStyle w:val="Body"/>
      </w:pPr>
      <w:r>
        <w:t>One has to find a classification model $f: \bbbr^T \rightarrow Y$ between segments from the set $\mathcal{S}$ and class labels from a finite set $Y$.</w:t>
      </w:r>
    </w:p>
    <w:p w:rsidR="00F40590" w:rsidRDefault="004D5E3E">
      <w:pPr>
        <w:pStyle w:val="Body"/>
      </w:pPr>
      <w:commentRangeStart w:id="39"/>
      <w:r>
        <w:t xml:space="preserve">Denote by </w:t>
      </w:r>
      <w:commentRangeEnd w:id="39"/>
      <w:r w:rsidR="00735D7D">
        <w:rPr>
          <w:rStyle w:val="a6"/>
          <w:rFonts w:ascii="Times New Roman" w:hAnsi="Times New Roman" w:cs="Times New Roman"/>
          <w:color w:val="auto"/>
          <w:lang w:eastAsia="en-US"/>
        </w:rPr>
        <w:commentReference w:id="39"/>
      </w:r>
    </w:p>
    <w:p w:rsidR="00F40590" w:rsidRDefault="00F40590">
      <w:pPr>
        <w:pStyle w:val="Body"/>
      </w:pPr>
    </w:p>
    <w:p w:rsidR="00F40590" w:rsidRDefault="004D5E3E">
      <w:pPr>
        <w:pStyle w:val="Body"/>
        <w:rPr>
          <w:i/>
          <w:iCs/>
        </w:rPr>
      </w:pPr>
      <w:r>
        <w:rPr>
          <w:i/>
          <w:iCs/>
        </w:rPr>
        <w:t>\begin{equation}</w:t>
      </w:r>
    </w:p>
    <w:p w:rsidR="00F40590" w:rsidRDefault="004D5E3E">
      <w:pPr>
        <w:pStyle w:val="Body"/>
        <w:rPr>
          <w:i/>
          <w:iCs/>
        </w:rPr>
      </w:pPr>
      <w:r>
        <w:rPr>
          <w:i/>
          <w:iCs/>
        </w:rPr>
        <w:tab/>
        <w:t>\mathcal{D} = \{(s_i, y_i)\}_{i=1}^m</w:t>
      </w:r>
    </w:p>
    <w:p w:rsidR="00F40590" w:rsidRDefault="004D5E3E">
      <w:pPr>
        <w:pStyle w:val="Body"/>
        <w:rPr>
          <w:i/>
          <w:iCs/>
        </w:rPr>
      </w:pPr>
      <w:r>
        <w:rPr>
          <w:i/>
          <w:iCs/>
        </w:rPr>
        <w:tab/>
        <w:t>\label{eq::sample}</w:t>
      </w:r>
    </w:p>
    <w:p w:rsidR="00F40590" w:rsidRDefault="004D5E3E">
      <w:pPr>
        <w:pStyle w:val="Body"/>
        <w:rPr>
          <w:i/>
          <w:iCs/>
        </w:rPr>
      </w:pPr>
      <w:r>
        <w:rPr>
          <w:i/>
          <w:iCs/>
        </w:rPr>
        <w:t>\end{equation}</w:t>
      </w:r>
    </w:p>
    <w:p w:rsidR="00F40590" w:rsidRDefault="00F40590">
      <w:pPr>
        <w:pStyle w:val="Body"/>
      </w:pPr>
    </w:p>
    <w:p w:rsidR="00F40590" w:rsidRDefault="004D5E3E">
      <w:pPr>
        <w:pStyle w:val="Body"/>
      </w:pPr>
      <w:r>
        <w:t>a</w:t>
      </w:r>
      <w:ins w:id="40" w:author="Пользователь" w:date="2018-01-05T19:11:00Z">
        <w:r w:rsidR="009C4AE1">
          <w:t xml:space="preserve"> </w:t>
        </w:r>
      </w:ins>
      <w:r>
        <w:t>given sample set, where $s_i \in \mathcal{S}$ and $y_i = f(s_i)\in Y$.</w:t>
      </w:r>
    </w:p>
    <w:p w:rsidR="00F40590" w:rsidRDefault="00F40590">
      <w:pPr>
        <w:pStyle w:val="Body"/>
      </w:pPr>
    </w:p>
    <w:p w:rsidR="00F40590" w:rsidRDefault="004D5E3E">
      <w:pPr>
        <w:pStyle w:val="Body"/>
      </w:pPr>
      <w:r>
        <w:t>The authors propose to construct the model $f$ as a superposition $f=f(\bm{g})$.Here $\bm{g}: \bbbr^T \rightarrow \bbbr^n$ is a map from the space $\bbbr^{T} $ to the feature space $G \subset \bbbr^n$.</w:t>
      </w:r>
      <w:ins w:id="41" w:author="Пользователь" w:date="2018-01-05T19:12:00Z">
        <w:r w:rsidR="004E2411">
          <w:t xml:space="preserve"> </w:t>
        </w:r>
      </w:ins>
      <w:r>
        <w:t>Given the feature map $\bm{g}$ transform the original sample set~\eqref{eq::sample} to the new sample set</w:t>
      </w:r>
    </w:p>
    <w:p w:rsidR="00F40590" w:rsidRDefault="00F40590">
      <w:pPr>
        <w:pStyle w:val="Body"/>
        <w:rPr>
          <w:i/>
          <w:iCs/>
        </w:rPr>
      </w:pPr>
    </w:p>
    <w:p w:rsidR="00F40590" w:rsidRDefault="004D5E3E">
      <w:pPr>
        <w:pStyle w:val="Body"/>
        <w:rPr>
          <w:i/>
          <w:iCs/>
        </w:rPr>
      </w:pPr>
      <w:r>
        <w:rPr>
          <w:i/>
          <w:iCs/>
        </w:rPr>
        <w:t>\[</w:t>
      </w:r>
    </w:p>
    <w:p w:rsidR="00F40590" w:rsidRDefault="004D5E3E">
      <w:pPr>
        <w:pStyle w:val="Body"/>
        <w:rPr>
          <w:i/>
          <w:iCs/>
        </w:rPr>
      </w:pPr>
      <w:r>
        <w:rPr>
          <w:i/>
          <w:iCs/>
        </w:rPr>
        <w:tab/>
        <w:t>\mathcal{D}_G = \{(\bm{g}_i, y_i)\}_{i=1}^m,</w:t>
      </w:r>
    </w:p>
    <w:p w:rsidR="00F40590" w:rsidRDefault="004D5E3E">
      <w:pPr>
        <w:pStyle w:val="Body"/>
        <w:rPr>
          <w:i/>
          <w:iCs/>
        </w:rPr>
      </w:pPr>
      <w:r>
        <w:rPr>
          <w:i/>
          <w:iCs/>
        </w:rPr>
        <w:t>\]</w:t>
      </w:r>
    </w:p>
    <w:p w:rsidR="00F40590" w:rsidRDefault="00F40590">
      <w:pPr>
        <w:pStyle w:val="Body"/>
        <w:rPr>
          <w:i/>
          <w:iCs/>
        </w:rPr>
      </w:pPr>
    </w:p>
    <w:p w:rsidR="00F40590" w:rsidRDefault="004D5E3E">
      <w:pPr>
        <w:pStyle w:val="Body"/>
      </w:pPr>
      <w:r>
        <w:t xml:space="preserve">where $\bm{g}_i = \bm{g}(s_i) \in G$. </w:t>
      </w:r>
    </w:p>
    <w:p w:rsidR="00F40590" w:rsidRDefault="00F40590">
      <w:pPr>
        <w:pStyle w:val="Body"/>
      </w:pPr>
    </w:p>
    <w:p w:rsidR="00F40590" w:rsidRDefault="004D5E3E">
      <w:pPr>
        <w:pStyle w:val="Body"/>
      </w:pPr>
      <w:r>
        <w:t>The classification model $f=f(\bm{g}, \bm{\theta})$ has a vector of parameters $\boldsymbol{\theta}$. The optimal parameters~$\hat{\bm{\theta}}$ are given by the classification error function</w:t>
      </w:r>
    </w:p>
    <w:p w:rsidR="00F40590" w:rsidRDefault="00F40590">
      <w:pPr>
        <w:pStyle w:val="Body"/>
      </w:pPr>
    </w:p>
    <w:p w:rsidR="00F40590" w:rsidRDefault="004D5E3E">
      <w:pPr>
        <w:pStyle w:val="Body"/>
        <w:rPr>
          <w:i/>
          <w:iCs/>
        </w:rPr>
      </w:pPr>
      <w:r>
        <w:rPr>
          <w:i/>
          <w:iCs/>
        </w:rPr>
        <w:t>\begin{equation}</w:t>
      </w:r>
    </w:p>
    <w:p w:rsidR="00F40590" w:rsidRDefault="004D5E3E">
      <w:pPr>
        <w:pStyle w:val="Body"/>
        <w:rPr>
          <w:i/>
          <w:iCs/>
        </w:rPr>
      </w:pPr>
      <w:r>
        <w:rPr>
          <w:i/>
          <w:iCs/>
        </w:rPr>
        <w:t>\hat{\bm{\theta}} = \argmin_{\bm{\theta}} L(\bm{\theta}, \mathcal{D}_G, \bm{\mu}).</w:t>
      </w:r>
    </w:p>
    <w:p w:rsidR="00F40590" w:rsidRDefault="004D5E3E">
      <w:pPr>
        <w:pStyle w:val="Body"/>
        <w:rPr>
          <w:i/>
          <w:iCs/>
        </w:rPr>
      </w:pPr>
      <w:r>
        <w:rPr>
          <w:i/>
          <w:iCs/>
        </w:rPr>
        <w:t>\label{eq::optimal_classification_params}</w:t>
      </w:r>
    </w:p>
    <w:p w:rsidR="00F40590" w:rsidRDefault="004D5E3E">
      <w:pPr>
        <w:pStyle w:val="Body"/>
        <w:rPr>
          <w:i/>
          <w:iCs/>
        </w:rPr>
      </w:pPr>
      <w:r>
        <w:rPr>
          <w:i/>
          <w:iCs/>
        </w:rPr>
        <w:t>\end{equation}</w:t>
      </w:r>
    </w:p>
    <w:p w:rsidR="00F40590" w:rsidRDefault="00F40590">
      <w:pPr>
        <w:pStyle w:val="Body"/>
      </w:pPr>
    </w:p>
    <w:p w:rsidR="00F40590" w:rsidRDefault="004D5E3E">
      <w:pPr>
        <w:pStyle w:val="Body"/>
      </w:pPr>
      <w:r>
        <w:t>Here the vector $\bm{\mu}$ represents external parameters of a particular classification model. The examples of these parameters and error functions for different classification models are given below.</w:t>
      </w:r>
    </w:p>
    <w:p w:rsidR="00F40590" w:rsidRDefault="00F40590">
      <w:pPr>
        <w:pStyle w:val="Body"/>
      </w:pPr>
    </w:p>
    <w:p w:rsidR="00F40590" w:rsidRDefault="004D5E3E">
      <w:pPr>
        <w:pStyle w:val="Body"/>
      </w:pPr>
      <w:r>
        <w:t xml:space="preserve">To compare classification quality with results from~\cite{karasikov2016feature,ivkin2015ts} </w:t>
      </w:r>
      <w:ins w:id="42" w:author="Пользователь" w:date="2018-01-05T19:13:00Z">
        <w:r w:rsidR="007E77EA">
          <w:t xml:space="preserve">we </w:t>
        </w:r>
      </w:ins>
      <w:r>
        <w:t>use the accuracy score:</w:t>
      </w:r>
    </w:p>
    <w:p w:rsidR="00F40590" w:rsidRDefault="00F40590">
      <w:pPr>
        <w:pStyle w:val="Body"/>
      </w:pPr>
    </w:p>
    <w:p w:rsidR="00F40590" w:rsidRDefault="004D5E3E">
      <w:pPr>
        <w:pStyle w:val="Body"/>
        <w:rPr>
          <w:i/>
          <w:iCs/>
        </w:rPr>
      </w:pPr>
      <w:r>
        <w:rPr>
          <w:i/>
          <w:iCs/>
        </w:rPr>
        <w:t>\begin{equation}</w:t>
      </w:r>
    </w:p>
    <w:p w:rsidR="00F40590" w:rsidRDefault="004D5E3E">
      <w:pPr>
        <w:pStyle w:val="Body"/>
        <w:rPr>
          <w:i/>
          <w:iCs/>
        </w:rPr>
      </w:pPr>
      <w:r>
        <w:rPr>
          <w:i/>
          <w:iCs/>
        </w:rPr>
        <w:tab/>
        <w:t>\mathrm{accuracy} = \frac{1}{m} \sum_{i=1}^{m} \left[f\left(\bm{g}(s_i), \hat{\bm{\theta}} \right)= y_i\right].</w:t>
      </w:r>
    </w:p>
    <w:p w:rsidR="00F40590" w:rsidRDefault="004D5E3E">
      <w:pPr>
        <w:pStyle w:val="Body"/>
        <w:rPr>
          <w:i/>
          <w:iCs/>
        </w:rPr>
      </w:pPr>
      <w:r>
        <w:rPr>
          <w:i/>
          <w:iCs/>
        </w:rPr>
        <w:tab/>
        <w:t>\label{eq::accuracy}</w:t>
      </w:r>
    </w:p>
    <w:p w:rsidR="00F40590" w:rsidRDefault="004D5E3E">
      <w:pPr>
        <w:pStyle w:val="Body"/>
        <w:rPr>
          <w:i/>
          <w:iCs/>
        </w:rPr>
      </w:pPr>
      <w:r>
        <w:rPr>
          <w:i/>
          <w:iCs/>
        </w:rPr>
        <w:t>\end{equation}</w:t>
      </w:r>
    </w:p>
    <w:p w:rsidR="00F40590" w:rsidRDefault="00F40590">
      <w:pPr>
        <w:pStyle w:val="Body"/>
      </w:pPr>
    </w:p>
    <w:p w:rsidR="00F40590" w:rsidRDefault="004D5E3E">
      <w:pPr>
        <w:pStyle w:val="Body"/>
        <w:rPr>
          <w:b/>
          <w:bCs/>
        </w:rPr>
      </w:pPr>
      <w:r>
        <w:rPr>
          <w:b/>
          <w:bCs/>
        </w:rPr>
        <w:t>Feature Generation Functions}</w:t>
      </w:r>
    </w:p>
    <w:p w:rsidR="00F40590" w:rsidRDefault="00F40590">
      <w:pPr>
        <w:pStyle w:val="Body"/>
      </w:pPr>
    </w:p>
    <w:p w:rsidR="00F40590" w:rsidRDefault="004D5E3E">
      <w:pPr>
        <w:pStyle w:val="Body"/>
      </w:pPr>
      <w:r>
        <w:t xml:space="preserve">The main focus of this paper is to compare different approaches for feature generation. </w:t>
      </w:r>
    </w:p>
    <w:p w:rsidR="00F40590" w:rsidRDefault="004D5E3E">
      <w:pPr>
        <w:pStyle w:val="Body"/>
      </w:pPr>
      <w:r>
        <w:t>In this section we provide analysis and motivation for each of the methods.</w:t>
      </w:r>
    </w:p>
    <w:p w:rsidR="00F40590" w:rsidRDefault="00F40590">
      <w:pPr>
        <w:pStyle w:val="Body"/>
      </w:pPr>
    </w:p>
    <w:p w:rsidR="00F40590" w:rsidRDefault="004D5E3E">
      <w:pPr>
        <w:pStyle w:val="Body"/>
        <w:rPr>
          <w:b/>
          <w:bCs/>
          <w:i/>
          <w:iCs/>
        </w:rPr>
      </w:pPr>
      <w:r>
        <w:rPr>
          <w:b/>
          <w:bCs/>
          <w:i/>
          <w:iCs/>
        </w:rPr>
        <w:t>Expert Functions.</w:t>
      </w:r>
    </w:p>
    <w:p w:rsidR="00F40590" w:rsidRDefault="004D5E3E">
      <w:pPr>
        <w:pStyle w:val="Body"/>
      </w:pPr>
      <w:r>
        <w:t>Use the expert-given feature set as a baseline for local approximation models.</w:t>
      </w:r>
      <w:r w:rsidR="0014584A">
        <w:t xml:space="preserve"> </w:t>
      </w:r>
      <w:r>
        <w:t xml:space="preserve">These functions are statistics $g_j$, where $g_j: \bbbr^T \rightarrow \bbbr$.The description $\bm{g}(s)$ of the object $s$ is the value of these statistics on the object </w:t>
      </w:r>
    </w:p>
    <w:p w:rsidR="00F40590" w:rsidRDefault="004D5E3E">
      <w:pPr>
        <w:pStyle w:val="Body"/>
        <w:rPr>
          <w:i/>
          <w:iCs/>
        </w:rPr>
      </w:pPr>
      <w:r>
        <w:rPr>
          <w:i/>
          <w:iCs/>
        </w:rPr>
        <w:t>\[</w:t>
      </w:r>
    </w:p>
    <w:p w:rsidR="00F40590" w:rsidRDefault="004D5E3E">
      <w:pPr>
        <w:pStyle w:val="Body"/>
        <w:rPr>
          <w:i/>
          <w:iCs/>
        </w:rPr>
      </w:pPr>
      <w:r>
        <w:rPr>
          <w:i/>
          <w:iCs/>
        </w:rPr>
        <w:t>\bm{g}(s) = [g_1(s), \dots, g_n(s)]^{\T}.</w:t>
      </w:r>
    </w:p>
    <w:p w:rsidR="00F40590" w:rsidRDefault="004D5E3E">
      <w:pPr>
        <w:pStyle w:val="Body"/>
        <w:rPr>
          <w:i/>
          <w:iCs/>
        </w:rPr>
      </w:pPr>
      <w:r>
        <w:rPr>
          <w:i/>
          <w:iCs/>
        </w:rPr>
        <w:t>\]</w:t>
      </w:r>
    </w:p>
    <w:p w:rsidR="00F40590" w:rsidRDefault="00F40590">
      <w:pPr>
        <w:pStyle w:val="Body"/>
      </w:pPr>
    </w:p>
    <w:p w:rsidR="00F40590" w:rsidRDefault="004D5E3E">
      <w:pPr>
        <w:pStyle w:val="Body"/>
      </w:pPr>
      <w:r>
        <w:lastRenderedPageBreak/>
        <w:t xml:space="preserve">In </w:t>
      </w:r>
      <w:ins w:id="43" w:author="Пользователь" w:date="2018-01-06T16:57:00Z">
        <w:r w:rsidR="0052171E">
          <w:t>the</w:t>
        </w:r>
      </w:ins>
      <w:ins w:id="44" w:author="Пользователь" w:date="2018-01-06T16:58:00Z">
        <w:r w:rsidR="0052171E">
          <w:t xml:space="preserve"> </w:t>
        </w:r>
      </w:ins>
      <w:r>
        <w:t>paper~\cite{kwapisz2011activity} the authors proposed to use the expert functions listed in table~\ref{tbl::expert_functions}.This feature generation procedure extracts the feature description of time series $\bm{g}(s) \in \bbbr^{40}$.</w:t>
      </w:r>
    </w:p>
    <w:p w:rsidR="00F40590" w:rsidRDefault="00F40590">
      <w:pPr>
        <w:pStyle w:val="Body"/>
      </w:pPr>
    </w:p>
    <w:p w:rsidR="00F40590" w:rsidRDefault="004D5E3E">
      <w:pPr>
        <w:pStyle w:val="Body"/>
        <w:rPr>
          <w:i/>
          <w:iCs/>
        </w:rPr>
      </w:pPr>
      <w:r>
        <w:rPr>
          <w:i/>
          <w:iCs/>
        </w:rPr>
        <w:t>\begin{table}[h]</w:t>
      </w:r>
    </w:p>
    <w:p w:rsidR="00F40590" w:rsidRDefault="004D5E3E">
      <w:pPr>
        <w:pStyle w:val="Body"/>
        <w:rPr>
          <w:i/>
          <w:iCs/>
        </w:rPr>
      </w:pPr>
      <w:r>
        <w:rPr>
          <w:i/>
          <w:iCs/>
        </w:rPr>
        <w:tab/>
        <w:t>\centering</w:t>
      </w:r>
    </w:p>
    <w:p w:rsidR="00F40590" w:rsidRDefault="004D5E3E">
      <w:pPr>
        <w:pStyle w:val="Body"/>
        <w:rPr>
          <w:i/>
          <w:iCs/>
        </w:rPr>
      </w:pPr>
      <w:r>
        <w:rPr>
          <w:i/>
          <w:iCs/>
        </w:rPr>
        <w:tab/>
        <w:t>\caption{Expert functions}</w:t>
      </w:r>
    </w:p>
    <w:p w:rsidR="00F40590" w:rsidRDefault="004D5E3E">
      <w:pPr>
        <w:pStyle w:val="Body"/>
        <w:rPr>
          <w:i/>
          <w:iCs/>
        </w:rPr>
      </w:pPr>
      <w:r>
        <w:rPr>
          <w:i/>
          <w:iCs/>
        </w:rPr>
        <w:tab/>
        <w:t>\begin{tabular}{|l|c|}</w:t>
      </w:r>
    </w:p>
    <w:p w:rsidR="00F40590" w:rsidRDefault="004D5E3E">
      <w:pPr>
        <w:pStyle w:val="Body"/>
        <w:rPr>
          <w:i/>
          <w:iCs/>
        </w:rPr>
      </w:pPr>
      <w:r>
        <w:rPr>
          <w:i/>
          <w:iCs/>
          <w:lang w:val="de-DE"/>
        </w:rPr>
        <w:tab/>
      </w:r>
      <w:r>
        <w:rPr>
          <w:i/>
          <w:iCs/>
          <w:lang w:val="de-DE"/>
        </w:rPr>
        <w:tab/>
        <w:t>\hline</w:t>
      </w:r>
    </w:p>
    <w:p w:rsidR="00F40590" w:rsidRDefault="004D5E3E">
      <w:pPr>
        <w:pStyle w:val="Body"/>
        <w:rPr>
          <w:i/>
          <w:iCs/>
        </w:rPr>
      </w:pPr>
      <w:r>
        <w:rPr>
          <w:i/>
          <w:iCs/>
        </w:rPr>
        <w:tab/>
      </w:r>
      <w:r>
        <w:rPr>
          <w:i/>
          <w:iCs/>
        </w:rPr>
        <w:tab/>
        <w:t>\textbf{Function description}    &amp; \textbf{Formula} \\ \hline</w:t>
      </w:r>
    </w:p>
    <w:p w:rsidR="00F40590" w:rsidRDefault="004D5E3E">
      <w:pPr>
        <w:pStyle w:val="Body"/>
        <w:rPr>
          <w:i/>
          <w:iCs/>
        </w:rPr>
      </w:pPr>
      <w:r>
        <w:rPr>
          <w:i/>
          <w:iCs/>
        </w:rPr>
        <w:tab/>
      </w:r>
      <w:r>
        <w:rPr>
          <w:i/>
          <w:iCs/>
        </w:rPr>
        <w:tab/>
        <w:t>Mean                    &amp; $\bar{x} = \frac{1}{T} \sum_{t=1}^{T} x_t$    \\ \hline</w:t>
      </w:r>
    </w:p>
    <w:p w:rsidR="00F40590" w:rsidRDefault="004D5E3E">
      <w:pPr>
        <w:pStyle w:val="Body"/>
        <w:rPr>
          <w:i/>
          <w:iCs/>
        </w:rPr>
      </w:pPr>
      <w:r>
        <w:rPr>
          <w:i/>
          <w:iCs/>
        </w:rPr>
        <w:tab/>
      </w:r>
      <w:r>
        <w:rPr>
          <w:i/>
          <w:iCs/>
        </w:rPr>
        <w:tab/>
        <w:t>Standard deviation      &amp; $\sqrt{\frac{1}{T} \sum_{t=1}^{T} (x_t - \bar{x})^2}$    \\ \hline</w:t>
      </w:r>
    </w:p>
    <w:p w:rsidR="00F40590" w:rsidRDefault="004D5E3E">
      <w:pPr>
        <w:pStyle w:val="Body"/>
        <w:rPr>
          <w:i/>
          <w:iCs/>
        </w:rPr>
      </w:pPr>
      <w:r>
        <w:rPr>
          <w:i/>
          <w:iCs/>
        </w:rPr>
        <w:tab/>
      </w:r>
      <w:r>
        <w:rPr>
          <w:i/>
          <w:iCs/>
        </w:rPr>
        <w:tab/>
        <w:t>Mean absolute deviation &amp; $\frac{1}{T} \sum_{t=1}^{T} |x_t - \bar{x}|$    \\ \hline</w:t>
      </w:r>
    </w:p>
    <w:p w:rsidR="00F40590" w:rsidRDefault="004D5E3E">
      <w:pPr>
        <w:pStyle w:val="Body"/>
        <w:rPr>
          <w:i/>
          <w:iCs/>
        </w:rPr>
      </w:pPr>
      <w:r>
        <w:rPr>
          <w:i/>
          <w:iCs/>
        </w:rPr>
        <w:tab/>
      </w:r>
      <w:r>
        <w:rPr>
          <w:i/>
          <w:iCs/>
        </w:rPr>
        <w:tab/>
        <w:t>Distribution            &amp;  Histogram values with 10 bins    \\ \hline</w:t>
      </w:r>
    </w:p>
    <w:p w:rsidR="00F40590" w:rsidRDefault="004D5E3E">
      <w:pPr>
        <w:pStyle w:val="Body"/>
        <w:rPr>
          <w:i/>
          <w:iCs/>
        </w:rPr>
      </w:pPr>
      <w:r>
        <w:rPr>
          <w:i/>
          <w:iCs/>
        </w:rPr>
        <w:tab/>
        <w:t>\end{tabular}</w:t>
      </w:r>
    </w:p>
    <w:p w:rsidR="00F40590" w:rsidRDefault="004D5E3E">
      <w:pPr>
        <w:pStyle w:val="Body"/>
        <w:rPr>
          <w:i/>
          <w:iCs/>
        </w:rPr>
      </w:pPr>
      <w:r>
        <w:rPr>
          <w:i/>
          <w:iCs/>
        </w:rPr>
        <w:tab/>
        <w:t>\label{tbl::expert_functions}</w:t>
      </w:r>
    </w:p>
    <w:p w:rsidR="00F40590" w:rsidRDefault="004D5E3E">
      <w:pPr>
        <w:pStyle w:val="Body"/>
        <w:rPr>
          <w:i/>
          <w:iCs/>
        </w:rPr>
      </w:pPr>
      <w:r>
        <w:rPr>
          <w:i/>
          <w:iCs/>
        </w:rPr>
        <w:t>\end{table}</w:t>
      </w:r>
    </w:p>
    <w:p w:rsidR="00F40590" w:rsidRDefault="00F40590">
      <w:pPr>
        <w:pStyle w:val="Body"/>
      </w:pPr>
    </w:p>
    <w:p w:rsidR="00F40590" w:rsidRDefault="004D5E3E">
      <w:pPr>
        <w:pStyle w:val="Body"/>
        <w:rPr>
          <w:b/>
          <w:bCs/>
          <w:i/>
          <w:iCs/>
        </w:rPr>
      </w:pPr>
      <w:r>
        <w:rPr>
          <w:b/>
          <w:bCs/>
          <w:i/>
          <w:iCs/>
          <w:lang w:val="it-IT"/>
        </w:rPr>
        <w:t>Autoregressive Model.</w:t>
      </w:r>
    </w:p>
    <w:p w:rsidR="00F40590" w:rsidRDefault="004D5E3E">
      <w:pPr>
        <w:pStyle w:val="Body"/>
      </w:pPr>
      <w:r>
        <w:t xml:space="preserve">The autoregressive model~\cite{lukashin2003adaptive} of the order $n$ generates features of time series $s$ with model parameters. </w:t>
      </w:r>
    </w:p>
    <w:p w:rsidR="00F40590" w:rsidRDefault="004D5E3E">
      <w:pPr>
        <w:pStyle w:val="Body"/>
      </w:pPr>
      <w:r>
        <w:t xml:space="preserve">Each time series is approximated by a linear combination of its previous $n-1$ components </w:t>
      </w:r>
    </w:p>
    <w:p w:rsidR="00F40590" w:rsidRDefault="00F40590">
      <w:pPr>
        <w:pStyle w:val="Body"/>
      </w:pPr>
    </w:p>
    <w:p w:rsidR="00F40590" w:rsidRDefault="004D5E3E">
      <w:pPr>
        <w:pStyle w:val="Body"/>
        <w:rPr>
          <w:i/>
          <w:iCs/>
        </w:rPr>
      </w:pPr>
      <w:r w:rsidRPr="001442F0">
        <w:rPr>
          <w:i/>
          <w:iCs/>
        </w:rPr>
        <w:t>\begin{equation*}</w:t>
      </w:r>
    </w:p>
    <w:p w:rsidR="00F40590" w:rsidRDefault="004D5E3E">
      <w:pPr>
        <w:pStyle w:val="Body"/>
        <w:rPr>
          <w:i/>
          <w:iCs/>
        </w:rPr>
      </w:pPr>
      <w:r>
        <w:rPr>
          <w:i/>
          <w:iCs/>
        </w:rPr>
        <w:t>x_t = w_0 + \sum_{j=1}^{n-1} w_j x_{t-j} + \epsilon_t,</w:t>
      </w:r>
    </w:p>
    <w:p w:rsidR="00F40590" w:rsidRDefault="004D5E3E">
      <w:pPr>
        <w:pStyle w:val="Body"/>
        <w:rPr>
          <w:i/>
          <w:iCs/>
        </w:rPr>
      </w:pPr>
      <w:r w:rsidRPr="001442F0">
        <w:rPr>
          <w:i/>
          <w:iCs/>
        </w:rPr>
        <w:t>\end{equation*}</w:t>
      </w:r>
    </w:p>
    <w:p w:rsidR="00F40590" w:rsidRDefault="00F40590">
      <w:pPr>
        <w:pStyle w:val="Body"/>
      </w:pPr>
    </w:p>
    <w:p w:rsidR="00F40590" w:rsidRDefault="004D5E3E">
      <w:pPr>
        <w:pStyle w:val="Body"/>
      </w:pPr>
      <w:r>
        <w:t xml:space="preserve">where $\epsilon_t$ is a residual. The optimal parameters $\hat{\bm{w}}$ of the autoregressive model are the features $\bm{g}(s)$.These parameters minimize the squared error between </w:t>
      </w:r>
      <w:del w:id="45" w:author="Пользователь" w:date="2018-01-07T22:05:00Z">
        <w:r w:rsidDel="007E709D">
          <w:delText xml:space="preserve">the </w:delText>
        </w:r>
      </w:del>
      <w:r>
        <w:t>time series $s$ and its prediction</w:t>
      </w:r>
    </w:p>
    <w:p w:rsidR="00F40590" w:rsidRDefault="00F40590">
      <w:pPr>
        <w:pStyle w:val="Body"/>
      </w:pPr>
    </w:p>
    <w:p w:rsidR="00F40590" w:rsidRDefault="004D5E3E">
      <w:pPr>
        <w:pStyle w:val="Body"/>
        <w:rPr>
          <w:i/>
          <w:iCs/>
        </w:rPr>
      </w:pPr>
      <w:r>
        <w:rPr>
          <w:i/>
          <w:iCs/>
        </w:rPr>
        <w:t>\begin{equation}</w:t>
      </w:r>
    </w:p>
    <w:p w:rsidR="00F40590" w:rsidRDefault="004D5E3E">
      <w:pPr>
        <w:pStyle w:val="Body"/>
        <w:rPr>
          <w:i/>
          <w:iCs/>
        </w:rPr>
      </w:pPr>
      <w:r>
        <w:rPr>
          <w:i/>
          <w:iCs/>
        </w:rPr>
        <w:t>\bm{g}(s) = \hat{\bm{w}} = \argmin_{\bm{w} \in \bbbr^{n}} \left( \sum_{t=n}^{T} \|x_t - \hat{x}_t\|^2\right).</w:t>
      </w:r>
    </w:p>
    <w:p w:rsidR="00F40590" w:rsidRDefault="004D5E3E">
      <w:pPr>
        <w:pStyle w:val="Body"/>
        <w:rPr>
          <w:i/>
          <w:iCs/>
        </w:rPr>
      </w:pPr>
      <w:r>
        <w:rPr>
          <w:i/>
          <w:iCs/>
        </w:rPr>
        <w:t>\label{eq::autoregressive_description}</w:t>
      </w:r>
    </w:p>
    <w:p w:rsidR="00F40590" w:rsidRDefault="004D5E3E">
      <w:pPr>
        <w:pStyle w:val="Body"/>
        <w:rPr>
          <w:i/>
          <w:iCs/>
        </w:rPr>
      </w:pPr>
      <w:r>
        <w:rPr>
          <w:i/>
          <w:iCs/>
        </w:rPr>
        <w:t>\end{equation}</w:t>
      </w:r>
    </w:p>
    <w:p w:rsidR="00F40590" w:rsidRDefault="00F40590">
      <w:pPr>
        <w:pStyle w:val="Body"/>
      </w:pPr>
    </w:p>
    <w:p w:rsidR="00F40590" w:rsidRDefault="004D5E3E">
      <w:pPr>
        <w:pStyle w:val="Body"/>
      </w:pPr>
      <w:r>
        <w:t>The problem~\eqref{eq::autoregressive_description} is a linear regression problem. Hence, for each initial time series~$s$ we have to solve linear regression problem with $n$ predictors.The example of approximation using autoregressive model is demonstrated on the Fig.~\ref{fig::ar_example}.</w:t>
      </w:r>
    </w:p>
    <w:p w:rsidR="00F40590" w:rsidRDefault="00F40590">
      <w:pPr>
        <w:pStyle w:val="Body"/>
      </w:pPr>
    </w:p>
    <w:p w:rsidR="00F40590" w:rsidRDefault="004D5E3E">
      <w:pPr>
        <w:pStyle w:val="Body"/>
        <w:rPr>
          <w:i/>
          <w:iCs/>
        </w:rPr>
      </w:pPr>
      <w:r>
        <w:rPr>
          <w:i/>
          <w:iCs/>
        </w:rPr>
        <w:t>\begin{figure}[h]</w:t>
      </w:r>
    </w:p>
    <w:p w:rsidR="00F40590" w:rsidRDefault="004D5E3E">
      <w:pPr>
        <w:pStyle w:val="Body"/>
        <w:rPr>
          <w:i/>
          <w:iCs/>
        </w:rPr>
      </w:pPr>
      <w:r>
        <w:rPr>
          <w:i/>
          <w:iCs/>
        </w:rPr>
        <w:tab/>
        <w:t>\centering</w:t>
      </w:r>
    </w:p>
    <w:p w:rsidR="00F40590" w:rsidRDefault="004D5E3E">
      <w:pPr>
        <w:pStyle w:val="Body"/>
        <w:rPr>
          <w:i/>
          <w:iCs/>
        </w:rPr>
      </w:pPr>
      <w:r>
        <w:rPr>
          <w:i/>
          <w:iCs/>
        </w:rPr>
        <w:tab/>
        <w:t>\includegraphics[width=1\linewidth]{figs/ar_example.png}</w:t>
      </w:r>
    </w:p>
    <w:p w:rsidR="00F40590" w:rsidRDefault="004D5E3E">
      <w:pPr>
        <w:pStyle w:val="Body"/>
        <w:rPr>
          <w:i/>
          <w:iCs/>
        </w:rPr>
      </w:pPr>
      <w:r>
        <w:rPr>
          <w:i/>
          <w:iCs/>
        </w:rPr>
        <w:tab/>
        <w:t>\caption{Time series approximation using autoregressive model with order $n = 20$}</w:t>
      </w:r>
    </w:p>
    <w:p w:rsidR="00F40590" w:rsidRDefault="004D5E3E">
      <w:pPr>
        <w:pStyle w:val="Body"/>
        <w:rPr>
          <w:i/>
          <w:iCs/>
        </w:rPr>
      </w:pPr>
      <w:r>
        <w:rPr>
          <w:i/>
          <w:iCs/>
        </w:rPr>
        <w:tab/>
        <w:t>\label{fig::ar_example}</w:t>
      </w:r>
    </w:p>
    <w:p w:rsidR="00F40590" w:rsidRDefault="004D5E3E">
      <w:pPr>
        <w:pStyle w:val="Body"/>
        <w:rPr>
          <w:i/>
          <w:iCs/>
        </w:rPr>
      </w:pPr>
      <w:r>
        <w:rPr>
          <w:i/>
          <w:iCs/>
        </w:rPr>
        <w:t>\end{figure}</w:t>
      </w:r>
    </w:p>
    <w:p w:rsidR="00F40590" w:rsidRDefault="00F40590">
      <w:pPr>
        <w:pStyle w:val="Body"/>
      </w:pPr>
    </w:p>
    <w:p w:rsidR="00F40590" w:rsidRDefault="004D5E3E">
      <w:pPr>
        <w:pStyle w:val="Body"/>
        <w:rPr>
          <w:b/>
          <w:bCs/>
          <w:i/>
          <w:iCs/>
        </w:rPr>
      </w:pPr>
      <w:r>
        <w:rPr>
          <w:b/>
          <w:bCs/>
          <w:i/>
          <w:iCs/>
          <w:lang w:val="pt-PT"/>
        </w:rPr>
        <w:t>Singular Spectrum Decomposition.</w:t>
      </w:r>
    </w:p>
    <w:p w:rsidR="00F40590" w:rsidRDefault="004D5E3E">
      <w:pPr>
        <w:pStyle w:val="Body"/>
      </w:pPr>
      <w:r>
        <w:t>Alternative hypothesis for generation of time series is Singular Spectrum Analysis (SSA) model~\cite{hassani2007singular}. We construct trajectory matrix for each time series $s$ from the original sample $\mathcal{D}$:</w:t>
      </w:r>
    </w:p>
    <w:p w:rsidR="00F40590" w:rsidRDefault="004D5E3E">
      <w:pPr>
        <w:pStyle w:val="Body"/>
        <w:rPr>
          <w:i/>
          <w:iCs/>
        </w:rPr>
      </w:pPr>
      <w:r>
        <w:rPr>
          <w:i/>
          <w:iCs/>
        </w:rPr>
        <w:t>\[</w:t>
      </w:r>
    </w:p>
    <w:p w:rsidR="00F40590" w:rsidRDefault="004D5E3E">
      <w:pPr>
        <w:pStyle w:val="Body"/>
        <w:rPr>
          <w:i/>
          <w:iCs/>
        </w:rPr>
      </w:pPr>
      <w:r>
        <w:rPr>
          <w:i/>
          <w:iCs/>
        </w:rPr>
        <w:t xml:space="preserve">\mathbf{X} = </w:t>
      </w:r>
    </w:p>
    <w:p w:rsidR="00F40590" w:rsidRDefault="004D5E3E">
      <w:pPr>
        <w:pStyle w:val="Body"/>
        <w:rPr>
          <w:i/>
          <w:iCs/>
        </w:rPr>
      </w:pPr>
      <w:r>
        <w:rPr>
          <w:i/>
          <w:iCs/>
          <w:lang w:val="nl-NL"/>
        </w:rPr>
        <w:t>\begin{pmatrix}</w:t>
      </w:r>
    </w:p>
    <w:p w:rsidR="00F40590" w:rsidRDefault="004D5E3E">
      <w:pPr>
        <w:pStyle w:val="Body"/>
        <w:rPr>
          <w:i/>
          <w:iCs/>
        </w:rPr>
      </w:pPr>
      <w:r>
        <w:rPr>
          <w:i/>
          <w:iCs/>
        </w:rPr>
        <w:t>x_1 &amp; x_2 &amp; \dots &amp; x_n \\</w:t>
      </w:r>
    </w:p>
    <w:p w:rsidR="00F40590" w:rsidRPr="001442F0" w:rsidRDefault="004D5E3E">
      <w:pPr>
        <w:pStyle w:val="Body"/>
        <w:rPr>
          <w:i/>
          <w:iCs/>
          <w:lang w:val="fr-FR"/>
        </w:rPr>
      </w:pPr>
      <w:r w:rsidRPr="001442F0">
        <w:rPr>
          <w:i/>
          <w:iCs/>
          <w:lang w:val="fr-FR"/>
        </w:rPr>
        <w:t>x_2 &amp; x_3 &amp; \dots &amp; x_{n+1} \\</w:t>
      </w:r>
    </w:p>
    <w:p w:rsidR="00F40590" w:rsidRPr="001442F0" w:rsidRDefault="004D5E3E">
      <w:pPr>
        <w:pStyle w:val="Body"/>
        <w:rPr>
          <w:i/>
          <w:iCs/>
          <w:lang w:val="fr-FR"/>
        </w:rPr>
      </w:pPr>
      <w:r w:rsidRPr="001442F0">
        <w:rPr>
          <w:i/>
          <w:iCs/>
          <w:lang w:val="fr-FR"/>
        </w:rPr>
        <w:lastRenderedPageBreak/>
        <w:t>\dots &amp; \dots &amp; \dots &amp; \dots \\</w:t>
      </w:r>
    </w:p>
    <w:p w:rsidR="00F40590" w:rsidRPr="001442F0" w:rsidRDefault="004D5E3E">
      <w:pPr>
        <w:pStyle w:val="Body"/>
        <w:rPr>
          <w:i/>
          <w:iCs/>
          <w:lang w:val="fr-FR"/>
        </w:rPr>
      </w:pPr>
      <w:r w:rsidRPr="001442F0">
        <w:rPr>
          <w:i/>
          <w:iCs/>
          <w:lang w:val="fr-FR"/>
        </w:rPr>
        <w:t>x_{T-n+1} &amp; x_{T-n+2} &amp; \dots &amp; x_T</w:t>
      </w:r>
    </w:p>
    <w:p w:rsidR="00F40590" w:rsidRDefault="004D5E3E">
      <w:pPr>
        <w:pStyle w:val="Body"/>
        <w:rPr>
          <w:i/>
          <w:iCs/>
        </w:rPr>
      </w:pPr>
      <w:r>
        <w:rPr>
          <w:i/>
          <w:iCs/>
          <w:lang w:val="nl-NL"/>
        </w:rPr>
        <w:t>\end{pmatrix}.</w:t>
      </w:r>
    </w:p>
    <w:p w:rsidR="00F40590" w:rsidRDefault="004D5E3E">
      <w:pPr>
        <w:pStyle w:val="Body"/>
        <w:rPr>
          <w:i/>
          <w:iCs/>
        </w:rPr>
      </w:pPr>
      <w:r>
        <w:rPr>
          <w:i/>
          <w:iCs/>
        </w:rPr>
        <w:t>\]</w:t>
      </w:r>
    </w:p>
    <w:p w:rsidR="00F40590" w:rsidRDefault="00F40590">
      <w:pPr>
        <w:pStyle w:val="Body"/>
        <w:rPr>
          <w:i/>
          <w:iCs/>
        </w:rPr>
      </w:pPr>
    </w:p>
    <w:p w:rsidR="00F40590" w:rsidRDefault="004D5E3E">
      <w:pPr>
        <w:pStyle w:val="Body"/>
      </w:pPr>
      <w:r>
        <w:t>Here $n$ is the window width, which is an external structure parameter.The singular decomposition~\cite{golub1970singular} of the matrix $\mathbf{X}^{\T} \mathbf{X}$:</w:t>
      </w:r>
    </w:p>
    <w:p w:rsidR="00F40590" w:rsidRDefault="00F40590">
      <w:pPr>
        <w:pStyle w:val="Body"/>
      </w:pPr>
    </w:p>
    <w:p w:rsidR="00F40590" w:rsidRDefault="004D5E3E">
      <w:pPr>
        <w:pStyle w:val="Body"/>
        <w:rPr>
          <w:i/>
          <w:iCs/>
        </w:rPr>
      </w:pPr>
      <w:r>
        <w:rPr>
          <w:i/>
          <w:iCs/>
        </w:rPr>
        <w:t>\[</w:t>
      </w:r>
    </w:p>
    <w:p w:rsidR="00F40590" w:rsidRDefault="004D5E3E">
      <w:pPr>
        <w:pStyle w:val="Body"/>
        <w:rPr>
          <w:i/>
          <w:iCs/>
        </w:rPr>
      </w:pPr>
      <w:r>
        <w:rPr>
          <w:i/>
          <w:iCs/>
        </w:rPr>
        <w:t>\mathbf{X}^{\T} \mathbf{X} = \mathbf{U} \mathbf{\Lambda} \mathbf{U}^{\T},</w:t>
      </w:r>
    </w:p>
    <w:p w:rsidR="00F40590" w:rsidRDefault="004D5E3E">
      <w:pPr>
        <w:pStyle w:val="Body"/>
        <w:rPr>
          <w:i/>
          <w:iCs/>
        </w:rPr>
      </w:pPr>
      <w:r>
        <w:rPr>
          <w:i/>
          <w:iCs/>
        </w:rPr>
        <w:t>\]</w:t>
      </w:r>
    </w:p>
    <w:p w:rsidR="00F40590" w:rsidRDefault="00F40590">
      <w:pPr>
        <w:pStyle w:val="Body"/>
      </w:pPr>
    </w:p>
    <w:p w:rsidR="00F40590" w:rsidRDefault="004D5E3E">
      <w:pPr>
        <w:pStyle w:val="Body"/>
      </w:pPr>
      <w:r>
        <w:t xml:space="preserve">where $\mathbf{U}$ is a unitary matrix and $\Lambda = \mathrm{diag}(\lambda_1, \dots, \lambda_n)$ </w:t>
      </w:r>
      <w:del w:id="46" w:author="Пользователь" w:date="2018-01-06T17:03:00Z">
        <w:r w:rsidDel="00EC4D79">
          <w:delText xml:space="preserve">whose </w:delText>
        </w:r>
      </w:del>
      <w:ins w:id="47" w:author="Пользователь" w:date="2018-01-06T17:03:00Z">
        <w:r w:rsidR="00EC4D79">
          <w:t xml:space="preserve">which </w:t>
        </w:r>
      </w:ins>
      <w:r>
        <w:t xml:space="preserve">entries $\lambda_i$ are eigenvalues of $\mathbf{X}^{\T} \mathbf{X}$. </w:t>
      </w:r>
    </w:p>
    <w:p w:rsidR="00F40590" w:rsidRDefault="004D5E3E">
      <w:pPr>
        <w:pStyle w:val="Body"/>
      </w:pPr>
      <w:r>
        <w:t>The spectrum of the matrix $\mathbf{X}^{\T} \mathbf{X}$ is used as feature description of the object $s$:</w:t>
      </w:r>
    </w:p>
    <w:p w:rsidR="00F40590" w:rsidRDefault="00F40590">
      <w:pPr>
        <w:pStyle w:val="Body"/>
      </w:pPr>
    </w:p>
    <w:p w:rsidR="00F40590" w:rsidRDefault="004D5E3E">
      <w:pPr>
        <w:pStyle w:val="Body"/>
        <w:rPr>
          <w:i/>
          <w:iCs/>
        </w:rPr>
      </w:pPr>
      <w:r>
        <w:rPr>
          <w:i/>
          <w:iCs/>
        </w:rPr>
        <w:t>\[</w:t>
      </w:r>
    </w:p>
    <w:p w:rsidR="00F40590" w:rsidRDefault="004D5E3E">
      <w:pPr>
        <w:pStyle w:val="Body"/>
        <w:rPr>
          <w:i/>
          <w:iCs/>
        </w:rPr>
      </w:pPr>
      <w:r>
        <w:rPr>
          <w:i/>
          <w:iCs/>
        </w:rPr>
        <w:t>\bm{g}(s) = \left[\lambda_1, \dots, \lambda_n\right]^{\T}.</w:t>
      </w:r>
    </w:p>
    <w:p w:rsidR="00F40590" w:rsidRDefault="004D5E3E">
      <w:pPr>
        <w:pStyle w:val="Body"/>
        <w:rPr>
          <w:i/>
          <w:iCs/>
        </w:rPr>
      </w:pPr>
      <w:r>
        <w:rPr>
          <w:i/>
          <w:iCs/>
        </w:rPr>
        <w:t>\]</w:t>
      </w:r>
    </w:p>
    <w:p w:rsidR="00F40590" w:rsidRDefault="00F40590">
      <w:pPr>
        <w:pStyle w:val="Body"/>
      </w:pPr>
    </w:p>
    <w:p w:rsidR="00F40590" w:rsidRDefault="004D5E3E">
      <w:pPr>
        <w:pStyle w:val="Body"/>
        <w:rPr>
          <w:b/>
          <w:bCs/>
          <w:i/>
          <w:iCs/>
        </w:rPr>
      </w:pPr>
      <w:r>
        <w:rPr>
          <w:b/>
          <w:bCs/>
          <w:i/>
          <w:iCs/>
        </w:rPr>
        <w:t>Spline Approximation.</w:t>
      </w:r>
    </w:p>
    <w:p w:rsidR="00F40590" w:rsidRDefault="004D5E3E">
      <w:pPr>
        <w:pStyle w:val="Body"/>
      </w:pPr>
      <w:r>
        <w:t xml:space="preserve">The proposed method approximates time series with splines~\cite{deboor1978splines}. A spline is defined by its parameters: knots and coefficients.The set of knots $\{\xi_\ell\}_{\ell=0}^M$ </w:t>
      </w:r>
      <w:del w:id="48" w:author="Пользователь" w:date="2018-01-06T17:05:00Z">
        <w:r w:rsidDel="000D4D22">
          <w:delText xml:space="preserve">are </w:delText>
        </w:r>
      </w:del>
      <w:commentRangeStart w:id="49"/>
      <w:ins w:id="50" w:author="Пользователь" w:date="2018-01-06T17:05:00Z">
        <w:r w:rsidR="000D4D22">
          <w:t>is</w:t>
        </w:r>
        <w:commentRangeEnd w:id="49"/>
        <w:r w:rsidR="000D4D22">
          <w:rPr>
            <w:rStyle w:val="a6"/>
            <w:rFonts w:ascii="Times New Roman" w:hAnsi="Times New Roman" w:cs="Times New Roman"/>
            <w:color w:val="auto"/>
            <w:lang w:eastAsia="en-US"/>
          </w:rPr>
          <w:commentReference w:id="49"/>
        </w:r>
        <w:r w:rsidR="000D4D22">
          <w:t xml:space="preserve"> </w:t>
        </w:r>
      </w:ins>
      <w:r>
        <w:t>uniformly distributed over time series.The models, which are built on each</w:t>
      </w:r>
      <w:ins w:id="51" w:author="Пользователь" w:date="2018-01-06T17:06:00Z">
        <w:r w:rsidR="00656BAB">
          <w:t xml:space="preserve"> of</w:t>
        </w:r>
      </w:ins>
      <w:r>
        <w:t xml:space="preserve"> the interval $[\xi_{\ell-1}; \xi_{\ell}]$, are given by the coefficients $\{\mathbf{w}_\ell\}_{\ell=1}^{M}$.</w:t>
      </w:r>
    </w:p>
    <w:p w:rsidR="00F40590" w:rsidRDefault="00F40590">
      <w:pPr>
        <w:pStyle w:val="Body"/>
      </w:pPr>
    </w:p>
    <w:p w:rsidR="00F40590" w:rsidRDefault="004D5E3E">
      <w:pPr>
        <w:pStyle w:val="Body"/>
        <w:rPr>
          <w:i/>
          <w:iCs/>
        </w:rPr>
      </w:pPr>
      <w:r>
        <w:rPr>
          <w:i/>
          <w:iCs/>
        </w:rPr>
        <w:t>\begin{figure}[h]</w:t>
      </w:r>
    </w:p>
    <w:p w:rsidR="00F40590" w:rsidRDefault="004D5E3E">
      <w:pPr>
        <w:pStyle w:val="Body"/>
        <w:rPr>
          <w:i/>
          <w:iCs/>
        </w:rPr>
      </w:pPr>
      <w:r>
        <w:rPr>
          <w:i/>
          <w:iCs/>
        </w:rPr>
        <w:tab/>
        <w:t>\centering</w:t>
      </w:r>
    </w:p>
    <w:p w:rsidR="00F40590" w:rsidRDefault="004D5E3E">
      <w:pPr>
        <w:pStyle w:val="Body"/>
        <w:rPr>
          <w:i/>
          <w:iCs/>
        </w:rPr>
      </w:pPr>
      <w:r>
        <w:rPr>
          <w:i/>
          <w:iCs/>
        </w:rPr>
        <w:tab/>
        <w:t>\includegraphics[width=1\linewidth]{figs/spline_example.png}</w:t>
      </w:r>
    </w:p>
    <w:p w:rsidR="00F40590" w:rsidRDefault="004D5E3E">
      <w:pPr>
        <w:pStyle w:val="Body"/>
        <w:rPr>
          <w:i/>
          <w:iCs/>
        </w:rPr>
      </w:pPr>
      <w:r>
        <w:rPr>
          <w:i/>
          <w:iCs/>
        </w:rPr>
        <w:tab/>
        <w:t>\caption{Time series approximation using three order splines}</w:t>
      </w:r>
    </w:p>
    <w:p w:rsidR="00F40590" w:rsidRDefault="004D5E3E">
      <w:pPr>
        <w:pStyle w:val="Body"/>
        <w:rPr>
          <w:i/>
          <w:iCs/>
        </w:rPr>
      </w:pPr>
      <w:r>
        <w:rPr>
          <w:i/>
          <w:iCs/>
        </w:rPr>
        <w:tab/>
        <w:t>\label{fig::spline_example}</w:t>
      </w:r>
    </w:p>
    <w:p w:rsidR="00F40590" w:rsidRDefault="004D5E3E">
      <w:pPr>
        <w:pStyle w:val="Body"/>
        <w:rPr>
          <w:i/>
          <w:iCs/>
        </w:rPr>
      </w:pPr>
      <w:r>
        <w:rPr>
          <w:i/>
          <w:iCs/>
        </w:rPr>
        <w:t>\end{figure}</w:t>
      </w:r>
    </w:p>
    <w:p w:rsidR="00F40590" w:rsidRDefault="00F40590">
      <w:pPr>
        <w:pStyle w:val="Body"/>
      </w:pPr>
    </w:p>
    <w:p w:rsidR="00F40590" w:rsidRDefault="004D5E3E">
      <w:pPr>
        <w:pStyle w:val="Body"/>
      </w:pPr>
      <w:r>
        <w:t xml:space="preserve">Optimal spline parameters are solution of a system with additional constraints of </w:t>
      </w:r>
      <w:del w:id="52" w:author="Пользователь" w:date="2018-01-06T17:09:00Z">
        <w:r w:rsidDel="00165861">
          <w:delText>equality of</w:delText>
        </w:r>
      </w:del>
      <w:r>
        <w:t xml:space="preserve"> derivatives</w:t>
      </w:r>
      <w:ins w:id="53" w:author="Пользователь" w:date="2018-01-06T17:09:00Z">
        <w:r w:rsidR="00165861" w:rsidRPr="00165861">
          <w:t xml:space="preserve"> </w:t>
        </w:r>
        <w:r w:rsidR="00165861">
          <w:t>equality</w:t>
        </w:r>
      </w:ins>
      <w:r>
        <w:t xml:space="preserve"> up to second order on the </w:t>
      </w:r>
      <w:ins w:id="54" w:author="Пользователь" w:date="2018-01-06T17:10:00Z">
        <w:r w:rsidR="00165861">
          <w:t xml:space="preserve">intervals </w:t>
        </w:r>
      </w:ins>
      <w:r>
        <w:t xml:space="preserve">edges </w:t>
      </w:r>
      <w:del w:id="55" w:author="Пользователь" w:date="2018-01-06T17:10:00Z">
        <w:r w:rsidDel="00165861">
          <w:delText>of intervals</w:delText>
        </w:r>
      </w:del>
      <w:r>
        <w:t>. Denote each spline segment as $p_i(t)$ $i = 1, \dots, M$ and spline as a whole as $S(t)$ and write these equations:</w:t>
      </w:r>
    </w:p>
    <w:p w:rsidR="00F40590" w:rsidRDefault="00F40590">
      <w:pPr>
        <w:pStyle w:val="Body"/>
      </w:pPr>
    </w:p>
    <w:p w:rsidR="00F40590" w:rsidRDefault="004D5E3E">
      <w:pPr>
        <w:pStyle w:val="Body"/>
        <w:rPr>
          <w:i/>
          <w:iCs/>
        </w:rPr>
      </w:pPr>
      <w:r w:rsidRPr="001442F0">
        <w:rPr>
          <w:i/>
          <w:iCs/>
        </w:rPr>
        <w:t>\begin{align*}</w:t>
      </w:r>
    </w:p>
    <w:p w:rsidR="00F40590" w:rsidRDefault="004D5E3E">
      <w:pPr>
        <w:pStyle w:val="Body"/>
        <w:rPr>
          <w:i/>
          <w:iCs/>
        </w:rPr>
      </w:pPr>
      <w:r>
        <w:rPr>
          <w:i/>
          <w:iCs/>
        </w:rPr>
        <w:t>S(t) &amp;= \begin{cases}</w:t>
      </w:r>
    </w:p>
    <w:p w:rsidR="00F40590" w:rsidRDefault="004D5E3E">
      <w:pPr>
        <w:pStyle w:val="Body"/>
        <w:rPr>
          <w:i/>
          <w:iCs/>
        </w:rPr>
      </w:pPr>
      <w:r>
        <w:rPr>
          <w:i/>
          <w:iCs/>
        </w:rPr>
        <w:t>p_1(t) = w_{10} +w_{11}t + w_{12}t^2 + w_{13}t^3, &amp; t\in [\xi_0, \xi_1],\\</w:t>
      </w:r>
    </w:p>
    <w:p w:rsidR="00F40590" w:rsidRDefault="004D5E3E">
      <w:pPr>
        <w:pStyle w:val="Body"/>
        <w:rPr>
          <w:i/>
          <w:iCs/>
        </w:rPr>
      </w:pPr>
      <w:r>
        <w:rPr>
          <w:i/>
          <w:iCs/>
        </w:rPr>
        <w:t>p_2(t) = w_{20} +w_{21}t + w_{22}t^2 + w_{23}t^3, &amp; t\in [\xi_1, \xi_2],\\</w:t>
      </w:r>
    </w:p>
    <w:p w:rsidR="00F40590" w:rsidRDefault="004D5E3E">
      <w:pPr>
        <w:pStyle w:val="Body"/>
        <w:rPr>
          <w:i/>
          <w:iCs/>
        </w:rPr>
      </w:pPr>
      <w:r>
        <w:rPr>
          <w:i/>
          <w:iCs/>
        </w:rPr>
        <w:t>\cdots&amp;\cdots \\</w:t>
      </w:r>
    </w:p>
    <w:p w:rsidR="00F40590" w:rsidRDefault="004D5E3E">
      <w:pPr>
        <w:pStyle w:val="Body"/>
        <w:rPr>
          <w:i/>
          <w:iCs/>
        </w:rPr>
      </w:pPr>
      <w:r>
        <w:rPr>
          <w:i/>
          <w:iCs/>
        </w:rPr>
        <w:t>p_{M}(t) = w_{L0} +w_{M1}t + w_{M2}t^2 + w_{M3}t^3, &amp; t\in [\xi_{M-1}, \xi_M],</w:t>
      </w:r>
      <w:r>
        <w:rPr>
          <w:i/>
          <w:iCs/>
        </w:rPr>
        <w:tab/>
      </w:r>
      <w:r>
        <w:rPr>
          <w:i/>
          <w:iCs/>
        </w:rPr>
        <w:tab/>
      </w:r>
      <w:r>
        <w:rPr>
          <w:i/>
          <w:iCs/>
        </w:rPr>
        <w:tab/>
      </w:r>
      <w:r>
        <w:rPr>
          <w:i/>
          <w:iCs/>
        </w:rPr>
        <w:tab/>
      </w:r>
      <w:r>
        <w:rPr>
          <w:i/>
          <w:iCs/>
        </w:rPr>
        <w:tab/>
      </w:r>
    </w:p>
    <w:p w:rsidR="00F40590" w:rsidRDefault="004D5E3E">
      <w:pPr>
        <w:pStyle w:val="Body"/>
        <w:rPr>
          <w:i/>
          <w:iCs/>
        </w:rPr>
      </w:pPr>
      <w:r>
        <w:rPr>
          <w:i/>
          <w:iCs/>
        </w:rPr>
        <w:t>\end{cases}</w:t>
      </w:r>
    </w:p>
    <w:p w:rsidR="00F40590" w:rsidRDefault="004D5E3E">
      <w:pPr>
        <w:pStyle w:val="Body"/>
        <w:rPr>
          <w:i/>
          <w:iCs/>
        </w:rPr>
      </w:pPr>
      <w:r w:rsidRPr="001442F0">
        <w:rPr>
          <w:i/>
          <w:iCs/>
        </w:rPr>
        <w:t>\end{align*}</w:t>
      </w:r>
    </w:p>
    <w:p w:rsidR="00F40590" w:rsidRDefault="00F40590">
      <w:pPr>
        <w:pStyle w:val="Body"/>
      </w:pPr>
    </w:p>
    <w:p w:rsidR="00F40590" w:rsidRDefault="004D5E3E">
      <w:pPr>
        <w:pStyle w:val="Body"/>
      </w:pPr>
      <w:r>
        <w:t>For $S(t)$ to be an interpolatory cubic spline, we must also have conditions:</w:t>
      </w:r>
    </w:p>
    <w:p w:rsidR="00F40590" w:rsidRDefault="00F40590">
      <w:pPr>
        <w:pStyle w:val="Body"/>
        <w:rPr>
          <w:i/>
          <w:iCs/>
        </w:rPr>
      </w:pPr>
    </w:p>
    <w:p w:rsidR="00F40590" w:rsidRPr="001442F0" w:rsidRDefault="004D5E3E">
      <w:pPr>
        <w:pStyle w:val="Body"/>
        <w:rPr>
          <w:i/>
          <w:iCs/>
          <w:lang w:val="fr-FR"/>
        </w:rPr>
      </w:pPr>
      <w:r>
        <w:rPr>
          <w:i/>
          <w:iCs/>
          <w:lang w:val="fr-FR"/>
        </w:rPr>
        <w:t>\begin{align*}</w:t>
      </w:r>
    </w:p>
    <w:p w:rsidR="00F40590" w:rsidRPr="001442F0" w:rsidRDefault="004D5E3E">
      <w:pPr>
        <w:pStyle w:val="Body"/>
        <w:rPr>
          <w:i/>
          <w:iCs/>
          <w:lang w:val="fr-FR"/>
        </w:rPr>
      </w:pPr>
      <w:r w:rsidRPr="001442F0">
        <w:rPr>
          <w:i/>
          <w:iCs/>
          <w:lang w:val="fr-FR"/>
        </w:rPr>
        <w:t>S(\xi_t) &amp;= x_t, \quad t = 0, \dots, M,\\</w:t>
      </w:r>
    </w:p>
    <w:p w:rsidR="00F40590" w:rsidRDefault="004D5E3E">
      <w:pPr>
        <w:pStyle w:val="Body"/>
        <w:rPr>
          <w:i/>
          <w:iCs/>
        </w:rPr>
      </w:pPr>
      <w:r>
        <w:rPr>
          <w:i/>
          <w:iCs/>
        </w:rPr>
        <w:t>p_i'(\xi_i) &amp;= p_{i+1}'(\xi_i),\: p_i''(\xi_i) = p_{i+1}''(\xi_i), \quad i = 1, \dots, M-1,\\</w:t>
      </w:r>
    </w:p>
    <w:p w:rsidR="00F40590" w:rsidRDefault="004D5E3E">
      <w:pPr>
        <w:pStyle w:val="Body"/>
        <w:rPr>
          <w:i/>
          <w:iCs/>
        </w:rPr>
      </w:pPr>
      <w:r>
        <w:rPr>
          <w:i/>
          <w:iCs/>
        </w:rPr>
        <w:t>p_i(\xi_{i-1}) &amp;= x_{i-1},\: p_i(\xi_i) = x_i, \quad i = 1, \dots, M.</w:t>
      </w:r>
    </w:p>
    <w:p w:rsidR="00F40590" w:rsidRDefault="004D5E3E">
      <w:pPr>
        <w:pStyle w:val="Body"/>
        <w:rPr>
          <w:i/>
          <w:iCs/>
        </w:rPr>
      </w:pPr>
      <w:r w:rsidRPr="001442F0">
        <w:rPr>
          <w:i/>
          <w:iCs/>
        </w:rPr>
        <w:t>\end{align*}</w:t>
      </w:r>
    </w:p>
    <w:p w:rsidR="00F40590" w:rsidRDefault="00F40590">
      <w:pPr>
        <w:pStyle w:val="Body"/>
      </w:pPr>
    </w:p>
    <w:p w:rsidR="00F40590" w:rsidRDefault="004D5E3E">
      <w:pPr>
        <w:pStyle w:val="Body"/>
      </w:pPr>
      <w:r>
        <w:t xml:space="preserve">The feature description of the time series could be assumed as </w:t>
      </w:r>
      <w:del w:id="56" w:author="Пользователь" w:date="2018-01-06T17:12:00Z">
        <w:r w:rsidDel="001113BC">
          <w:delText xml:space="preserve">a union of </w:delText>
        </w:r>
      </w:del>
      <w:r>
        <w:t>the spline parameters</w:t>
      </w:r>
      <w:ins w:id="57" w:author="Пользователь" w:date="2018-01-06T17:12:00Z">
        <w:r w:rsidR="001113BC" w:rsidRPr="001113BC">
          <w:t xml:space="preserve"> </w:t>
        </w:r>
        <w:r w:rsidR="001113BC">
          <w:t>union</w:t>
        </w:r>
      </w:ins>
      <w:r>
        <w:t>:</w:t>
      </w:r>
    </w:p>
    <w:p w:rsidR="00F40590" w:rsidRDefault="00F40590">
      <w:pPr>
        <w:pStyle w:val="Body"/>
      </w:pPr>
    </w:p>
    <w:p w:rsidR="00F40590" w:rsidRDefault="004D5E3E">
      <w:pPr>
        <w:pStyle w:val="Body"/>
        <w:rPr>
          <w:i/>
          <w:iCs/>
        </w:rPr>
      </w:pPr>
      <w:r>
        <w:rPr>
          <w:i/>
          <w:iCs/>
        </w:rPr>
        <w:lastRenderedPageBreak/>
        <w:t>\[</w:t>
      </w:r>
    </w:p>
    <w:p w:rsidR="00F40590" w:rsidRDefault="004D5E3E">
      <w:pPr>
        <w:pStyle w:val="Body"/>
        <w:rPr>
          <w:i/>
          <w:iCs/>
        </w:rPr>
      </w:pPr>
      <w:r>
        <w:rPr>
          <w:i/>
          <w:iCs/>
        </w:rPr>
        <w:t>\bm{g}(s) = \left[\bm{w}_1, \dots, \bm{w}_{M}\right]^{\T}.</w:t>
      </w:r>
    </w:p>
    <w:p w:rsidR="00F40590" w:rsidRDefault="004D5E3E">
      <w:pPr>
        <w:pStyle w:val="Body"/>
        <w:rPr>
          <w:i/>
          <w:iCs/>
        </w:rPr>
      </w:pPr>
      <w:r>
        <w:rPr>
          <w:i/>
          <w:iCs/>
        </w:rPr>
        <w:t>\]</w:t>
      </w:r>
    </w:p>
    <w:p w:rsidR="00F40590" w:rsidRDefault="00F40590">
      <w:pPr>
        <w:pStyle w:val="Body"/>
      </w:pPr>
    </w:p>
    <w:p w:rsidR="00F40590" w:rsidRDefault="004D5E3E">
      <w:pPr>
        <w:pStyle w:val="Body"/>
      </w:pPr>
      <w:r>
        <w:t>Fig.~\ref{fig::spline_example} shows the time series approximation given by splines. Compared to the autoregressive model, the splines method gives smoother approximation using almost the same number of parameters.</w:t>
      </w:r>
    </w:p>
    <w:p w:rsidR="00F40590" w:rsidRDefault="00F40590">
      <w:pPr>
        <w:pStyle w:val="Body"/>
      </w:pPr>
    </w:p>
    <w:p w:rsidR="00F40590" w:rsidRDefault="004D5E3E">
      <w:pPr>
        <w:pStyle w:val="Body"/>
        <w:rPr>
          <w:b/>
          <w:bCs/>
        </w:rPr>
      </w:pPr>
      <w:r>
        <w:rPr>
          <w:b/>
          <w:bCs/>
          <w:lang w:val="it-IT"/>
        </w:rPr>
        <w:t>Time Series Classification</w:t>
      </w:r>
    </w:p>
    <w:p w:rsidR="00F40590" w:rsidRDefault="004D5E3E">
      <w:pPr>
        <w:pStyle w:val="Body"/>
      </w:pPr>
      <w:r>
        <w:t>Multiclass classification uses one-vs-rest approach to train binary classifiers for each class label and then, on the prediction step, classify new object according to the most confident classifier. Three classification models are used: logistic regression, SVM</w:t>
      </w:r>
      <w:ins w:id="58" w:author="Пользователь" w:date="2018-01-06T17:13:00Z">
        <w:r w:rsidR="0097142D">
          <w:t>,</w:t>
        </w:r>
      </w:ins>
      <w:r>
        <w:t xml:space="preserve"> and random forest.</w:t>
      </w:r>
    </w:p>
    <w:p w:rsidR="00F40590" w:rsidRDefault="00F40590">
      <w:pPr>
        <w:pStyle w:val="Body"/>
      </w:pPr>
    </w:p>
    <w:p w:rsidR="00F40590" w:rsidRDefault="004D5E3E">
      <w:pPr>
        <w:pStyle w:val="Body"/>
        <w:rPr>
          <w:b/>
          <w:bCs/>
          <w:i/>
          <w:iCs/>
        </w:rPr>
      </w:pPr>
      <w:r>
        <w:rPr>
          <w:b/>
          <w:bCs/>
          <w:i/>
          <w:iCs/>
        </w:rPr>
        <w:t>Regularized Logistic Regression.</w:t>
      </w:r>
    </w:p>
    <w:p w:rsidR="00F40590" w:rsidRDefault="004D5E3E">
      <w:pPr>
        <w:pStyle w:val="Body"/>
      </w:pPr>
      <w:r>
        <w:t xml:space="preserve">The optimal model parameters~\eqref{eq::optimal_classification_params} </w:t>
      </w:r>
      <w:del w:id="59" w:author="Пользователь" w:date="2018-01-06T17:13:00Z">
        <w:r w:rsidDel="0097142D">
          <w:delText xml:space="preserve">is </w:delText>
        </w:r>
      </w:del>
      <w:ins w:id="60" w:author="Пользователь" w:date="2018-01-06T17:13:00Z">
        <w:r w:rsidR="0097142D">
          <w:t xml:space="preserve">are </w:t>
        </w:r>
      </w:ins>
      <w:r>
        <w:t xml:space="preserve">determined by minimising </w:t>
      </w:r>
      <w:del w:id="61" w:author="Пользователь" w:date="2018-01-06T17:14:00Z">
        <w:r w:rsidDel="00DB7327">
          <w:delText xml:space="preserve">the </w:delText>
        </w:r>
      </w:del>
      <w:r>
        <w:t>error function</w:t>
      </w:r>
    </w:p>
    <w:p w:rsidR="00F40590" w:rsidRDefault="00F40590">
      <w:pPr>
        <w:pStyle w:val="Body"/>
      </w:pPr>
    </w:p>
    <w:p w:rsidR="00F40590" w:rsidRDefault="004D5E3E">
      <w:pPr>
        <w:pStyle w:val="Body"/>
        <w:rPr>
          <w:i/>
          <w:iCs/>
        </w:rPr>
      </w:pPr>
      <w:r w:rsidRPr="001442F0">
        <w:rPr>
          <w:i/>
          <w:iCs/>
        </w:rPr>
        <w:t>\begin{equation*}</w:t>
      </w:r>
    </w:p>
    <w:p w:rsidR="00F40590" w:rsidRDefault="004D5E3E">
      <w:pPr>
        <w:pStyle w:val="Body"/>
        <w:rPr>
          <w:i/>
          <w:iCs/>
        </w:rPr>
      </w:pPr>
      <w:r>
        <w:rPr>
          <w:i/>
          <w:iCs/>
        </w:rPr>
        <w:t>L(\bm{\theta}, \mathcal{D}_G, \mu) = \sum_{i=1}^{m} \log\bigl(1 + \exp(-y_i [\bm{w}^{\T} \bm{g}_i + b])\bigl) + \frac{\mu}{2} \|\bm{w}\|^2, \:\:\mbox{where}\:\: \bm{\theta}  = \begin{bmatrix}</w:t>
      </w:r>
    </w:p>
    <w:p w:rsidR="00F40590" w:rsidRDefault="004D5E3E">
      <w:pPr>
        <w:pStyle w:val="Body"/>
        <w:rPr>
          <w:i/>
          <w:iCs/>
        </w:rPr>
      </w:pPr>
      <w:r>
        <w:rPr>
          <w:i/>
          <w:iCs/>
        </w:rPr>
        <w:t>\bm{w} \\ b</w:t>
      </w:r>
    </w:p>
    <w:p w:rsidR="00F40590" w:rsidRDefault="004D5E3E">
      <w:pPr>
        <w:pStyle w:val="Body"/>
        <w:rPr>
          <w:i/>
          <w:iCs/>
        </w:rPr>
      </w:pPr>
      <w:r>
        <w:rPr>
          <w:i/>
          <w:iCs/>
          <w:lang w:val="it-IT"/>
        </w:rPr>
        <w:t>\end{bmatrix}.</w:t>
      </w:r>
    </w:p>
    <w:p w:rsidR="00F40590" w:rsidRDefault="004D5E3E">
      <w:pPr>
        <w:pStyle w:val="Body"/>
        <w:rPr>
          <w:i/>
          <w:iCs/>
        </w:rPr>
      </w:pPr>
      <w:r w:rsidRPr="001442F0">
        <w:rPr>
          <w:i/>
          <w:iCs/>
        </w:rPr>
        <w:t>\end{equation*}</w:t>
      </w:r>
    </w:p>
    <w:p w:rsidR="00F40590" w:rsidRDefault="00F40590">
      <w:pPr>
        <w:pStyle w:val="Body"/>
      </w:pPr>
    </w:p>
    <w:p w:rsidR="00F40590" w:rsidRDefault="004D5E3E">
      <w:pPr>
        <w:pStyle w:val="Body"/>
      </w:pPr>
      <w:r>
        <w:t xml:space="preserve">Thus, the optimal parameters $\hat{\bm{w}}, \hat{b}$ </w:t>
      </w:r>
      <w:del w:id="62" w:author="Пользователь" w:date="2018-01-06T17:15:00Z">
        <w:r w:rsidDel="003E70B0">
          <w:delText xml:space="preserve">is </w:delText>
        </w:r>
      </w:del>
      <w:ins w:id="63" w:author="Пользователь" w:date="2018-01-06T17:15:00Z">
        <w:r w:rsidR="003E70B0">
          <w:t xml:space="preserve">are </w:t>
        </w:r>
      </w:ins>
      <w:r>
        <w:t>given by~\eqref{eq::optimal_classification_params}.</w:t>
      </w:r>
    </w:p>
    <w:p w:rsidR="00F40590" w:rsidRDefault="00F40590">
      <w:pPr>
        <w:pStyle w:val="Body"/>
      </w:pPr>
    </w:p>
    <w:p w:rsidR="00F40590" w:rsidRDefault="004D5E3E">
      <w:pPr>
        <w:pStyle w:val="Body"/>
      </w:pPr>
      <w:r>
        <w:t xml:space="preserve">The classification rule $f(\bm{g}, \bm{\theta})$ is given by </w:t>
      </w:r>
      <w:ins w:id="64" w:author="Пользователь" w:date="2018-01-06T17:15:00Z">
        <w:r w:rsidR="003E70B0">
          <w:t xml:space="preserve">the </w:t>
        </w:r>
      </w:ins>
      <w:r>
        <w:t xml:space="preserve">sign of </w:t>
      </w:r>
      <w:del w:id="65" w:author="Пользователь" w:date="2018-01-06T17:15:00Z">
        <w:r w:rsidDel="003E70B0">
          <w:delText xml:space="preserve">the </w:delText>
        </w:r>
      </w:del>
      <w:r>
        <w:t>linear combination for the object description $\bm{g}$ and parameters $\hat{\bm{\theta}}$</w:t>
      </w:r>
    </w:p>
    <w:p w:rsidR="00F40590" w:rsidRDefault="00F40590">
      <w:pPr>
        <w:pStyle w:val="Body"/>
      </w:pPr>
    </w:p>
    <w:p w:rsidR="00F40590" w:rsidRDefault="004D5E3E">
      <w:pPr>
        <w:pStyle w:val="Body"/>
        <w:rPr>
          <w:i/>
          <w:iCs/>
        </w:rPr>
      </w:pPr>
      <w:r w:rsidRPr="001442F0">
        <w:rPr>
          <w:i/>
          <w:iCs/>
        </w:rPr>
        <w:t>\begin{equation*}</w:t>
      </w:r>
    </w:p>
    <w:p w:rsidR="00F40590" w:rsidRDefault="004D5E3E">
      <w:pPr>
        <w:pStyle w:val="Body"/>
        <w:rPr>
          <w:i/>
          <w:iCs/>
        </w:rPr>
      </w:pPr>
      <w:r>
        <w:rPr>
          <w:i/>
          <w:iCs/>
        </w:rPr>
        <w:t>\hat{y} = f(\bm{g}, \hat{\bm{\theta}}) = \sgn(\bm{g}^{\T} \hat{\bm{w}} + \hat{b}).</w:t>
      </w:r>
    </w:p>
    <w:p w:rsidR="00F40590" w:rsidRDefault="004D5E3E">
      <w:pPr>
        <w:pStyle w:val="Body"/>
        <w:rPr>
          <w:i/>
          <w:iCs/>
        </w:rPr>
      </w:pPr>
      <w:r w:rsidRPr="001442F0">
        <w:rPr>
          <w:i/>
          <w:iCs/>
        </w:rPr>
        <w:t>\end{equation*}</w:t>
      </w:r>
    </w:p>
    <w:p w:rsidR="00F40590" w:rsidRDefault="00F40590">
      <w:pPr>
        <w:pStyle w:val="Body"/>
      </w:pPr>
    </w:p>
    <w:p w:rsidR="00F40590" w:rsidRDefault="004D5E3E">
      <w:pPr>
        <w:pStyle w:val="Body"/>
        <w:rPr>
          <w:b/>
          <w:bCs/>
          <w:i/>
          <w:iCs/>
        </w:rPr>
      </w:pPr>
      <w:r>
        <w:rPr>
          <w:b/>
          <w:bCs/>
          <w:i/>
          <w:iCs/>
          <w:lang w:val="nl-NL"/>
        </w:rPr>
        <w:t>SVM.</w:t>
      </w:r>
    </w:p>
    <w:p w:rsidR="00F40590" w:rsidRDefault="004D5E3E">
      <w:pPr>
        <w:pStyle w:val="Body"/>
      </w:pPr>
      <w:r>
        <w:t>The optimization problem is</w:t>
      </w:r>
    </w:p>
    <w:p w:rsidR="00F40590" w:rsidRDefault="00F40590">
      <w:pPr>
        <w:pStyle w:val="Body"/>
        <w:rPr>
          <w:i/>
          <w:iCs/>
        </w:rPr>
      </w:pPr>
    </w:p>
    <w:p w:rsidR="00F40590" w:rsidRDefault="004D5E3E">
      <w:pPr>
        <w:pStyle w:val="Body"/>
        <w:rPr>
          <w:i/>
          <w:iCs/>
        </w:rPr>
      </w:pPr>
      <w:r w:rsidRPr="001442F0">
        <w:rPr>
          <w:i/>
          <w:iCs/>
        </w:rPr>
        <w:t>\begin{align*}</w:t>
      </w:r>
    </w:p>
    <w:p w:rsidR="00F40590" w:rsidRDefault="004D5E3E">
      <w:pPr>
        <w:pStyle w:val="Body"/>
        <w:rPr>
          <w:i/>
          <w:iCs/>
        </w:rPr>
      </w:pPr>
      <w:r>
        <w:rPr>
          <w:i/>
          <w:iCs/>
        </w:rPr>
        <w:t>\hat{\bm{\theta}}  = \begin{pmatrix}</w:t>
      </w:r>
    </w:p>
    <w:p w:rsidR="00F40590" w:rsidRDefault="004D5E3E">
      <w:pPr>
        <w:pStyle w:val="Body"/>
        <w:rPr>
          <w:i/>
          <w:iCs/>
        </w:rPr>
      </w:pPr>
      <w:r>
        <w:rPr>
          <w:i/>
          <w:iCs/>
        </w:rPr>
        <w:t>\hat{\bm{w}} \\ \hat{b} \\ \hat{\bm{\xi}}</w:t>
      </w:r>
    </w:p>
    <w:p w:rsidR="00F40590" w:rsidRDefault="004D5E3E">
      <w:pPr>
        <w:pStyle w:val="Body"/>
        <w:rPr>
          <w:i/>
          <w:iCs/>
        </w:rPr>
      </w:pPr>
      <w:r>
        <w:rPr>
          <w:i/>
          <w:iCs/>
          <w:lang w:val="de-DE"/>
        </w:rPr>
        <w:t>\end{pmatrix}= \argmin_{\bm{w}, b, \bm{\xi}}  \frac{1}{2} \|\bm{w}\|^2 + \mu \sum_{i=1}^{m} \xi_i,\:\:</w:t>
      </w:r>
    </w:p>
    <w:p w:rsidR="00F40590" w:rsidRDefault="004D5E3E">
      <w:pPr>
        <w:pStyle w:val="Body"/>
        <w:rPr>
          <w:i/>
          <w:iCs/>
        </w:rPr>
      </w:pPr>
      <w:r>
        <w:rPr>
          <w:i/>
          <w:iCs/>
        </w:rPr>
        <w:t>\mbox{s.t.} \:\: &amp;y_i \left(\bm{w}^{\T} \bm{g}_i + b\right) \geq 1 - \xi_i,\\</w:t>
      </w:r>
    </w:p>
    <w:p w:rsidR="00F40590" w:rsidRDefault="004D5E3E">
      <w:pPr>
        <w:pStyle w:val="Body"/>
        <w:rPr>
          <w:i/>
          <w:iCs/>
        </w:rPr>
      </w:pPr>
      <w:r>
        <w:rPr>
          <w:i/>
          <w:iCs/>
          <w:lang w:val="it-IT"/>
        </w:rPr>
        <w:t>&amp;\xi_i \geq 0, \quad 1 \leq i \leq m.</w:t>
      </w:r>
    </w:p>
    <w:p w:rsidR="00F40590" w:rsidRDefault="004D5E3E">
      <w:pPr>
        <w:pStyle w:val="Body"/>
        <w:rPr>
          <w:i/>
          <w:iCs/>
        </w:rPr>
      </w:pPr>
      <w:r w:rsidRPr="001442F0">
        <w:rPr>
          <w:i/>
          <w:iCs/>
        </w:rPr>
        <w:t>\end{align*}</w:t>
      </w:r>
    </w:p>
    <w:p w:rsidR="00F40590" w:rsidRDefault="00F40590">
      <w:pPr>
        <w:pStyle w:val="Body"/>
      </w:pPr>
    </w:p>
    <w:p w:rsidR="00F40590" w:rsidRDefault="004D5E3E">
      <w:pPr>
        <w:pStyle w:val="Body"/>
      </w:pPr>
      <w:r>
        <w:t>The objective function corresponds to the classification error function $L(\bm{\theta}, \mathcal{D}_G, \mu)$.</w:t>
      </w:r>
    </w:p>
    <w:p w:rsidR="00F40590" w:rsidRDefault="004D5E3E">
      <w:pPr>
        <w:pStyle w:val="Body"/>
      </w:pPr>
      <w:r>
        <w:t>The prediction for new object is $\hat{y} = \sgn (\bm{g}^{\T} \hat{\bm{w}} + \hat{b})$.</w:t>
      </w:r>
    </w:p>
    <w:p w:rsidR="00F40590" w:rsidRDefault="00F40590">
      <w:pPr>
        <w:pStyle w:val="Body"/>
      </w:pPr>
    </w:p>
    <w:p w:rsidR="00F40590" w:rsidRDefault="004D5E3E">
      <w:pPr>
        <w:pStyle w:val="Body"/>
        <w:rPr>
          <w:b/>
          <w:bCs/>
          <w:i/>
          <w:iCs/>
        </w:rPr>
      </w:pPr>
      <w:r>
        <w:rPr>
          <w:b/>
          <w:bCs/>
          <w:i/>
          <w:iCs/>
        </w:rPr>
        <w:t>Random Forest.</w:t>
      </w:r>
    </w:p>
    <w:p w:rsidR="00F40590" w:rsidRDefault="004D5E3E">
      <w:pPr>
        <w:pStyle w:val="Body"/>
      </w:pPr>
      <w:r>
        <w:t xml:space="preserve">The random forest exploits the idea of bagging. This is an approach of building many random unstable classifiers and aggregating their predictions. This method works especially well if </w:t>
      </w:r>
      <w:del w:id="66" w:author="Пользователь" w:date="2018-01-06T17:19:00Z">
        <w:r w:rsidDel="00834644">
          <w:delText xml:space="preserve">as base models </w:delText>
        </w:r>
      </w:del>
      <w:r>
        <w:t>we select models with low bias and high variance (due to aggregating variance is reduced)</w:t>
      </w:r>
      <w:ins w:id="67" w:author="Пользователь" w:date="2018-01-06T17:19:00Z">
        <w:r w:rsidR="00834644" w:rsidRPr="00834644">
          <w:t xml:space="preserve"> </w:t>
        </w:r>
        <w:r w:rsidR="00834644">
          <w:t>as base models</w:t>
        </w:r>
      </w:ins>
      <w:r>
        <w:t>. In case of random forest decision trees tak</w:t>
      </w:r>
      <w:del w:id="68" w:author="Пользователь" w:date="2018-01-06T17:21:00Z">
        <w:r w:rsidDel="002C3355">
          <w:delText>e</w:delText>
        </w:r>
      </w:del>
      <w:ins w:id="69" w:author="Пользователь" w:date="2018-01-06T17:21:00Z">
        <w:r w:rsidR="002C3355">
          <w:t>ing</w:t>
        </w:r>
      </w:ins>
      <w:r>
        <w:t xml:space="preserve"> the role of base models, </w:t>
      </w:r>
      <w:del w:id="70" w:author="Пользователь" w:date="2018-01-06T17:21:00Z">
        <w:r w:rsidDel="002C3355">
          <w:delText xml:space="preserve">also </w:delText>
        </w:r>
      </w:del>
      <w:r>
        <w:t xml:space="preserve">not only objects are used for bagging, but also features. In this case we make </w:t>
      </w:r>
      <w:del w:id="71" w:author="Пользователь" w:date="2018-01-06T17:22:00Z">
        <w:r w:rsidDel="002C3355">
          <w:delText xml:space="preserve">the </w:delText>
        </w:r>
      </w:del>
      <w:ins w:id="72" w:author="Пользователь" w:date="2018-01-06T17:22:00Z">
        <w:r w:rsidR="002C3355">
          <w:t xml:space="preserve">a </w:t>
        </w:r>
      </w:ins>
      <w:r>
        <w:t xml:space="preserve">prediction for each new object as </w:t>
      </w:r>
      <w:del w:id="73" w:author="Пользователь" w:date="2018-01-06T17:23:00Z">
        <w:r w:rsidDel="003C0F87">
          <w:delText xml:space="preserve">the </w:delText>
        </w:r>
      </w:del>
      <w:ins w:id="74" w:author="Пользователь" w:date="2018-01-06T17:23:00Z">
        <w:r w:rsidR="003C0F87">
          <w:t xml:space="preserve">a </w:t>
        </w:r>
      </w:ins>
      <w:r>
        <w:t xml:space="preserve">mean of </w:t>
      </w:r>
      <w:ins w:id="75" w:author="Пользователь" w:date="2018-01-06T17:23:00Z">
        <w:r w:rsidR="003C0F87">
          <w:t>a single tree</w:t>
        </w:r>
      </w:ins>
      <w:del w:id="76" w:author="Пользователь" w:date="2018-01-06T17:23:00Z">
        <w:r w:rsidDel="003C0F87">
          <w:delText>the</w:delText>
        </w:r>
      </w:del>
      <w:r>
        <w:t xml:space="preserve"> predictions </w:t>
      </w:r>
      <w:del w:id="77" w:author="Пользователь" w:date="2018-01-06T17:23:00Z">
        <w:r w:rsidDel="003C0F87">
          <w:delText>of a single tree</w:delText>
        </w:r>
      </w:del>
      <w:r>
        <w:t>:</w:t>
      </w:r>
    </w:p>
    <w:p w:rsidR="00F40590" w:rsidRDefault="00F40590">
      <w:pPr>
        <w:pStyle w:val="Body"/>
      </w:pPr>
    </w:p>
    <w:p w:rsidR="00F40590" w:rsidRDefault="004D5E3E">
      <w:pPr>
        <w:pStyle w:val="Body"/>
        <w:rPr>
          <w:i/>
          <w:iCs/>
        </w:rPr>
      </w:pPr>
      <w:r w:rsidRPr="001442F0">
        <w:rPr>
          <w:i/>
          <w:iCs/>
        </w:rPr>
        <w:lastRenderedPageBreak/>
        <w:t>\begin{equation*}</w:t>
      </w:r>
    </w:p>
    <w:p w:rsidR="00F40590" w:rsidRDefault="004D5E3E">
      <w:pPr>
        <w:pStyle w:val="Body"/>
        <w:rPr>
          <w:i/>
          <w:iCs/>
        </w:rPr>
      </w:pPr>
      <w:r>
        <w:rPr>
          <w:i/>
          <w:iCs/>
        </w:rPr>
        <w:t>\hat{y} = \frac{1}{B} \sum_{i=1}^{B} \text{pred}(\bm{g}_i),</w:t>
      </w:r>
    </w:p>
    <w:p w:rsidR="00F40590" w:rsidRDefault="004D5E3E">
      <w:pPr>
        <w:pStyle w:val="Body"/>
        <w:rPr>
          <w:i/>
          <w:iCs/>
        </w:rPr>
      </w:pPr>
      <w:r w:rsidRPr="001442F0">
        <w:rPr>
          <w:i/>
          <w:iCs/>
        </w:rPr>
        <w:t>\end{equation*}</w:t>
      </w:r>
    </w:p>
    <w:p w:rsidR="00F40590" w:rsidRDefault="00F40590">
      <w:pPr>
        <w:pStyle w:val="Body"/>
        <w:rPr>
          <w:i/>
          <w:iCs/>
        </w:rPr>
      </w:pPr>
    </w:p>
    <w:p w:rsidR="00F40590" w:rsidRDefault="004D5E3E">
      <w:pPr>
        <w:pStyle w:val="Body"/>
      </w:pPr>
      <w:r>
        <w:t>where $B$ is an amount of trees used for bagging.</w:t>
      </w:r>
    </w:p>
    <w:p w:rsidR="00F40590" w:rsidRDefault="00F40590">
      <w:pPr>
        <w:pStyle w:val="Body"/>
      </w:pPr>
    </w:p>
    <w:p w:rsidR="00F40590" w:rsidRDefault="004D5E3E">
      <w:pPr>
        <w:pStyle w:val="Body"/>
        <w:rPr>
          <w:b/>
          <w:bCs/>
        </w:rPr>
      </w:pPr>
      <w:r>
        <w:rPr>
          <w:b/>
          <w:bCs/>
          <w:lang w:val="pt-PT"/>
        </w:rPr>
        <w:t>Experiment</w:t>
      </w:r>
    </w:p>
    <w:p w:rsidR="00F40590" w:rsidRDefault="004D5E3E">
      <w:pPr>
        <w:pStyle w:val="Body"/>
      </w:pPr>
      <w:r>
        <w:t>In this paper we considered two different smart phone based datasets: WISDM~\cite{wisdm} and USC-HAD~\cite{usc}. The smart phone accelerometer measures acceleration along three axis with frequencies equal to 20 and 100 Hz. The WISDM dataset consists of 4321 time series. Each time series belongs to one of the six activities: Standing, Walking, Upstairs, Sitting, Jogging, Downstairs. The USC-HAD dataset contains 13620 time series with one of the twelve class labels: Standing, Elevator-up,</w:t>
      </w:r>
      <w:ins w:id="78" w:author="Пользователь" w:date="2018-01-06T17:25:00Z">
        <w:r w:rsidR="006E4DD2">
          <w:t xml:space="preserve"> </w:t>
        </w:r>
      </w:ins>
      <w:r>
        <w:t>Walking-forward, Sitting, Walking-downstairs, Sleeping, Elevator-down, Walking-upstairs, Jumping, Walking-right, Walking-left, Running.Table~\ref{tbl::activities_distributions} shows the distributions of time series activities for each dataset</w:t>
      </w:r>
      <w:del w:id="79" w:author="Пользователь" w:date="2018-01-06T17:29:00Z">
        <w:r w:rsidDel="00002D74">
          <w:delText>s</w:delText>
        </w:r>
      </w:del>
      <w:r>
        <w:t>. The length $T$ of each time series equals 200. Fig.~\ref{fig::ts_example} plots the example of the time series for one activity of the specific person is given.</w:t>
      </w:r>
    </w:p>
    <w:p w:rsidR="00F40590" w:rsidRDefault="00F40590">
      <w:pPr>
        <w:pStyle w:val="Body"/>
      </w:pPr>
    </w:p>
    <w:p w:rsidR="00F40590" w:rsidRDefault="004D5E3E">
      <w:pPr>
        <w:pStyle w:val="Body"/>
        <w:rPr>
          <w:i/>
          <w:iCs/>
        </w:rPr>
      </w:pPr>
      <w:r>
        <w:rPr>
          <w:i/>
          <w:iCs/>
        </w:rPr>
        <w:t>\begin{table}[!ht]</w:t>
      </w:r>
    </w:p>
    <w:p w:rsidR="00F40590" w:rsidRDefault="004D5E3E">
      <w:pPr>
        <w:pStyle w:val="Body"/>
        <w:rPr>
          <w:i/>
          <w:iCs/>
        </w:rPr>
      </w:pPr>
      <w:r>
        <w:rPr>
          <w:i/>
          <w:iCs/>
        </w:rPr>
        <w:tab/>
        <w:t>\centering</w:t>
      </w:r>
    </w:p>
    <w:p w:rsidR="00F40590" w:rsidRDefault="004D5E3E">
      <w:pPr>
        <w:pStyle w:val="Body"/>
        <w:rPr>
          <w:i/>
          <w:iCs/>
        </w:rPr>
      </w:pPr>
      <w:r>
        <w:rPr>
          <w:i/>
          <w:iCs/>
        </w:rPr>
        <w:tab/>
        <w:t>\caption{Distributions of the classes}</w:t>
      </w:r>
    </w:p>
    <w:p w:rsidR="00F40590" w:rsidRDefault="004D5E3E">
      <w:pPr>
        <w:pStyle w:val="Body"/>
        <w:rPr>
          <w:i/>
          <w:iCs/>
        </w:rPr>
      </w:pPr>
      <w:r>
        <w:rPr>
          <w:i/>
          <w:iCs/>
        </w:rPr>
        <w:tab/>
        <w:t>\subfloat[WISDM]{</w:t>
      </w:r>
    </w:p>
    <w:p w:rsidR="00F40590" w:rsidRDefault="004D5E3E">
      <w:pPr>
        <w:pStyle w:val="Body"/>
        <w:rPr>
          <w:i/>
          <w:iCs/>
        </w:rPr>
      </w:pPr>
      <w:r>
        <w:rPr>
          <w:i/>
          <w:iCs/>
        </w:rPr>
        <w:tab/>
      </w:r>
      <w:r>
        <w:rPr>
          <w:i/>
          <w:iCs/>
        </w:rPr>
        <w:tab/>
        <w:t>\begin{tabular}{r|l|rr}</w:t>
      </w:r>
    </w:p>
    <w:p w:rsidR="00F40590" w:rsidRPr="001442F0" w:rsidRDefault="004D5E3E">
      <w:pPr>
        <w:pStyle w:val="Body"/>
        <w:rPr>
          <w:i/>
          <w:iCs/>
          <w:lang w:val="de-DE"/>
        </w:rPr>
      </w:pPr>
      <w:r>
        <w:rPr>
          <w:i/>
          <w:iCs/>
          <w:lang w:val="de-DE"/>
        </w:rPr>
        <w:tab/>
      </w:r>
      <w:r>
        <w:rPr>
          <w:i/>
          <w:iCs/>
          <w:lang w:val="de-DE"/>
        </w:rPr>
        <w:tab/>
      </w:r>
      <w:r>
        <w:rPr>
          <w:i/>
          <w:iCs/>
          <w:lang w:val="de-DE"/>
        </w:rPr>
        <w:tab/>
        <w:t>\hline</w:t>
      </w:r>
    </w:p>
    <w:p w:rsidR="00F40590" w:rsidRPr="001442F0" w:rsidRDefault="004D5E3E">
      <w:pPr>
        <w:pStyle w:val="Body"/>
        <w:rPr>
          <w:i/>
          <w:iCs/>
          <w:lang w:val="de-DE"/>
        </w:rPr>
      </w:pPr>
      <w:r w:rsidRPr="001442F0">
        <w:rPr>
          <w:i/>
          <w:iCs/>
          <w:lang w:val="de-DE"/>
        </w:rPr>
        <w:tab/>
      </w:r>
      <w:r w:rsidRPr="001442F0">
        <w:rPr>
          <w:i/>
          <w:iCs/>
          <w:lang w:val="de-DE"/>
        </w:rPr>
        <w:tab/>
      </w:r>
      <w:r w:rsidRPr="001442F0">
        <w:rPr>
          <w:i/>
          <w:iCs/>
          <w:lang w:val="de-DE"/>
        </w:rPr>
        <w:tab/>
        <w:t>&amp;\textbf{Activity}   &amp; \multicolumn{2}{l}{\textbf{\# objects}} \\</w:t>
      </w:r>
    </w:p>
    <w:p w:rsidR="00F40590" w:rsidRPr="001442F0" w:rsidRDefault="004D5E3E">
      <w:pPr>
        <w:pStyle w:val="Body"/>
        <w:rPr>
          <w:i/>
          <w:iCs/>
          <w:lang w:val="de-DE"/>
        </w:rPr>
      </w:pPr>
      <w:r>
        <w:rPr>
          <w:i/>
          <w:iCs/>
          <w:lang w:val="de-DE"/>
        </w:rPr>
        <w:tab/>
      </w:r>
      <w:r>
        <w:rPr>
          <w:i/>
          <w:iCs/>
          <w:lang w:val="de-DE"/>
        </w:rPr>
        <w:tab/>
      </w:r>
      <w:r>
        <w:rPr>
          <w:i/>
          <w:iCs/>
          <w:lang w:val="de-DE"/>
        </w:rPr>
        <w:tab/>
        <w:t>\hline</w:t>
      </w:r>
    </w:p>
    <w:p w:rsidR="00F40590" w:rsidRDefault="004D5E3E">
      <w:pPr>
        <w:pStyle w:val="Body"/>
        <w:rPr>
          <w:i/>
          <w:iCs/>
        </w:rPr>
      </w:pPr>
      <w:r w:rsidRPr="001442F0">
        <w:rPr>
          <w:i/>
          <w:iCs/>
          <w:lang w:val="de-DE"/>
        </w:rPr>
        <w:tab/>
      </w:r>
      <w:r w:rsidRPr="001442F0">
        <w:rPr>
          <w:i/>
          <w:iCs/>
          <w:lang w:val="de-DE"/>
        </w:rPr>
        <w:tab/>
      </w:r>
      <w:r w:rsidRPr="001442F0">
        <w:rPr>
          <w:i/>
          <w:iCs/>
          <w:lang w:val="de-DE"/>
        </w:rPr>
        <w:tab/>
      </w:r>
      <w:r>
        <w:rPr>
          <w:i/>
          <w:iCs/>
        </w:rPr>
        <w:t>1&amp;Standing            &amp;229      &amp;5.30  \% \\</w:t>
      </w:r>
    </w:p>
    <w:p w:rsidR="00F40590" w:rsidRDefault="004D5E3E">
      <w:pPr>
        <w:pStyle w:val="Body"/>
        <w:rPr>
          <w:i/>
          <w:iCs/>
        </w:rPr>
      </w:pPr>
      <w:r>
        <w:rPr>
          <w:i/>
          <w:iCs/>
        </w:rPr>
        <w:tab/>
      </w:r>
      <w:r>
        <w:rPr>
          <w:i/>
          <w:iCs/>
        </w:rPr>
        <w:tab/>
      </w:r>
      <w:r>
        <w:rPr>
          <w:i/>
          <w:iCs/>
        </w:rPr>
        <w:tab/>
        <w:t>2&amp;Walking             &amp;1917     &amp;44.36 \% \\</w:t>
      </w:r>
    </w:p>
    <w:p w:rsidR="00F40590" w:rsidRDefault="004D5E3E">
      <w:pPr>
        <w:pStyle w:val="Body"/>
        <w:rPr>
          <w:i/>
          <w:iCs/>
        </w:rPr>
      </w:pPr>
      <w:r>
        <w:rPr>
          <w:i/>
          <w:iCs/>
        </w:rPr>
        <w:tab/>
      </w:r>
      <w:r>
        <w:rPr>
          <w:i/>
          <w:iCs/>
        </w:rPr>
        <w:tab/>
      </w:r>
      <w:r>
        <w:rPr>
          <w:i/>
          <w:iCs/>
        </w:rPr>
        <w:tab/>
        <w:t>3&amp;Upstairs            &amp;466      &amp;10.78 \% \\</w:t>
      </w:r>
    </w:p>
    <w:p w:rsidR="00F40590" w:rsidRDefault="004D5E3E">
      <w:pPr>
        <w:pStyle w:val="Body"/>
        <w:rPr>
          <w:i/>
          <w:iCs/>
        </w:rPr>
      </w:pPr>
      <w:r>
        <w:rPr>
          <w:i/>
          <w:iCs/>
        </w:rPr>
        <w:tab/>
      </w:r>
      <w:r>
        <w:rPr>
          <w:i/>
          <w:iCs/>
        </w:rPr>
        <w:tab/>
      </w:r>
      <w:r>
        <w:rPr>
          <w:i/>
          <w:iCs/>
        </w:rPr>
        <w:tab/>
        <w:t>4&amp;Sitting             &amp;277      &amp;6.41  \% \\</w:t>
      </w:r>
    </w:p>
    <w:p w:rsidR="00F40590" w:rsidRDefault="004D5E3E">
      <w:pPr>
        <w:pStyle w:val="Body"/>
        <w:rPr>
          <w:i/>
          <w:iCs/>
        </w:rPr>
      </w:pPr>
      <w:r>
        <w:rPr>
          <w:i/>
          <w:iCs/>
        </w:rPr>
        <w:tab/>
      </w:r>
      <w:r>
        <w:rPr>
          <w:i/>
          <w:iCs/>
        </w:rPr>
        <w:tab/>
      </w:r>
      <w:r>
        <w:rPr>
          <w:i/>
          <w:iCs/>
        </w:rPr>
        <w:tab/>
        <w:t>5&amp;Jogging             &amp;1075     &amp;24.88 \% \\</w:t>
      </w:r>
    </w:p>
    <w:p w:rsidR="00F40590" w:rsidRDefault="004D5E3E">
      <w:pPr>
        <w:pStyle w:val="Body"/>
        <w:rPr>
          <w:i/>
          <w:iCs/>
        </w:rPr>
      </w:pPr>
      <w:r>
        <w:rPr>
          <w:i/>
          <w:iCs/>
        </w:rPr>
        <w:tab/>
      </w:r>
      <w:r>
        <w:rPr>
          <w:i/>
          <w:iCs/>
        </w:rPr>
        <w:tab/>
      </w:r>
      <w:r>
        <w:rPr>
          <w:i/>
          <w:iCs/>
        </w:rPr>
        <w:tab/>
        <w:t>6&amp;Downstairs          &amp;357      &amp;8.26  \% \\</w:t>
      </w:r>
    </w:p>
    <w:p w:rsidR="00F40590" w:rsidRDefault="004D5E3E">
      <w:pPr>
        <w:pStyle w:val="Body"/>
        <w:rPr>
          <w:i/>
          <w:iCs/>
        </w:rPr>
      </w:pPr>
      <w:r>
        <w:rPr>
          <w:i/>
          <w:iCs/>
          <w:lang w:val="de-DE"/>
        </w:rPr>
        <w:tab/>
      </w:r>
      <w:r>
        <w:rPr>
          <w:i/>
          <w:iCs/>
          <w:lang w:val="de-DE"/>
        </w:rPr>
        <w:tab/>
      </w:r>
      <w:r>
        <w:rPr>
          <w:i/>
          <w:iCs/>
          <w:lang w:val="de-DE"/>
        </w:rPr>
        <w:tab/>
        <w:t>\hline</w:t>
      </w:r>
    </w:p>
    <w:p w:rsidR="00F40590" w:rsidRDefault="004D5E3E">
      <w:pPr>
        <w:pStyle w:val="Body"/>
        <w:rPr>
          <w:i/>
          <w:iCs/>
        </w:rPr>
      </w:pPr>
      <w:r>
        <w:rPr>
          <w:i/>
          <w:iCs/>
        </w:rPr>
        <w:tab/>
      </w:r>
      <w:r>
        <w:rPr>
          <w:i/>
          <w:iCs/>
        </w:rPr>
        <w:tab/>
      </w:r>
      <w:r>
        <w:rPr>
          <w:i/>
          <w:iCs/>
        </w:rPr>
        <w:tab/>
        <w:t>&amp;Total &amp; \multicolumn{2}{l}{4321}  \\</w:t>
      </w:r>
    </w:p>
    <w:p w:rsidR="00F40590" w:rsidRPr="001442F0" w:rsidRDefault="004D5E3E">
      <w:pPr>
        <w:pStyle w:val="Body"/>
        <w:rPr>
          <w:i/>
          <w:iCs/>
          <w:lang w:val="fr-FR"/>
        </w:rPr>
      </w:pPr>
      <w:r>
        <w:rPr>
          <w:i/>
          <w:iCs/>
          <w:lang w:val="de-DE"/>
        </w:rPr>
        <w:tab/>
      </w:r>
      <w:r>
        <w:rPr>
          <w:i/>
          <w:iCs/>
          <w:lang w:val="de-DE"/>
        </w:rPr>
        <w:tab/>
      </w:r>
      <w:r>
        <w:rPr>
          <w:i/>
          <w:iCs/>
          <w:lang w:val="de-DE"/>
        </w:rPr>
        <w:tab/>
        <w:t>\hline</w:t>
      </w:r>
    </w:p>
    <w:p w:rsidR="00F40590" w:rsidRPr="001442F0" w:rsidRDefault="004D5E3E">
      <w:pPr>
        <w:pStyle w:val="Body"/>
        <w:rPr>
          <w:i/>
          <w:iCs/>
          <w:lang w:val="fr-FR"/>
        </w:rPr>
      </w:pPr>
      <w:r w:rsidRPr="001442F0">
        <w:rPr>
          <w:i/>
          <w:iCs/>
          <w:lang w:val="fr-FR"/>
        </w:rPr>
        <w:tab/>
        <w:t>\end{tabular}}</w:t>
      </w:r>
    </w:p>
    <w:p w:rsidR="00F40590" w:rsidRPr="001442F0" w:rsidRDefault="004D5E3E">
      <w:pPr>
        <w:pStyle w:val="Body"/>
        <w:rPr>
          <w:i/>
          <w:iCs/>
          <w:lang w:val="fr-FR"/>
        </w:rPr>
      </w:pPr>
      <w:r>
        <w:rPr>
          <w:i/>
          <w:iCs/>
          <w:lang w:val="de-DE"/>
        </w:rPr>
        <w:tab/>
        <w:t>\hspace{0.5cm}</w:t>
      </w:r>
    </w:p>
    <w:p w:rsidR="00F40590" w:rsidRPr="001442F0" w:rsidRDefault="004D5E3E">
      <w:pPr>
        <w:pStyle w:val="Body"/>
        <w:rPr>
          <w:i/>
          <w:iCs/>
          <w:lang w:val="fr-FR"/>
        </w:rPr>
      </w:pPr>
      <w:r w:rsidRPr="001442F0">
        <w:rPr>
          <w:i/>
          <w:iCs/>
          <w:lang w:val="fr-FR"/>
        </w:rPr>
        <w:tab/>
        <w:t>\subfloat[USC-HAD]{</w:t>
      </w:r>
    </w:p>
    <w:p w:rsidR="00F40590" w:rsidRPr="001442F0" w:rsidRDefault="004D5E3E">
      <w:pPr>
        <w:pStyle w:val="Body"/>
        <w:rPr>
          <w:i/>
          <w:iCs/>
          <w:lang w:val="fr-FR"/>
        </w:rPr>
      </w:pPr>
      <w:r w:rsidRPr="001442F0">
        <w:rPr>
          <w:i/>
          <w:iCs/>
          <w:lang w:val="fr-FR"/>
        </w:rPr>
        <w:tab/>
      </w:r>
      <w:r w:rsidRPr="001442F0">
        <w:rPr>
          <w:i/>
          <w:iCs/>
          <w:lang w:val="fr-FR"/>
        </w:rPr>
        <w:tab/>
        <w:t>\begin{tabular}{r|l|rr}</w:t>
      </w:r>
    </w:p>
    <w:p w:rsidR="00F40590" w:rsidRPr="001442F0" w:rsidRDefault="004D5E3E">
      <w:pPr>
        <w:pStyle w:val="Body"/>
        <w:rPr>
          <w:i/>
          <w:iCs/>
          <w:lang w:val="de-DE"/>
        </w:rPr>
      </w:pPr>
      <w:r>
        <w:rPr>
          <w:i/>
          <w:iCs/>
          <w:lang w:val="de-DE"/>
        </w:rPr>
        <w:tab/>
      </w:r>
      <w:r>
        <w:rPr>
          <w:i/>
          <w:iCs/>
          <w:lang w:val="de-DE"/>
        </w:rPr>
        <w:tab/>
      </w:r>
      <w:r>
        <w:rPr>
          <w:i/>
          <w:iCs/>
          <w:lang w:val="de-DE"/>
        </w:rPr>
        <w:tab/>
        <w:t>\hline</w:t>
      </w:r>
    </w:p>
    <w:p w:rsidR="00F40590" w:rsidRPr="001442F0" w:rsidRDefault="004D5E3E">
      <w:pPr>
        <w:pStyle w:val="Body"/>
        <w:rPr>
          <w:i/>
          <w:iCs/>
          <w:lang w:val="de-DE"/>
        </w:rPr>
      </w:pPr>
      <w:r w:rsidRPr="001442F0">
        <w:rPr>
          <w:i/>
          <w:iCs/>
          <w:lang w:val="de-DE"/>
        </w:rPr>
        <w:tab/>
      </w:r>
      <w:r w:rsidRPr="001442F0">
        <w:rPr>
          <w:i/>
          <w:iCs/>
          <w:lang w:val="de-DE"/>
        </w:rPr>
        <w:tab/>
      </w:r>
      <w:r w:rsidRPr="001442F0">
        <w:rPr>
          <w:i/>
          <w:iCs/>
          <w:lang w:val="de-DE"/>
        </w:rPr>
        <w:tab/>
        <w:t>&amp;\textbf{Activity} &amp; \multicolumn{2}{l}{\textbf{\# objects}} \\ \hline</w:t>
      </w:r>
    </w:p>
    <w:p w:rsidR="00F40590" w:rsidRDefault="004D5E3E">
      <w:pPr>
        <w:pStyle w:val="Body"/>
        <w:rPr>
          <w:i/>
          <w:iCs/>
        </w:rPr>
      </w:pPr>
      <w:r w:rsidRPr="001442F0">
        <w:rPr>
          <w:i/>
          <w:iCs/>
          <w:lang w:val="de-DE"/>
        </w:rPr>
        <w:tab/>
      </w:r>
      <w:r w:rsidRPr="001442F0">
        <w:rPr>
          <w:i/>
          <w:iCs/>
          <w:lang w:val="de-DE"/>
        </w:rPr>
        <w:tab/>
      </w:r>
      <w:r w:rsidRPr="001442F0">
        <w:rPr>
          <w:i/>
          <w:iCs/>
          <w:lang w:val="de-DE"/>
        </w:rPr>
        <w:tab/>
      </w:r>
      <w:r>
        <w:rPr>
          <w:i/>
          <w:iCs/>
        </w:rPr>
        <w:t>1&amp;Standing            &amp;1167     &amp;8.57  \% \\</w:t>
      </w:r>
    </w:p>
    <w:p w:rsidR="00F40590" w:rsidRDefault="004D5E3E">
      <w:pPr>
        <w:pStyle w:val="Body"/>
        <w:rPr>
          <w:i/>
          <w:iCs/>
        </w:rPr>
      </w:pPr>
      <w:r>
        <w:rPr>
          <w:i/>
          <w:iCs/>
        </w:rPr>
        <w:tab/>
      </w:r>
      <w:r>
        <w:rPr>
          <w:i/>
          <w:iCs/>
        </w:rPr>
        <w:tab/>
      </w:r>
      <w:r>
        <w:rPr>
          <w:i/>
          <w:iCs/>
        </w:rPr>
        <w:tab/>
        <w:t>2&amp;Elevator-up         &amp;764      &amp;5.61  \% \\</w:t>
      </w:r>
    </w:p>
    <w:p w:rsidR="00F40590" w:rsidRDefault="004D5E3E">
      <w:pPr>
        <w:pStyle w:val="Body"/>
        <w:rPr>
          <w:i/>
          <w:iCs/>
        </w:rPr>
      </w:pPr>
      <w:r>
        <w:rPr>
          <w:i/>
          <w:iCs/>
        </w:rPr>
        <w:tab/>
      </w:r>
      <w:r>
        <w:rPr>
          <w:i/>
          <w:iCs/>
        </w:rPr>
        <w:tab/>
      </w:r>
      <w:r>
        <w:rPr>
          <w:i/>
          <w:iCs/>
        </w:rPr>
        <w:tab/>
        <w:t>3&amp;Walking-forward     &amp;1874     &amp;13.76 \% \\</w:t>
      </w:r>
    </w:p>
    <w:p w:rsidR="00F40590" w:rsidRDefault="004D5E3E">
      <w:pPr>
        <w:pStyle w:val="Body"/>
        <w:rPr>
          <w:i/>
          <w:iCs/>
        </w:rPr>
      </w:pPr>
      <w:r>
        <w:rPr>
          <w:i/>
          <w:iCs/>
        </w:rPr>
        <w:tab/>
      </w:r>
      <w:r>
        <w:rPr>
          <w:i/>
          <w:iCs/>
        </w:rPr>
        <w:tab/>
      </w:r>
      <w:r>
        <w:rPr>
          <w:i/>
          <w:iCs/>
        </w:rPr>
        <w:tab/>
        <w:t>4&amp;Sitting             &amp;1294     &amp;9.50  \% \\</w:t>
      </w:r>
    </w:p>
    <w:p w:rsidR="00F40590" w:rsidRDefault="004D5E3E">
      <w:pPr>
        <w:pStyle w:val="Body"/>
        <w:rPr>
          <w:i/>
          <w:iCs/>
        </w:rPr>
      </w:pPr>
      <w:r>
        <w:rPr>
          <w:i/>
          <w:iCs/>
        </w:rPr>
        <w:tab/>
      </w:r>
      <w:r>
        <w:rPr>
          <w:i/>
          <w:iCs/>
        </w:rPr>
        <w:tab/>
      </w:r>
      <w:r>
        <w:rPr>
          <w:i/>
          <w:iCs/>
        </w:rPr>
        <w:tab/>
        <w:t>5&amp;Walking-downstairs  &amp;951      &amp;6.98  \% \\</w:t>
      </w:r>
    </w:p>
    <w:p w:rsidR="00F40590" w:rsidRDefault="004D5E3E">
      <w:pPr>
        <w:pStyle w:val="Body"/>
        <w:rPr>
          <w:i/>
          <w:iCs/>
        </w:rPr>
      </w:pPr>
      <w:r>
        <w:rPr>
          <w:i/>
          <w:iCs/>
        </w:rPr>
        <w:tab/>
      </w:r>
      <w:r>
        <w:rPr>
          <w:i/>
          <w:iCs/>
        </w:rPr>
        <w:tab/>
      </w:r>
      <w:r>
        <w:rPr>
          <w:i/>
          <w:iCs/>
        </w:rPr>
        <w:tab/>
        <w:t>6&amp;Sleeping            &amp;1860     &amp;13.66 \% \\</w:t>
      </w:r>
    </w:p>
    <w:p w:rsidR="00F40590" w:rsidRDefault="004D5E3E">
      <w:pPr>
        <w:pStyle w:val="Body"/>
        <w:rPr>
          <w:i/>
          <w:iCs/>
        </w:rPr>
      </w:pPr>
      <w:r>
        <w:rPr>
          <w:i/>
          <w:iCs/>
        </w:rPr>
        <w:tab/>
      </w:r>
      <w:r>
        <w:rPr>
          <w:i/>
          <w:iCs/>
        </w:rPr>
        <w:tab/>
      </w:r>
      <w:r>
        <w:rPr>
          <w:i/>
          <w:iCs/>
        </w:rPr>
        <w:tab/>
        <w:t>7&amp;Elevator-down       &amp;763      &amp;5.60  \% \\</w:t>
      </w:r>
    </w:p>
    <w:p w:rsidR="00F40590" w:rsidRDefault="004D5E3E">
      <w:pPr>
        <w:pStyle w:val="Body"/>
        <w:rPr>
          <w:i/>
          <w:iCs/>
        </w:rPr>
      </w:pPr>
      <w:r>
        <w:rPr>
          <w:i/>
          <w:iCs/>
        </w:rPr>
        <w:tab/>
      </w:r>
      <w:r>
        <w:rPr>
          <w:i/>
          <w:iCs/>
        </w:rPr>
        <w:tab/>
      </w:r>
      <w:r>
        <w:rPr>
          <w:i/>
          <w:iCs/>
        </w:rPr>
        <w:tab/>
        <w:t>8&amp;Walking-upstairs    &amp;1018     &amp;7.47  \% \\</w:t>
      </w:r>
    </w:p>
    <w:p w:rsidR="00F40590" w:rsidRDefault="004D5E3E">
      <w:pPr>
        <w:pStyle w:val="Body"/>
        <w:rPr>
          <w:i/>
          <w:iCs/>
        </w:rPr>
      </w:pPr>
      <w:r>
        <w:rPr>
          <w:i/>
          <w:iCs/>
        </w:rPr>
        <w:tab/>
      </w:r>
      <w:r>
        <w:rPr>
          <w:i/>
          <w:iCs/>
        </w:rPr>
        <w:tab/>
      </w:r>
      <w:r>
        <w:rPr>
          <w:i/>
          <w:iCs/>
        </w:rPr>
        <w:tab/>
        <w:t>9&amp;Jumping             &amp;495      &amp;3.63  \% \\</w:t>
      </w:r>
    </w:p>
    <w:p w:rsidR="00F40590" w:rsidRDefault="004D5E3E">
      <w:pPr>
        <w:pStyle w:val="Body"/>
        <w:rPr>
          <w:i/>
          <w:iCs/>
        </w:rPr>
      </w:pPr>
      <w:r>
        <w:rPr>
          <w:i/>
          <w:iCs/>
        </w:rPr>
        <w:tab/>
      </w:r>
      <w:r>
        <w:rPr>
          <w:i/>
          <w:iCs/>
        </w:rPr>
        <w:tab/>
      </w:r>
      <w:r>
        <w:rPr>
          <w:i/>
          <w:iCs/>
        </w:rPr>
        <w:tab/>
        <w:t>10&amp;Walking-right       &amp;1305     &amp;9.58  \% \\</w:t>
      </w:r>
    </w:p>
    <w:p w:rsidR="00F40590" w:rsidRDefault="004D5E3E">
      <w:pPr>
        <w:pStyle w:val="Body"/>
        <w:rPr>
          <w:i/>
          <w:iCs/>
        </w:rPr>
      </w:pPr>
      <w:r>
        <w:rPr>
          <w:i/>
          <w:iCs/>
        </w:rPr>
        <w:tab/>
      </w:r>
      <w:r>
        <w:rPr>
          <w:i/>
          <w:iCs/>
        </w:rPr>
        <w:tab/>
      </w:r>
      <w:r>
        <w:rPr>
          <w:i/>
          <w:iCs/>
        </w:rPr>
        <w:tab/>
        <w:t>11&amp;Walking-left        &amp;1280     &amp;9.40  \% \\</w:t>
      </w:r>
    </w:p>
    <w:p w:rsidR="00F40590" w:rsidRDefault="004D5E3E">
      <w:pPr>
        <w:pStyle w:val="Body"/>
        <w:rPr>
          <w:i/>
          <w:iCs/>
        </w:rPr>
      </w:pPr>
      <w:r>
        <w:rPr>
          <w:i/>
          <w:iCs/>
        </w:rPr>
        <w:tab/>
      </w:r>
      <w:r>
        <w:rPr>
          <w:i/>
          <w:iCs/>
        </w:rPr>
        <w:tab/>
      </w:r>
      <w:r>
        <w:rPr>
          <w:i/>
          <w:iCs/>
        </w:rPr>
        <w:tab/>
        <w:t>12&amp;Running             &amp;849      &amp;6.23  \% \\</w:t>
      </w:r>
    </w:p>
    <w:p w:rsidR="00F40590" w:rsidRDefault="004D5E3E">
      <w:pPr>
        <w:pStyle w:val="Body"/>
        <w:rPr>
          <w:i/>
          <w:iCs/>
        </w:rPr>
      </w:pPr>
      <w:r>
        <w:rPr>
          <w:i/>
          <w:iCs/>
          <w:lang w:val="de-DE"/>
        </w:rPr>
        <w:tab/>
      </w:r>
      <w:r>
        <w:rPr>
          <w:i/>
          <w:iCs/>
          <w:lang w:val="de-DE"/>
        </w:rPr>
        <w:tab/>
      </w:r>
      <w:r>
        <w:rPr>
          <w:i/>
          <w:iCs/>
          <w:lang w:val="de-DE"/>
        </w:rPr>
        <w:tab/>
        <w:t xml:space="preserve">\hline </w:t>
      </w:r>
    </w:p>
    <w:p w:rsidR="00F40590" w:rsidRDefault="004D5E3E">
      <w:pPr>
        <w:pStyle w:val="Body"/>
        <w:rPr>
          <w:i/>
          <w:iCs/>
        </w:rPr>
      </w:pPr>
      <w:r>
        <w:rPr>
          <w:i/>
          <w:iCs/>
        </w:rPr>
        <w:tab/>
      </w:r>
      <w:r>
        <w:rPr>
          <w:i/>
          <w:iCs/>
        </w:rPr>
        <w:tab/>
      </w:r>
      <w:r>
        <w:rPr>
          <w:i/>
          <w:iCs/>
        </w:rPr>
        <w:tab/>
        <w:t xml:space="preserve">&amp;Total              &amp; \multicolumn{2}{l}{13620}\\ </w:t>
      </w:r>
    </w:p>
    <w:p w:rsidR="00F40590" w:rsidRPr="001442F0" w:rsidRDefault="004D5E3E">
      <w:pPr>
        <w:pStyle w:val="Body"/>
        <w:rPr>
          <w:i/>
          <w:iCs/>
          <w:lang w:val="fr-FR"/>
        </w:rPr>
      </w:pPr>
      <w:r>
        <w:rPr>
          <w:i/>
          <w:iCs/>
          <w:lang w:val="de-DE"/>
        </w:rPr>
        <w:tab/>
      </w:r>
      <w:r>
        <w:rPr>
          <w:i/>
          <w:iCs/>
          <w:lang w:val="de-DE"/>
        </w:rPr>
        <w:tab/>
      </w:r>
      <w:r>
        <w:rPr>
          <w:i/>
          <w:iCs/>
          <w:lang w:val="de-DE"/>
        </w:rPr>
        <w:tab/>
        <w:t>\hline</w:t>
      </w:r>
    </w:p>
    <w:p w:rsidR="00F40590" w:rsidRPr="001442F0" w:rsidRDefault="004D5E3E">
      <w:pPr>
        <w:pStyle w:val="Body"/>
        <w:rPr>
          <w:i/>
          <w:iCs/>
          <w:lang w:val="fr-FR"/>
        </w:rPr>
      </w:pPr>
      <w:r w:rsidRPr="001442F0">
        <w:rPr>
          <w:i/>
          <w:iCs/>
          <w:lang w:val="fr-FR"/>
        </w:rPr>
        <w:tab/>
        <w:t>\end{tabular}}</w:t>
      </w:r>
    </w:p>
    <w:p w:rsidR="00F40590" w:rsidRPr="001442F0" w:rsidRDefault="004D5E3E">
      <w:pPr>
        <w:pStyle w:val="Body"/>
        <w:rPr>
          <w:i/>
          <w:iCs/>
          <w:lang w:val="fr-FR"/>
        </w:rPr>
      </w:pPr>
      <w:r w:rsidRPr="001442F0">
        <w:rPr>
          <w:i/>
          <w:iCs/>
          <w:lang w:val="fr-FR"/>
        </w:rPr>
        <w:tab/>
        <w:t>\label{tbl::activities_distributions}</w:t>
      </w:r>
    </w:p>
    <w:p w:rsidR="00F40590" w:rsidRDefault="004D5E3E">
      <w:pPr>
        <w:pStyle w:val="Body"/>
        <w:rPr>
          <w:i/>
          <w:iCs/>
        </w:rPr>
      </w:pPr>
      <w:r>
        <w:rPr>
          <w:i/>
          <w:iCs/>
        </w:rPr>
        <w:lastRenderedPageBreak/>
        <w:t>\end{table}</w:t>
      </w:r>
    </w:p>
    <w:p w:rsidR="00F40590" w:rsidRDefault="00F40590">
      <w:pPr>
        <w:pStyle w:val="Body"/>
        <w:rPr>
          <w:i/>
          <w:iCs/>
        </w:rPr>
      </w:pPr>
    </w:p>
    <w:p w:rsidR="00F40590" w:rsidRDefault="004D5E3E">
      <w:pPr>
        <w:pStyle w:val="Body"/>
        <w:rPr>
          <w:i/>
          <w:iCs/>
        </w:rPr>
      </w:pPr>
      <w:r>
        <w:rPr>
          <w:i/>
          <w:iCs/>
        </w:rPr>
        <w:t>\begin{figure}[!h]</w:t>
      </w:r>
    </w:p>
    <w:p w:rsidR="00F40590" w:rsidRDefault="004D5E3E">
      <w:pPr>
        <w:pStyle w:val="Body"/>
        <w:rPr>
          <w:i/>
          <w:iCs/>
        </w:rPr>
      </w:pPr>
      <w:r>
        <w:rPr>
          <w:i/>
          <w:iCs/>
        </w:rPr>
        <w:tab/>
        <w:t>\centering</w:t>
      </w:r>
    </w:p>
    <w:p w:rsidR="00F40590" w:rsidRDefault="004D5E3E">
      <w:pPr>
        <w:pStyle w:val="Body"/>
        <w:rPr>
          <w:i/>
          <w:iCs/>
        </w:rPr>
      </w:pPr>
      <w:r>
        <w:rPr>
          <w:i/>
          <w:iCs/>
        </w:rPr>
        <w:tab/>
        <w:t>\includegraphics[width=1\linewidth]{figs/ts_example.png}</w:t>
      </w:r>
    </w:p>
    <w:p w:rsidR="00F40590" w:rsidRDefault="004D5E3E">
      <w:pPr>
        <w:pStyle w:val="Body"/>
        <w:rPr>
          <w:i/>
          <w:iCs/>
        </w:rPr>
      </w:pPr>
      <w:r>
        <w:rPr>
          <w:i/>
          <w:iCs/>
        </w:rPr>
        <w:tab/>
        <w:t>\caption{Time series example}</w:t>
      </w:r>
    </w:p>
    <w:p w:rsidR="00F40590" w:rsidRDefault="004D5E3E">
      <w:pPr>
        <w:pStyle w:val="Body"/>
        <w:rPr>
          <w:i/>
          <w:iCs/>
        </w:rPr>
      </w:pPr>
      <w:r>
        <w:rPr>
          <w:i/>
          <w:iCs/>
        </w:rPr>
        <w:tab/>
        <w:t>\label{fig::ts_example}</w:t>
      </w:r>
    </w:p>
    <w:p w:rsidR="00F40590" w:rsidRDefault="004D5E3E">
      <w:pPr>
        <w:pStyle w:val="Body"/>
        <w:rPr>
          <w:i/>
          <w:iCs/>
        </w:rPr>
      </w:pPr>
      <w:r>
        <w:rPr>
          <w:i/>
          <w:iCs/>
        </w:rPr>
        <w:t>\end{figure}</w:t>
      </w:r>
    </w:p>
    <w:p w:rsidR="00F40590" w:rsidRDefault="00F40590">
      <w:pPr>
        <w:pStyle w:val="Body"/>
        <w:rPr>
          <w:i/>
          <w:iCs/>
        </w:rPr>
      </w:pPr>
    </w:p>
    <w:p w:rsidR="00F40590" w:rsidRDefault="004D5E3E">
      <w:pPr>
        <w:pStyle w:val="Body"/>
        <w:rPr>
          <w:i/>
          <w:iCs/>
        </w:rPr>
      </w:pPr>
      <w:r>
        <w:rPr>
          <w:i/>
          <w:iCs/>
        </w:rPr>
        <w:t>\begin{figure}[!h]</w:t>
      </w:r>
    </w:p>
    <w:p w:rsidR="00F40590" w:rsidRDefault="004D5E3E">
      <w:pPr>
        <w:pStyle w:val="Body"/>
        <w:rPr>
          <w:i/>
          <w:iCs/>
        </w:rPr>
      </w:pPr>
      <w:r>
        <w:rPr>
          <w:i/>
          <w:iCs/>
        </w:rPr>
        <w:tab/>
        <w:t>\centering</w:t>
      </w:r>
    </w:p>
    <w:p w:rsidR="00F40590" w:rsidRDefault="004D5E3E">
      <w:pPr>
        <w:pStyle w:val="Body"/>
        <w:rPr>
          <w:i/>
          <w:iCs/>
        </w:rPr>
      </w:pPr>
      <w:r>
        <w:rPr>
          <w:i/>
          <w:iCs/>
        </w:rPr>
        <w:tab/>
        <w:t>\subfloat{</w:t>
      </w:r>
    </w:p>
    <w:p w:rsidR="00F40590" w:rsidRDefault="004D5E3E">
      <w:pPr>
        <w:pStyle w:val="Body"/>
        <w:rPr>
          <w:i/>
          <w:iCs/>
        </w:rPr>
      </w:pPr>
      <w:r>
        <w:rPr>
          <w:i/>
          <w:iCs/>
        </w:rPr>
        <w:tab/>
      </w:r>
      <w:r>
        <w:rPr>
          <w:i/>
          <w:iCs/>
        </w:rPr>
        <w:tab/>
        <w:t>\includegraphics[width=0.49\linewidth]{figs/wisdm_methods.png}}</w:t>
      </w:r>
    </w:p>
    <w:p w:rsidR="00F40590" w:rsidRDefault="004D5E3E">
      <w:pPr>
        <w:pStyle w:val="Body"/>
        <w:rPr>
          <w:i/>
          <w:iCs/>
        </w:rPr>
      </w:pPr>
      <w:r>
        <w:rPr>
          <w:i/>
          <w:iCs/>
        </w:rPr>
        <w:tab/>
        <w:t>\subfloat{</w:t>
      </w:r>
    </w:p>
    <w:p w:rsidR="00F40590" w:rsidRDefault="004D5E3E">
      <w:pPr>
        <w:pStyle w:val="Body"/>
        <w:rPr>
          <w:i/>
          <w:iCs/>
        </w:rPr>
      </w:pPr>
      <w:r>
        <w:rPr>
          <w:i/>
          <w:iCs/>
        </w:rPr>
        <w:tab/>
      </w:r>
      <w:r>
        <w:rPr>
          <w:i/>
          <w:iCs/>
        </w:rPr>
        <w:tab/>
        <w:t>\includegraphics[width=0.49\linewidth]{figs/uschad_methods.png}}</w:t>
      </w:r>
    </w:p>
    <w:p w:rsidR="00F40590" w:rsidRDefault="004D5E3E">
      <w:pPr>
        <w:pStyle w:val="Body"/>
        <w:rPr>
          <w:i/>
          <w:iCs/>
        </w:rPr>
      </w:pPr>
      <w:r>
        <w:rPr>
          <w:i/>
          <w:iCs/>
        </w:rPr>
        <w:tab/>
        <w:t>\caption{Multiclass accuracy score}</w:t>
      </w:r>
    </w:p>
    <w:p w:rsidR="00F40590" w:rsidRDefault="004D5E3E">
      <w:pPr>
        <w:pStyle w:val="Body"/>
        <w:rPr>
          <w:i/>
          <w:iCs/>
        </w:rPr>
      </w:pPr>
      <w:r>
        <w:rPr>
          <w:i/>
          <w:iCs/>
        </w:rPr>
        <w:tab/>
        <w:t>\label{fig::accuracy_results}</w:t>
      </w:r>
    </w:p>
    <w:p w:rsidR="00F40590" w:rsidRDefault="004D5E3E">
      <w:pPr>
        <w:pStyle w:val="Body"/>
        <w:rPr>
          <w:i/>
          <w:iCs/>
        </w:rPr>
      </w:pPr>
      <w:r>
        <w:rPr>
          <w:i/>
          <w:iCs/>
        </w:rPr>
        <w:t>\end{figure}</w:t>
      </w:r>
    </w:p>
    <w:p w:rsidR="00F40590" w:rsidRDefault="00F40590">
      <w:pPr>
        <w:pStyle w:val="Body"/>
      </w:pPr>
    </w:p>
    <w:p w:rsidR="00F40590" w:rsidRDefault="004D5E3E">
      <w:pPr>
        <w:pStyle w:val="Body"/>
      </w:pPr>
      <w:r>
        <w:t xml:space="preserve">For each dataset </w:t>
      </w:r>
      <w:del w:id="80" w:author="Пользователь" w:date="2018-01-06T17:33:00Z">
        <w:r w:rsidDel="00A26FE0">
          <w:delText xml:space="preserve">apply </w:delText>
        </w:r>
      </w:del>
      <w:r>
        <w:t>feature generation procedures</w:t>
      </w:r>
      <w:ins w:id="81" w:author="Пользователь" w:date="2018-01-06T17:33:00Z">
        <w:r w:rsidR="00A26FE0">
          <w:t xml:space="preserve"> are applied</w:t>
        </w:r>
      </w:ins>
      <w:r>
        <w:t>: expert functions, autoregressive model, SSA</w:t>
      </w:r>
      <w:ins w:id="82" w:author="Пользователь" w:date="2018-01-06T17:33:00Z">
        <w:r w:rsidR="00A26FE0">
          <w:t>,</w:t>
        </w:r>
      </w:ins>
      <w:r>
        <w:t xml:space="preserve"> and splines. Three classification models for each generated feature description: logistic regression, support vector machine</w:t>
      </w:r>
      <w:ins w:id="83" w:author="Пользователь" w:date="2018-01-06T17:35:00Z">
        <w:r w:rsidR="00196A84">
          <w:t>,</w:t>
        </w:r>
      </w:ins>
      <w:r>
        <w:t xml:space="preserve"> and random forest. The structure parameters: the length $n$ for autoregressive model, the window width $n$ for SSA</w:t>
      </w:r>
      <w:ins w:id="84" w:author="Пользователь" w:date="2018-01-06T17:36:00Z">
        <w:r w:rsidR="00196A84">
          <w:t>,</w:t>
        </w:r>
      </w:ins>
      <w:r>
        <w:t xml:space="preserve"> and the number of splines knots $M$ were tuned using K-fold cross validation, minimizing</w:t>
      </w:r>
    </w:p>
    <w:p w:rsidR="00F40590" w:rsidRDefault="00F40590">
      <w:pPr>
        <w:pStyle w:val="Body"/>
      </w:pPr>
    </w:p>
    <w:p w:rsidR="00F40590" w:rsidRDefault="004D5E3E">
      <w:pPr>
        <w:pStyle w:val="Body"/>
        <w:rPr>
          <w:i/>
          <w:iCs/>
        </w:rPr>
      </w:pPr>
      <w:r>
        <w:rPr>
          <w:i/>
          <w:iCs/>
        </w:rPr>
        <w:t>\begin{align}</w:t>
      </w:r>
    </w:p>
    <w:p w:rsidR="00F40590" w:rsidRDefault="004D5E3E">
      <w:pPr>
        <w:pStyle w:val="Body"/>
        <w:rPr>
          <w:i/>
          <w:iCs/>
        </w:rPr>
      </w:pPr>
      <w:r>
        <w:rPr>
          <w:i/>
          <w:iCs/>
        </w:rPr>
        <w:t>\label{cv}</w:t>
      </w:r>
    </w:p>
    <w:p w:rsidR="00F40590" w:rsidRDefault="004D5E3E">
      <w:pPr>
        <w:pStyle w:val="Body"/>
        <w:rPr>
          <w:i/>
          <w:iCs/>
        </w:rPr>
      </w:pPr>
      <w:r>
        <w:rPr>
          <w:i/>
          <w:iCs/>
        </w:rPr>
        <w:t>CV(K) = \frac{1}{K}\sum_{k=1}^{K} L(f_k, \mathcal{D}\setminus \mathcal{C}_k),</w:t>
      </w:r>
    </w:p>
    <w:p w:rsidR="00F40590" w:rsidRDefault="004D5E3E">
      <w:pPr>
        <w:pStyle w:val="Body"/>
        <w:rPr>
          <w:i/>
          <w:iCs/>
        </w:rPr>
      </w:pPr>
      <w:r w:rsidRPr="001442F0">
        <w:rPr>
          <w:i/>
          <w:iCs/>
        </w:rPr>
        <w:t>\end{align}</w:t>
      </w:r>
    </w:p>
    <w:p w:rsidR="00F40590" w:rsidRDefault="00F40590">
      <w:pPr>
        <w:pStyle w:val="Body"/>
      </w:pPr>
    </w:p>
    <w:p w:rsidR="00F40590" w:rsidRDefault="004D5E3E">
      <w:pPr>
        <w:pStyle w:val="Body"/>
      </w:pPr>
      <w:r>
        <w:t>where $C_k$ is a $\frac{K-1}{K}$ fraction of data, used for training model $f_k$.</w:t>
      </w:r>
    </w:p>
    <w:p w:rsidR="00F40590" w:rsidRDefault="004D5E3E">
      <w:pPr>
        <w:pStyle w:val="Body"/>
      </w:pPr>
      <w:r>
        <w:t xml:space="preserve">The hyperparameters $\bm{\mu}$ for classification models were also tuned using the same cross validation procedure. </w:t>
      </w:r>
    </w:p>
    <w:p w:rsidR="00F40590" w:rsidRDefault="00F40590">
      <w:pPr>
        <w:pStyle w:val="Body"/>
      </w:pPr>
    </w:p>
    <w:p w:rsidR="00F40590" w:rsidRDefault="00F40590">
      <w:pPr>
        <w:pStyle w:val="Body"/>
      </w:pPr>
    </w:p>
    <w:p w:rsidR="00F40590" w:rsidRDefault="004D5E3E">
      <w:pPr>
        <w:pStyle w:val="Body"/>
      </w:pPr>
      <w:r>
        <w:t xml:space="preserve">The first approach for feature generation is expert functions. The main drawback of this approach is a restriction by the </w:t>
      </w:r>
      <w:del w:id="85" w:author="Пользователь" w:date="2018-01-07T22:09:00Z">
        <w:r w:rsidDel="00502683">
          <w:delText xml:space="preserve">choice </w:delText>
        </w:r>
      </w:del>
      <w:del w:id="86" w:author="Пользователь" w:date="2018-01-07T22:10:00Z">
        <w:r w:rsidDel="00502683">
          <w:delText xml:space="preserve">of </w:delText>
        </w:r>
      </w:del>
      <w:del w:id="87" w:author="Пользователь" w:date="2018-01-06T17:37:00Z">
        <w:r w:rsidDel="001C5838">
          <w:delText xml:space="preserve">the </w:delText>
        </w:r>
      </w:del>
      <w:r>
        <w:t>expert functions</w:t>
      </w:r>
      <w:ins w:id="88" w:author="Пользователь" w:date="2018-01-07T22:09:00Z">
        <w:r w:rsidR="00502683" w:rsidRPr="00502683">
          <w:t xml:space="preserve"> </w:t>
        </w:r>
        <w:r w:rsidR="00502683">
          <w:t>choice</w:t>
        </w:r>
      </w:ins>
      <w:r>
        <w:t xml:space="preserve"> and these functions might be impossible to derive for some types of data.</w:t>
      </w:r>
    </w:p>
    <w:p w:rsidR="00F40590" w:rsidRDefault="00F40590">
      <w:pPr>
        <w:pStyle w:val="Body"/>
      </w:pPr>
    </w:p>
    <w:p w:rsidR="00F40590" w:rsidRDefault="004D5E3E">
      <w:pPr>
        <w:pStyle w:val="Body"/>
      </w:pPr>
      <w:r>
        <w:t xml:space="preserve">The autoregressive model was tuned to find the optimal length $n$. Cross validation procedure gives optimal value $n=20$ for both dataset. </w:t>
      </w:r>
    </w:p>
    <w:p w:rsidR="00F40590" w:rsidRDefault="00F40590">
      <w:pPr>
        <w:pStyle w:val="Body"/>
      </w:pPr>
    </w:p>
    <w:p w:rsidR="00F40590" w:rsidRDefault="004D5E3E">
      <w:pPr>
        <w:pStyle w:val="Body"/>
      </w:pPr>
      <w:r>
        <w:t>The singular spectrum analysis was tuned in the same way to find the optimal window width $n$. Similar to autoregressive model, cross validation procedure gives the same value $n=20$.</w:t>
      </w:r>
    </w:p>
    <w:p w:rsidR="00F40590" w:rsidRDefault="00F40590">
      <w:pPr>
        <w:pStyle w:val="Body"/>
      </w:pPr>
    </w:p>
    <w:p w:rsidR="00F40590" w:rsidRDefault="004D5E3E">
      <w:pPr>
        <w:pStyle w:val="Body"/>
        <w:rPr>
          <w:i/>
          <w:iCs/>
        </w:rPr>
      </w:pPr>
      <w:r>
        <w:rPr>
          <w:i/>
          <w:iCs/>
        </w:rPr>
        <w:t>\begin{figure}[!h]</w:t>
      </w:r>
    </w:p>
    <w:p w:rsidR="00F40590" w:rsidRDefault="004D5E3E">
      <w:pPr>
        <w:pStyle w:val="Body"/>
        <w:rPr>
          <w:i/>
          <w:iCs/>
        </w:rPr>
      </w:pPr>
      <w:r>
        <w:rPr>
          <w:i/>
          <w:iCs/>
        </w:rPr>
        <w:tab/>
        <w:t>\centering</w:t>
      </w:r>
    </w:p>
    <w:p w:rsidR="00F40590" w:rsidRDefault="004D5E3E">
      <w:pPr>
        <w:pStyle w:val="Body"/>
        <w:rPr>
          <w:i/>
          <w:iCs/>
        </w:rPr>
      </w:pPr>
      <w:r>
        <w:rPr>
          <w:i/>
          <w:iCs/>
        </w:rPr>
        <w:tab/>
        <w:t>\subfloat[WISDM dataset]{</w:t>
      </w:r>
    </w:p>
    <w:p w:rsidR="00F40590" w:rsidRDefault="004D5E3E">
      <w:pPr>
        <w:pStyle w:val="Body"/>
        <w:rPr>
          <w:i/>
          <w:iCs/>
        </w:rPr>
      </w:pPr>
      <w:r>
        <w:rPr>
          <w:i/>
          <w:iCs/>
        </w:rPr>
        <w:tab/>
      </w:r>
      <w:r>
        <w:rPr>
          <w:i/>
          <w:iCs/>
        </w:rPr>
        <w:tab/>
        <w:t>\includegraphics[width=0.33\linewidth]{figs/hist_wisdm_lr_all.png}}</w:t>
      </w:r>
    </w:p>
    <w:p w:rsidR="00F40590" w:rsidRDefault="004D5E3E">
      <w:pPr>
        <w:pStyle w:val="Body"/>
        <w:rPr>
          <w:i/>
          <w:iCs/>
        </w:rPr>
      </w:pPr>
      <w:r>
        <w:rPr>
          <w:i/>
          <w:iCs/>
        </w:rPr>
        <w:tab/>
        <w:t>\subfloat[USC-HAD dataset]{</w:t>
      </w:r>
    </w:p>
    <w:p w:rsidR="00F40590" w:rsidRDefault="004D5E3E">
      <w:pPr>
        <w:pStyle w:val="Body"/>
        <w:rPr>
          <w:i/>
          <w:iCs/>
        </w:rPr>
      </w:pPr>
      <w:r>
        <w:rPr>
          <w:i/>
          <w:iCs/>
        </w:rPr>
        <w:tab/>
      </w:r>
      <w:r>
        <w:rPr>
          <w:i/>
          <w:iCs/>
        </w:rPr>
        <w:tab/>
        <w:t>\includegraphics[width=0.66\linewidth]{figs/hist_uschad_lr_all.png}}\\</w:t>
      </w:r>
    </w:p>
    <w:p w:rsidR="00F40590" w:rsidRDefault="004D5E3E">
      <w:pPr>
        <w:pStyle w:val="Body"/>
        <w:rPr>
          <w:i/>
          <w:iCs/>
        </w:rPr>
      </w:pPr>
      <w:r>
        <w:rPr>
          <w:i/>
          <w:iCs/>
        </w:rPr>
        <w:tab/>
        <w:t>\subfloat[WISDM dataset]{</w:t>
      </w:r>
    </w:p>
    <w:p w:rsidR="00F40590" w:rsidRDefault="004D5E3E">
      <w:pPr>
        <w:pStyle w:val="Body"/>
        <w:rPr>
          <w:i/>
          <w:iCs/>
        </w:rPr>
      </w:pPr>
      <w:r>
        <w:rPr>
          <w:i/>
          <w:iCs/>
        </w:rPr>
        <w:tab/>
      </w:r>
      <w:r>
        <w:rPr>
          <w:i/>
          <w:iCs/>
        </w:rPr>
        <w:tab/>
        <w:t>\includegraphics[width=0.33\linewidth]{figs/hist_wisdm_rf_all.png}}</w:t>
      </w:r>
    </w:p>
    <w:p w:rsidR="00F40590" w:rsidRDefault="004D5E3E">
      <w:pPr>
        <w:pStyle w:val="Body"/>
        <w:rPr>
          <w:i/>
          <w:iCs/>
        </w:rPr>
      </w:pPr>
      <w:r>
        <w:rPr>
          <w:i/>
          <w:iCs/>
        </w:rPr>
        <w:tab/>
        <w:t>\subfloat[USC-HAD dataset]{</w:t>
      </w:r>
    </w:p>
    <w:p w:rsidR="00F40590" w:rsidRDefault="004D5E3E">
      <w:pPr>
        <w:pStyle w:val="Body"/>
        <w:rPr>
          <w:i/>
          <w:iCs/>
        </w:rPr>
      </w:pPr>
      <w:r>
        <w:rPr>
          <w:i/>
          <w:iCs/>
        </w:rPr>
        <w:tab/>
      </w:r>
      <w:r>
        <w:rPr>
          <w:i/>
          <w:iCs/>
        </w:rPr>
        <w:tab/>
        <w:t>\includegraphics[width=0.66\linewidth]{figs/hist_uschad_rf_all.png}}\\</w:t>
      </w:r>
    </w:p>
    <w:p w:rsidR="00F40590" w:rsidRDefault="004D5E3E">
      <w:pPr>
        <w:pStyle w:val="Body"/>
        <w:rPr>
          <w:i/>
          <w:iCs/>
        </w:rPr>
      </w:pPr>
      <w:r>
        <w:rPr>
          <w:i/>
          <w:iCs/>
        </w:rPr>
        <w:tab/>
        <w:t>\subfloat[WISDM dataset]{</w:t>
      </w:r>
    </w:p>
    <w:p w:rsidR="00F40590" w:rsidRDefault="004D5E3E">
      <w:pPr>
        <w:pStyle w:val="Body"/>
        <w:rPr>
          <w:i/>
          <w:iCs/>
        </w:rPr>
      </w:pPr>
      <w:r>
        <w:rPr>
          <w:i/>
          <w:iCs/>
        </w:rPr>
        <w:tab/>
      </w:r>
      <w:r>
        <w:rPr>
          <w:i/>
          <w:iCs/>
        </w:rPr>
        <w:tab/>
        <w:t>\includegraphics[width=0.33\linewidth]{figs/hist_wisdm_svm_all.png}}</w:t>
      </w:r>
    </w:p>
    <w:p w:rsidR="00F40590" w:rsidRDefault="004D5E3E">
      <w:pPr>
        <w:pStyle w:val="Body"/>
        <w:rPr>
          <w:i/>
          <w:iCs/>
        </w:rPr>
      </w:pPr>
      <w:r>
        <w:rPr>
          <w:i/>
          <w:iCs/>
        </w:rPr>
        <w:lastRenderedPageBreak/>
        <w:tab/>
        <w:t>\subfloat[USC-HAD dataset]{</w:t>
      </w:r>
    </w:p>
    <w:p w:rsidR="00F40590" w:rsidRDefault="004D5E3E">
      <w:pPr>
        <w:pStyle w:val="Body"/>
        <w:rPr>
          <w:i/>
          <w:iCs/>
        </w:rPr>
      </w:pPr>
      <w:r>
        <w:rPr>
          <w:i/>
          <w:iCs/>
        </w:rPr>
        <w:tab/>
      </w:r>
      <w:r>
        <w:rPr>
          <w:i/>
          <w:iCs/>
        </w:rPr>
        <w:tab/>
        <w:t>\includegraphics[width=0.66\linewidth]{figs/hist_uschad_svm_all.png}}\\</w:t>
      </w:r>
    </w:p>
    <w:p w:rsidR="00F40590" w:rsidRDefault="004D5E3E">
      <w:pPr>
        <w:pStyle w:val="Body"/>
        <w:rPr>
          <w:i/>
          <w:iCs/>
        </w:rPr>
      </w:pPr>
      <w:r>
        <w:rPr>
          <w:i/>
          <w:iCs/>
        </w:rPr>
        <w:tab/>
        <w:t>\caption{Accuracy scores of classification of each class using all features}</w:t>
      </w:r>
    </w:p>
    <w:p w:rsidR="00F40590" w:rsidRDefault="004D5E3E">
      <w:pPr>
        <w:pStyle w:val="Body"/>
        <w:rPr>
          <w:i/>
          <w:iCs/>
        </w:rPr>
      </w:pPr>
      <w:r>
        <w:rPr>
          <w:i/>
          <w:iCs/>
        </w:rPr>
        <w:tab/>
        <w:t>\label{fig::feature_union_results}</w:t>
      </w:r>
    </w:p>
    <w:p w:rsidR="00F40590" w:rsidRDefault="004D5E3E">
      <w:pPr>
        <w:pStyle w:val="Body"/>
        <w:rPr>
          <w:i/>
          <w:iCs/>
        </w:rPr>
      </w:pPr>
      <w:r>
        <w:rPr>
          <w:i/>
          <w:iCs/>
        </w:rPr>
        <w:t>\end{figure}</w:t>
      </w:r>
    </w:p>
    <w:p w:rsidR="00F40590" w:rsidRDefault="00F40590">
      <w:pPr>
        <w:pStyle w:val="Body"/>
      </w:pPr>
    </w:p>
    <w:p w:rsidR="00F40590" w:rsidRDefault="004D5E3E">
      <w:pPr>
        <w:pStyle w:val="Body"/>
      </w:pPr>
      <w:r>
        <w:t xml:space="preserve">Fit cubic splines~\cite{deboor1978splines} for time series using $scipy$ python library~\cite{scipy}. The knots $\{\xi_{\ell}\}_{\ell = 1}^M$ for splines were distributed uniformly. Value of~$M$ was chosen with cross validation. </w:t>
      </w:r>
    </w:p>
    <w:p w:rsidR="00F40590" w:rsidRDefault="00F40590">
      <w:pPr>
        <w:pStyle w:val="Body"/>
      </w:pPr>
    </w:p>
    <w:p w:rsidR="00F40590" w:rsidRDefault="004D5E3E">
      <w:pPr>
        <w:pStyle w:val="Body"/>
      </w:pPr>
      <w:r>
        <w:t>The feature extraction methods give</w:t>
      </w:r>
      <w:del w:id="89" w:author="Пользователь" w:date="2018-01-06T17:38:00Z">
        <w:r w:rsidDel="006E3423">
          <w:delText>s</w:delText>
        </w:r>
      </w:del>
      <w:r>
        <w:t xml:space="preserve"> the following number of features for both datasets: expert features: 40; autoregressive model: 60; singular spectrum analysis: 60; splines: 33.</w:t>
      </w:r>
    </w:p>
    <w:p w:rsidR="00F40590" w:rsidRDefault="00F40590">
      <w:pPr>
        <w:pStyle w:val="Body"/>
      </w:pPr>
    </w:p>
    <w:p w:rsidR="00F40590" w:rsidRDefault="004D5E3E">
      <w:pPr>
        <w:pStyle w:val="Body"/>
        <w:rPr>
          <w:i/>
          <w:iCs/>
        </w:rPr>
      </w:pPr>
      <w:r>
        <w:rPr>
          <w:i/>
          <w:iCs/>
        </w:rPr>
        <w:t>\begin{table}[!h]</w:t>
      </w:r>
    </w:p>
    <w:p w:rsidR="00F40590" w:rsidRDefault="004D5E3E">
      <w:pPr>
        <w:pStyle w:val="Body"/>
        <w:rPr>
          <w:i/>
          <w:iCs/>
        </w:rPr>
      </w:pPr>
      <w:r>
        <w:rPr>
          <w:i/>
          <w:iCs/>
        </w:rPr>
        <w:tab/>
        <w:t>\centering</w:t>
      </w:r>
    </w:p>
    <w:p w:rsidR="00F40590" w:rsidRDefault="004D5E3E">
      <w:pPr>
        <w:pStyle w:val="Body"/>
        <w:rPr>
          <w:i/>
          <w:iCs/>
        </w:rPr>
      </w:pPr>
      <w:r>
        <w:rPr>
          <w:i/>
          <w:iCs/>
        </w:rPr>
        <w:tab/>
        <w:t>\caption{Binary accuracy scores for WISDM using different feature generation methods: EX~--- Expert, AR~--- Auto-Reg, SSA and  SPL for Splines}</w:t>
      </w:r>
    </w:p>
    <w:p w:rsidR="00F40590" w:rsidRDefault="004D5E3E">
      <w:pPr>
        <w:pStyle w:val="Body"/>
        <w:rPr>
          <w:i/>
          <w:iCs/>
        </w:rPr>
      </w:pPr>
      <w:r>
        <w:rPr>
          <w:i/>
          <w:iCs/>
        </w:rPr>
        <w:tab/>
        <w:t>\footnotesize</w:t>
      </w:r>
    </w:p>
    <w:p w:rsidR="00F40590" w:rsidRDefault="004D5E3E">
      <w:pPr>
        <w:pStyle w:val="Body"/>
        <w:rPr>
          <w:i/>
          <w:iCs/>
        </w:rPr>
      </w:pPr>
      <w:r>
        <w:rPr>
          <w:i/>
          <w:iCs/>
        </w:rPr>
        <w:tab/>
        <w:t>\begin{tabular}{r|rrrr|rrrr|rrrr|}</w:t>
      </w:r>
    </w:p>
    <w:p w:rsidR="00F40590" w:rsidRDefault="004D5E3E">
      <w:pPr>
        <w:pStyle w:val="Body"/>
        <w:rPr>
          <w:i/>
          <w:iCs/>
        </w:rPr>
      </w:pPr>
      <w:r>
        <w:rPr>
          <w:i/>
          <w:iCs/>
        </w:rPr>
        <w:tab/>
      </w:r>
      <w:r>
        <w:rPr>
          <w:i/>
          <w:iCs/>
        </w:rPr>
        <w:tab/>
        <w:t xml:space="preserve">&amp; \multicolumn{4}{c|}{\textbf{Logistic Regression}} &amp; \multicolumn{4}{c|}{\textbf{Random Forest}} &amp; \multicolumn{4}{c|}{\textbf{SVM}}          \\ \cline{2-13} </w:t>
      </w:r>
    </w:p>
    <w:p w:rsidR="00F40590" w:rsidRPr="001442F0" w:rsidRDefault="004D5E3E">
      <w:pPr>
        <w:pStyle w:val="Body"/>
        <w:rPr>
          <w:i/>
          <w:iCs/>
          <w:lang w:val="fr-FR"/>
        </w:rPr>
      </w:pPr>
      <w:r>
        <w:rPr>
          <w:i/>
          <w:iCs/>
          <w:lang w:val="it-IT"/>
        </w:rPr>
        <w:tab/>
      </w:r>
      <w:r>
        <w:rPr>
          <w:i/>
          <w:iCs/>
          <w:lang w:val="it-IT"/>
        </w:rPr>
        <w:tab/>
        <w:t>&amp; EX   &amp; AR   &amp; SSA   &amp; SPL  &amp; EX  &amp; AR &amp; SSA &amp; SPL &amp; EX &amp; AR &amp; SSA &amp; SPL \\ \hline</w:t>
      </w:r>
    </w:p>
    <w:p w:rsidR="00F40590" w:rsidRDefault="004D5E3E">
      <w:pPr>
        <w:pStyle w:val="Body"/>
        <w:rPr>
          <w:i/>
          <w:iCs/>
        </w:rPr>
      </w:pPr>
      <w:r w:rsidRPr="001442F0">
        <w:rPr>
          <w:i/>
          <w:iCs/>
          <w:lang w:val="fr-FR"/>
        </w:rPr>
        <w:tab/>
      </w:r>
      <w:r w:rsidRPr="001442F0">
        <w:rPr>
          <w:i/>
          <w:iCs/>
          <w:lang w:val="fr-FR"/>
        </w:rPr>
        <w:tab/>
      </w:r>
      <w:r>
        <w:rPr>
          <w:i/>
          <w:iCs/>
        </w:rPr>
        <w:t>All&amp; 0.85 &amp; 0.91 &amp; 0.84 &amp; 0.58 &amp; 0.93 &amp; 0.93 &amp; 0.92 &amp; 0.79 &amp; 0.93 &amp; 0.95 &amp; 0.95 &amp; 0.77 \\</w:t>
      </w:r>
    </w:p>
    <w:p w:rsidR="00F40590" w:rsidRDefault="004D5E3E">
      <w:pPr>
        <w:pStyle w:val="Body"/>
        <w:rPr>
          <w:i/>
          <w:iCs/>
        </w:rPr>
      </w:pPr>
      <w:r>
        <w:rPr>
          <w:i/>
          <w:iCs/>
        </w:rPr>
        <w:tab/>
      </w:r>
      <w:r>
        <w:rPr>
          <w:i/>
          <w:iCs/>
        </w:rPr>
        <w:tab/>
        <w:t>Standing&amp; 0.99 &amp; 0.98 &amp; 1.00 &amp; 0.95 &amp; 1.00 &amp; 0.99 &amp; 1.00 &amp; 0.99 &amp; 0.99 &amp; 0.98 &amp; 1.00 &amp; 0.96 \\</w:t>
      </w:r>
    </w:p>
    <w:p w:rsidR="00F40590" w:rsidRDefault="004D5E3E">
      <w:pPr>
        <w:pStyle w:val="Body"/>
        <w:rPr>
          <w:i/>
          <w:iCs/>
        </w:rPr>
      </w:pPr>
      <w:r>
        <w:rPr>
          <w:i/>
          <w:iCs/>
        </w:rPr>
        <w:tab/>
      </w:r>
      <w:r>
        <w:rPr>
          <w:i/>
          <w:iCs/>
        </w:rPr>
        <w:tab/>
        <w:t>Walking&amp; 0.91 &amp; 0.96 &amp; 0.86 &amp; 0.61 &amp; 0.96 &amp; 0.97 &amp; 0.95 &amp; 0.86 &amp; 0.96 &amp; 0.98 &amp; 0.98 &amp; 0.84 \\</w:t>
      </w:r>
    </w:p>
    <w:p w:rsidR="00F40590" w:rsidRDefault="004D5E3E">
      <w:pPr>
        <w:pStyle w:val="Body"/>
        <w:rPr>
          <w:i/>
          <w:iCs/>
        </w:rPr>
      </w:pPr>
      <w:r>
        <w:rPr>
          <w:i/>
          <w:iCs/>
        </w:rPr>
        <w:tab/>
      </w:r>
      <w:r>
        <w:rPr>
          <w:i/>
          <w:iCs/>
        </w:rPr>
        <w:tab/>
        <w:t>Upstairs&amp; 0.91 &amp; 0.95 &amp; 0.91 &amp; 0.89 &amp; 0.96 &amp; 0.96 &amp; 0.96 &amp; 0.90 &amp; 0.96 &amp; 0.98 &amp; 0.97 &amp; 0.89 \\</w:t>
      </w:r>
    </w:p>
    <w:p w:rsidR="00F40590" w:rsidRDefault="004D5E3E">
      <w:pPr>
        <w:pStyle w:val="Body"/>
        <w:rPr>
          <w:i/>
          <w:iCs/>
        </w:rPr>
      </w:pPr>
      <w:r>
        <w:rPr>
          <w:i/>
          <w:iCs/>
        </w:rPr>
        <w:tab/>
      </w:r>
      <w:r>
        <w:rPr>
          <w:i/>
          <w:iCs/>
        </w:rPr>
        <w:tab/>
        <w:t>Sitting&amp; 0.99 &amp; 0.98 &amp; 1.00 &amp; 0.99 &amp; 1.00 &amp; 0.99 &amp; 1.00 &amp; 1.00 &amp; 0.99 &amp; 0.98 &amp; 1.00 &amp; 1.00 \\</w:t>
      </w:r>
    </w:p>
    <w:p w:rsidR="00F40590" w:rsidRDefault="004D5E3E">
      <w:pPr>
        <w:pStyle w:val="Body"/>
        <w:rPr>
          <w:i/>
          <w:iCs/>
        </w:rPr>
      </w:pPr>
      <w:r>
        <w:rPr>
          <w:i/>
          <w:iCs/>
          <w:lang w:val="it-IT"/>
        </w:rPr>
        <w:tab/>
      </w:r>
      <w:r>
        <w:rPr>
          <w:i/>
          <w:iCs/>
          <w:lang w:val="it-IT"/>
        </w:rPr>
        <w:tab/>
        <w:t>Jogging&amp; 0.98 &amp; 0.99 &amp; 0.99 &amp; 0.80 &amp; 0.99 &amp; 0.99 &amp; 0.99 &amp; 0.92 &amp; 0.99 &amp; 0.99 &amp; 0.99 &amp; 0.93 \\</w:t>
      </w:r>
    </w:p>
    <w:p w:rsidR="00F40590" w:rsidRDefault="004D5E3E">
      <w:pPr>
        <w:pStyle w:val="Body"/>
        <w:rPr>
          <w:i/>
          <w:iCs/>
        </w:rPr>
      </w:pPr>
      <w:r>
        <w:rPr>
          <w:i/>
          <w:iCs/>
          <w:lang w:val="it-IT"/>
        </w:rPr>
        <w:tab/>
      </w:r>
      <w:r>
        <w:rPr>
          <w:i/>
          <w:iCs/>
          <w:lang w:val="it-IT"/>
        </w:rPr>
        <w:tab/>
        <w:t>Downstairs&amp; 0.93 &amp; 0.96 &amp; 0.94 &amp; 0.92 &amp; 0.96 &amp; 0.97 &amp; 0.96 &amp; 0.92 &amp; 0.96 &amp; 0.98 &amp; 0.97 &amp; 0.92 \\ \hline</w:t>
      </w:r>
    </w:p>
    <w:p w:rsidR="00F40590" w:rsidRDefault="004D5E3E">
      <w:pPr>
        <w:pStyle w:val="Body"/>
        <w:rPr>
          <w:i/>
          <w:iCs/>
        </w:rPr>
      </w:pPr>
      <w:r>
        <w:rPr>
          <w:i/>
          <w:iCs/>
        </w:rPr>
        <w:tab/>
        <w:t>\end{tabular}</w:t>
      </w:r>
    </w:p>
    <w:p w:rsidR="00F40590" w:rsidRDefault="004D5E3E">
      <w:pPr>
        <w:pStyle w:val="Body"/>
        <w:rPr>
          <w:i/>
          <w:iCs/>
        </w:rPr>
      </w:pPr>
      <w:r>
        <w:rPr>
          <w:i/>
          <w:iCs/>
        </w:rPr>
        <w:tab/>
        <w:t>\label{tbl::wisdm_methods_results}</w:t>
      </w:r>
    </w:p>
    <w:p w:rsidR="00F40590" w:rsidRDefault="004D5E3E">
      <w:pPr>
        <w:pStyle w:val="Body"/>
        <w:rPr>
          <w:i/>
          <w:iCs/>
        </w:rPr>
      </w:pPr>
      <w:r>
        <w:rPr>
          <w:i/>
          <w:iCs/>
        </w:rPr>
        <w:t>\end{table}</w:t>
      </w:r>
    </w:p>
    <w:p w:rsidR="00F40590" w:rsidRDefault="00F40590">
      <w:pPr>
        <w:pStyle w:val="Body"/>
      </w:pPr>
    </w:p>
    <w:p w:rsidR="00F40590" w:rsidRDefault="004D5E3E">
      <w:pPr>
        <w:pStyle w:val="Body"/>
        <w:rPr>
          <w:i/>
          <w:iCs/>
        </w:rPr>
      </w:pPr>
      <w:r>
        <w:rPr>
          <w:i/>
          <w:iCs/>
        </w:rPr>
        <w:t>\begin{table}[!h]</w:t>
      </w:r>
    </w:p>
    <w:p w:rsidR="00F40590" w:rsidRDefault="004D5E3E">
      <w:pPr>
        <w:pStyle w:val="Body"/>
        <w:rPr>
          <w:i/>
          <w:iCs/>
        </w:rPr>
      </w:pPr>
      <w:r>
        <w:rPr>
          <w:i/>
          <w:iCs/>
        </w:rPr>
        <w:tab/>
        <w:t>\centering</w:t>
      </w:r>
    </w:p>
    <w:p w:rsidR="00F40590" w:rsidRDefault="004D5E3E">
      <w:pPr>
        <w:pStyle w:val="Body"/>
        <w:rPr>
          <w:i/>
          <w:iCs/>
        </w:rPr>
      </w:pPr>
      <w:r>
        <w:rPr>
          <w:i/>
          <w:iCs/>
        </w:rPr>
        <w:tab/>
        <w:t>\footnotesize</w:t>
      </w:r>
    </w:p>
    <w:p w:rsidR="00F40590" w:rsidRDefault="004D5E3E">
      <w:pPr>
        <w:pStyle w:val="Body"/>
        <w:rPr>
          <w:i/>
          <w:iCs/>
        </w:rPr>
      </w:pPr>
      <w:r>
        <w:rPr>
          <w:i/>
          <w:iCs/>
        </w:rPr>
        <w:tab/>
        <w:t>\caption{Binary accuracy scores for USC-HAD using different feature generation methods: EX~--- Expert, AR~--- Auto-Reg, SSA and  SPL for Splines}</w:t>
      </w:r>
    </w:p>
    <w:p w:rsidR="00F40590" w:rsidRDefault="004D5E3E">
      <w:pPr>
        <w:pStyle w:val="Body"/>
        <w:rPr>
          <w:i/>
          <w:iCs/>
        </w:rPr>
      </w:pPr>
      <w:r>
        <w:rPr>
          <w:i/>
          <w:iCs/>
        </w:rPr>
        <w:tab/>
        <w:t>\label{my-label}</w:t>
      </w:r>
    </w:p>
    <w:p w:rsidR="00F40590" w:rsidRDefault="004D5E3E">
      <w:pPr>
        <w:pStyle w:val="Body"/>
        <w:rPr>
          <w:i/>
          <w:iCs/>
        </w:rPr>
      </w:pPr>
      <w:r>
        <w:rPr>
          <w:i/>
          <w:iCs/>
        </w:rPr>
        <w:tab/>
        <w:t>\begin{tabular}{r|rrrr|rrrr|rrrr|}</w:t>
      </w:r>
    </w:p>
    <w:p w:rsidR="00F40590" w:rsidRDefault="004D5E3E">
      <w:pPr>
        <w:pStyle w:val="Body"/>
        <w:rPr>
          <w:i/>
          <w:iCs/>
        </w:rPr>
      </w:pPr>
      <w:r>
        <w:rPr>
          <w:i/>
          <w:iCs/>
        </w:rPr>
        <w:tab/>
      </w:r>
      <w:r>
        <w:rPr>
          <w:i/>
          <w:iCs/>
        </w:rPr>
        <w:tab/>
        <w:t xml:space="preserve">&amp; \multicolumn{4}{c|}{\textbf{Logistic Regression}} &amp; \multicolumn{4}{c|}{\textbf{Random Forest}} &amp; \multicolumn{4}{c|}{\textbf{SVM}}          \\ \cline{2-13} </w:t>
      </w:r>
    </w:p>
    <w:p w:rsidR="00F40590" w:rsidRPr="001442F0" w:rsidRDefault="004D5E3E">
      <w:pPr>
        <w:pStyle w:val="Body"/>
        <w:rPr>
          <w:i/>
          <w:iCs/>
          <w:lang w:val="fr-FR"/>
        </w:rPr>
      </w:pPr>
      <w:r>
        <w:rPr>
          <w:i/>
          <w:iCs/>
          <w:lang w:val="it-IT"/>
        </w:rPr>
        <w:tab/>
      </w:r>
      <w:r>
        <w:rPr>
          <w:i/>
          <w:iCs/>
          <w:lang w:val="it-IT"/>
        </w:rPr>
        <w:tab/>
        <w:t>&amp; EX   &amp; AR   &amp; SSA   &amp; SPL  &amp; EX  &amp; AR &amp; SSA &amp; SPL &amp; EX &amp; AR &amp; SSA &amp; SPL \\ \hline</w:t>
      </w:r>
    </w:p>
    <w:p w:rsidR="00F40590" w:rsidRDefault="004D5E3E">
      <w:pPr>
        <w:pStyle w:val="Body"/>
        <w:rPr>
          <w:i/>
          <w:iCs/>
        </w:rPr>
      </w:pPr>
      <w:r w:rsidRPr="001442F0">
        <w:rPr>
          <w:i/>
          <w:iCs/>
          <w:lang w:val="fr-FR"/>
        </w:rPr>
        <w:tab/>
      </w:r>
      <w:r w:rsidRPr="001442F0">
        <w:rPr>
          <w:i/>
          <w:iCs/>
          <w:lang w:val="fr-FR"/>
        </w:rPr>
        <w:tab/>
      </w:r>
      <w:r>
        <w:rPr>
          <w:i/>
          <w:iCs/>
        </w:rPr>
        <w:t>All&amp; 0.67 &amp; 0.65 &amp; 0.64 &amp; 0.41 &amp; 0.87 &amp; 0.70 &amp; 0.84 &amp; 0.74 &amp; 0.80 &amp; 0.65 &amp; 0.82 &amp; 0.74 \\</w:t>
      </w:r>
    </w:p>
    <w:p w:rsidR="00F40590" w:rsidRDefault="004D5E3E">
      <w:pPr>
        <w:pStyle w:val="Body"/>
        <w:rPr>
          <w:i/>
          <w:iCs/>
        </w:rPr>
      </w:pPr>
      <w:r>
        <w:rPr>
          <w:i/>
          <w:iCs/>
        </w:rPr>
        <w:tab/>
      </w:r>
      <w:r>
        <w:rPr>
          <w:i/>
          <w:iCs/>
        </w:rPr>
        <w:tab/>
        <w:t>Standing&amp; 0.94 &amp; 0.94 &amp; 0.92 &amp; 0.89 &amp; 0.98 &amp; 0.94 &amp; 0.97 &amp; 0.98 &amp; 0.95 &amp; 0.94 &amp; 0.97 &amp; 0.96 \\</w:t>
      </w:r>
    </w:p>
    <w:p w:rsidR="00F40590" w:rsidRDefault="004D5E3E">
      <w:pPr>
        <w:pStyle w:val="Body"/>
        <w:rPr>
          <w:i/>
          <w:iCs/>
        </w:rPr>
      </w:pPr>
      <w:r>
        <w:rPr>
          <w:i/>
          <w:iCs/>
        </w:rPr>
        <w:lastRenderedPageBreak/>
        <w:tab/>
      </w:r>
      <w:r>
        <w:rPr>
          <w:i/>
          <w:iCs/>
        </w:rPr>
        <w:tab/>
        <w:t>Elevator-up&amp; 0.94 &amp; 0.94 &amp; 0.93 &amp; 0.92 &amp; 0.95 &amp; 0.95 &amp; 0.95 &amp; 0.95 &amp; 0.93 &amp; 0.94 &amp; 0.94 &amp; 0.93 \\</w:t>
      </w:r>
    </w:p>
    <w:p w:rsidR="00F40590" w:rsidRDefault="004D5E3E">
      <w:pPr>
        <w:pStyle w:val="Body"/>
        <w:rPr>
          <w:i/>
          <w:iCs/>
        </w:rPr>
      </w:pPr>
      <w:r>
        <w:rPr>
          <w:i/>
          <w:iCs/>
        </w:rPr>
        <w:tab/>
      </w:r>
      <w:r>
        <w:rPr>
          <w:i/>
          <w:iCs/>
        </w:rPr>
        <w:tab/>
        <w:t>Walking-forward&amp; 0.87 &amp; 0.87 &amp; 0.89 &amp; 0.70 &amp; 0.97 &amp; 0.89 &amp; 0.96 &amp; 0.88 &amp; 0.95 &amp; 0.87 &amp; 0.97 &amp; 0.91 \\</w:t>
      </w:r>
    </w:p>
    <w:p w:rsidR="00F40590" w:rsidRDefault="004D5E3E">
      <w:pPr>
        <w:pStyle w:val="Body"/>
        <w:rPr>
          <w:i/>
          <w:iCs/>
        </w:rPr>
      </w:pPr>
      <w:r>
        <w:rPr>
          <w:i/>
          <w:iCs/>
        </w:rPr>
        <w:tab/>
      </w:r>
      <w:r>
        <w:rPr>
          <w:i/>
          <w:iCs/>
        </w:rPr>
        <w:tab/>
        <w:t>Sitting&amp; 0.98 &amp; 0.95 &amp; 0.94 &amp; 0.96 &amp; 0.99 &amp; 0.96 &amp; 0.98 &amp; 0.99 &amp; 0.98 &amp; 0.96 &amp; 0.99 &amp; 0.99 \\</w:t>
      </w:r>
    </w:p>
    <w:p w:rsidR="00F40590" w:rsidRDefault="004D5E3E">
      <w:pPr>
        <w:pStyle w:val="Body"/>
        <w:rPr>
          <w:i/>
          <w:iCs/>
        </w:rPr>
      </w:pPr>
      <w:r>
        <w:rPr>
          <w:i/>
          <w:iCs/>
        </w:rPr>
        <w:tab/>
      </w:r>
      <w:r>
        <w:rPr>
          <w:i/>
          <w:iCs/>
        </w:rPr>
        <w:tab/>
        <w:t>Walking-downstairs&amp; 0.95 &amp; 0.93 &amp; 0.93 &amp; 0.90 &amp; 0.99 &amp; 0.96 &amp; 0.98 &amp; 0.95 &amp; 0.98 &amp; 0.93 &amp; 0.98 &amp; 0.96 \\</w:t>
      </w:r>
    </w:p>
    <w:p w:rsidR="00F40590" w:rsidRDefault="004D5E3E">
      <w:pPr>
        <w:pStyle w:val="Body"/>
        <w:rPr>
          <w:i/>
          <w:iCs/>
        </w:rPr>
      </w:pPr>
      <w:r>
        <w:rPr>
          <w:i/>
          <w:iCs/>
          <w:lang w:val="it-IT"/>
        </w:rPr>
        <w:tab/>
      </w:r>
      <w:r>
        <w:rPr>
          <w:i/>
          <w:iCs/>
          <w:lang w:val="it-IT"/>
        </w:rPr>
        <w:tab/>
        <w:t>Sleeping&amp; 1.00 &amp; 0.98 &amp; 0.99 &amp; 1.00 &amp; 1.00 &amp; 0.98 &amp; 1.00 &amp; 1.00 &amp; 1.00 &amp; 0.98 &amp; 1.00 &amp; 1.00 \\</w:t>
      </w:r>
    </w:p>
    <w:p w:rsidR="00F40590" w:rsidRDefault="004D5E3E">
      <w:pPr>
        <w:pStyle w:val="Body"/>
        <w:rPr>
          <w:i/>
          <w:iCs/>
        </w:rPr>
      </w:pPr>
      <w:r>
        <w:rPr>
          <w:i/>
          <w:iCs/>
          <w:lang w:val="it-IT"/>
        </w:rPr>
        <w:tab/>
      </w:r>
      <w:r>
        <w:rPr>
          <w:i/>
          <w:iCs/>
          <w:lang w:val="it-IT"/>
        </w:rPr>
        <w:tab/>
        <w:t>Elevator-down&amp; 0.94 &amp; 0.94 &amp; 0.94 &amp; 0.91 &amp; 0.95 &amp; 0.95 &amp; 0.95 &amp; 0.95 &amp; 0.93 &amp; 0.94 &amp; 0.94 &amp; 0.93 \\</w:t>
      </w:r>
    </w:p>
    <w:p w:rsidR="00F40590" w:rsidRDefault="004D5E3E">
      <w:pPr>
        <w:pStyle w:val="Body"/>
        <w:rPr>
          <w:i/>
          <w:iCs/>
        </w:rPr>
      </w:pPr>
      <w:r>
        <w:rPr>
          <w:i/>
          <w:iCs/>
        </w:rPr>
        <w:tab/>
      </w:r>
      <w:r>
        <w:rPr>
          <w:i/>
          <w:iCs/>
        </w:rPr>
        <w:tab/>
        <w:t>Walking-upstairs&amp; 0.94 &amp; 0.95 &amp; 0.93 &amp; 0.92 &amp; 0.98 &amp; 0.95 &amp; 0.98 &amp; 0.96 &amp; 0.98 &amp; 0.95 &amp; 0.98 &amp; 0.96 \\</w:t>
      </w:r>
    </w:p>
    <w:p w:rsidR="00F40590" w:rsidRDefault="004D5E3E">
      <w:pPr>
        <w:pStyle w:val="Body"/>
        <w:rPr>
          <w:i/>
          <w:iCs/>
        </w:rPr>
      </w:pPr>
      <w:r>
        <w:rPr>
          <w:i/>
          <w:iCs/>
        </w:rPr>
        <w:tab/>
      </w:r>
      <w:r>
        <w:rPr>
          <w:i/>
          <w:iCs/>
        </w:rPr>
        <w:tab/>
        <w:t>Jumping&amp; 0.99 &amp; 0.99 &amp; 1.00 &amp; 0.97 &amp; 1.00 &amp; 0.99 &amp; 1.00 &amp; 0.99 &amp; 1.00 &amp; 0.99 &amp; 0.97 &amp; 0.99 \\</w:t>
      </w:r>
    </w:p>
    <w:p w:rsidR="00F40590" w:rsidRDefault="004D5E3E">
      <w:pPr>
        <w:pStyle w:val="Body"/>
        <w:rPr>
          <w:i/>
          <w:iCs/>
        </w:rPr>
      </w:pPr>
      <w:r>
        <w:rPr>
          <w:i/>
          <w:iCs/>
        </w:rPr>
        <w:tab/>
      </w:r>
      <w:r>
        <w:rPr>
          <w:i/>
          <w:iCs/>
        </w:rPr>
        <w:tab/>
        <w:t>Walking-right&amp; 0.91 &amp; 0.90 &amp; 0.91 &amp; 0.86 &amp; 0.97 &amp; 0.92 &amp; 0.96 &amp; 0.92 &amp; 0.96 &amp; 0.90 &amp; 0.97 &amp; 0.93 \\</w:t>
      </w:r>
    </w:p>
    <w:p w:rsidR="00F40590" w:rsidRDefault="004D5E3E">
      <w:pPr>
        <w:pStyle w:val="Body"/>
        <w:rPr>
          <w:i/>
          <w:iCs/>
        </w:rPr>
      </w:pPr>
      <w:r>
        <w:rPr>
          <w:i/>
          <w:iCs/>
        </w:rPr>
        <w:tab/>
      </w:r>
      <w:r>
        <w:rPr>
          <w:i/>
          <w:iCs/>
        </w:rPr>
        <w:tab/>
        <w:t>Walking-left&amp; 0.89 &amp; 0.91 &amp; 0.90 &amp; 0.88 &amp; 0.97 &amp; 0.93 &amp; 0.97 &amp; 0.93 &amp; 0.95 &amp; 0.91 &amp; 0.97 &amp; 0.93 \\</w:t>
      </w:r>
    </w:p>
    <w:p w:rsidR="00F40590" w:rsidRDefault="004D5E3E">
      <w:pPr>
        <w:pStyle w:val="Body"/>
        <w:rPr>
          <w:i/>
          <w:iCs/>
        </w:rPr>
      </w:pPr>
      <w:r>
        <w:rPr>
          <w:i/>
          <w:iCs/>
        </w:rPr>
        <w:tab/>
      </w:r>
      <w:r>
        <w:rPr>
          <w:i/>
          <w:iCs/>
        </w:rPr>
        <w:tab/>
        <w:t>Running&amp; 0.99 &amp; 0.99 &amp; 0.99 &amp; 0.92 &amp; 1.00 &amp; 0.99 &amp; 1.00 &amp; 0.97 &amp; 1.00 &amp; 1.00 &amp; 0.95 &amp; 0.98\\ \hline</w:t>
      </w:r>
    </w:p>
    <w:p w:rsidR="00F40590" w:rsidRDefault="004D5E3E">
      <w:pPr>
        <w:pStyle w:val="Body"/>
        <w:rPr>
          <w:i/>
          <w:iCs/>
        </w:rPr>
      </w:pPr>
      <w:r>
        <w:rPr>
          <w:i/>
          <w:iCs/>
        </w:rPr>
        <w:tab/>
        <w:t>\end{tabular}</w:t>
      </w:r>
    </w:p>
    <w:p w:rsidR="00F40590" w:rsidRDefault="004D5E3E">
      <w:pPr>
        <w:pStyle w:val="Body"/>
        <w:rPr>
          <w:i/>
          <w:iCs/>
        </w:rPr>
      </w:pPr>
      <w:r>
        <w:rPr>
          <w:i/>
          <w:iCs/>
          <w:lang w:val="de-DE"/>
        </w:rPr>
        <w:tab/>
        <w:t>\label{tbl::uschad_methods_results}</w:t>
      </w:r>
    </w:p>
    <w:p w:rsidR="00F40590" w:rsidRDefault="004D5E3E">
      <w:pPr>
        <w:pStyle w:val="Body"/>
        <w:rPr>
          <w:i/>
          <w:iCs/>
        </w:rPr>
      </w:pPr>
      <w:r>
        <w:rPr>
          <w:i/>
          <w:iCs/>
        </w:rPr>
        <w:t>\end{table}</w:t>
      </w:r>
    </w:p>
    <w:p w:rsidR="00F40590" w:rsidRDefault="00F40590">
      <w:pPr>
        <w:pStyle w:val="Body"/>
      </w:pPr>
    </w:p>
    <w:p w:rsidR="00F40590" w:rsidRDefault="004D5E3E">
      <w:pPr>
        <w:pStyle w:val="Body"/>
      </w:pPr>
      <w:r>
        <w:t>Fig.~\ref{fig::accuracy_results} presents the accuracy scores~\eqref{eq::accuracy} of the experiments for the both datasets. For WISDM dataset the worst result was obtained with spline approximation. The results for expert functions, autoregressive model</w:t>
      </w:r>
      <w:ins w:id="90" w:author="Пользователь" w:date="2018-01-06T17:40:00Z">
        <w:r w:rsidR="002D78EF">
          <w:t>,</w:t>
        </w:r>
      </w:ins>
      <w:r>
        <w:t xml:space="preserve"> and SSA </w:t>
      </w:r>
      <w:del w:id="91" w:author="Пользователь" w:date="2018-01-06T17:40:00Z">
        <w:r w:rsidDel="002D78EF">
          <w:delText xml:space="preserve">is </w:delText>
        </w:r>
      </w:del>
      <w:ins w:id="92" w:author="Пользователь" w:date="2018-01-06T17:40:00Z">
        <w:r w:rsidR="002D78EF">
          <w:t xml:space="preserve">are </w:t>
        </w:r>
      </w:ins>
      <w:r>
        <w:t>roughly identical. For USC-HAD dataset the results highly depend on the classification model. For both datasets logistic regression shows the worst quality, while the accuracy for support vector machine and random forest is almost the same. The spline approximation gives competitive result for USC-HAD dataset.</w:t>
      </w:r>
    </w:p>
    <w:p w:rsidR="00F40590" w:rsidRDefault="00F40590">
      <w:pPr>
        <w:pStyle w:val="Body"/>
      </w:pPr>
    </w:p>
    <w:p w:rsidR="00F40590" w:rsidRDefault="004D5E3E">
      <w:pPr>
        <w:pStyle w:val="Body"/>
      </w:pPr>
      <w:r>
        <w:t>Table~\ref{tbl::wisdm_methods_results} and table~\ref{tbl::uschad_methods_results} present</w:t>
      </w:r>
      <w:del w:id="93" w:author="Пользователь" w:date="2018-01-06T17:41:00Z">
        <w:r w:rsidDel="00692F01">
          <w:delText>s</w:delText>
        </w:r>
      </w:del>
      <w:r>
        <w:t xml:space="preserve"> all results with classification accuracy scores~\eqref{eq::accuracy} for each class. The first row</w:t>
      </w:r>
      <w:ins w:id="94" w:author="Пользователь" w:date="2018-01-06T17:41:00Z">
        <w:r w:rsidR="00692F01">
          <w:t>s</w:t>
        </w:r>
      </w:ins>
      <w:r>
        <w:t xml:space="preserve"> of these tables introduce</w:t>
      </w:r>
      <w:del w:id="95" w:author="Пользователь" w:date="2018-01-06T17:41:00Z">
        <w:r w:rsidDel="00692F01">
          <w:delText>s</w:delText>
        </w:r>
      </w:del>
      <w:r>
        <w:t xml:space="preserve"> the multiclass accuracy score for each classification model and each feature extraction procedure. Next rows are related to binary accuracy scores for each class. For WISDM dataset the best scores have the least active classes such as Standing and Sitting. For USC-HAD dataset all classes have the similar </w:t>
      </w:r>
      <w:ins w:id="96" w:author="Пользователь" w:date="2018-01-06T17:42:00Z">
        <w:r w:rsidR="001F1DD0">
          <w:t xml:space="preserve">scores </w:t>
        </w:r>
      </w:ins>
      <w:r>
        <w:t>accuracy</w:t>
      </w:r>
      <w:del w:id="97" w:author="Пользователь" w:date="2018-01-06T17:42:00Z">
        <w:r w:rsidDel="001F1DD0">
          <w:delText xml:space="preserve"> scores</w:delText>
        </w:r>
      </w:del>
      <w:r>
        <w:t>.</w:t>
      </w:r>
    </w:p>
    <w:p w:rsidR="00F40590" w:rsidRDefault="00F40590">
      <w:pPr>
        <w:pStyle w:val="Body"/>
      </w:pPr>
    </w:p>
    <w:p w:rsidR="00F40590" w:rsidRDefault="004D5E3E">
      <w:pPr>
        <w:pStyle w:val="Body"/>
      </w:pPr>
      <w:r>
        <w:t xml:space="preserve">We also carried out the experiment for union of all 193 generated features. Fig.~\ref{fig::feature_union_results} demonstrates the results. Table~\ref{tbl::activities_distributions} shows class labels, that are represented on the corresponding histograms. As expected, the accuracy scores for feature union are higher in all cases. All binary accuracy scores for WISDM dataset </w:t>
      </w:r>
      <w:del w:id="98" w:author="Пользователь" w:date="2018-01-06T17:42:00Z">
        <w:r w:rsidDel="001F1DD0">
          <w:delText xml:space="preserve">is </w:delText>
        </w:r>
      </w:del>
      <w:ins w:id="99" w:author="Пользователь" w:date="2018-01-06T17:42:00Z">
        <w:r w:rsidR="001F1DD0">
          <w:t xml:space="preserve">are </w:t>
        </w:r>
      </w:ins>
      <w:r>
        <w:t>higher than $97 \%$ for each classification model. These numbers for USC-HAD dataset is higher than $93 \%$.</w:t>
      </w:r>
    </w:p>
    <w:p w:rsidR="00F40590" w:rsidRDefault="00F40590">
      <w:pPr>
        <w:pStyle w:val="Body"/>
      </w:pPr>
    </w:p>
    <w:p w:rsidR="00F40590" w:rsidRDefault="004D5E3E">
      <w:pPr>
        <w:pStyle w:val="Body"/>
        <w:rPr>
          <w:b/>
          <w:bCs/>
        </w:rPr>
      </w:pPr>
      <w:r>
        <w:rPr>
          <w:b/>
          <w:bCs/>
          <w:lang w:val="it-IT"/>
        </w:rPr>
        <w:t>Conclusion</w:t>
      </w:r>
    </w:p>
    <w:p w:rsidR="00F40590" w:rsidRDefault="00F40590">
      <w:pPr>
        <w:pStyle w:val="Body"/>
      </w:pPr>
    </w:p>
    <w:p w:rsidR="00F40590" w:rsidRDefault="004D5E3E">
      <w:pPr>
        <w:pStyle w:val="Body"/>
      </w:pPr>
      <w:r>
        <w:t>The paper investigates the problem of complex structured objects classification.The experiment compares various approaches of feature extraction, particularly the expert functions and local approximation models on data from smart phone accelerometer.The logistic regression, SVM</w:t>
      </w:r>
      <w:ins w:id="100" w:author="Пользователь" w:date="2018-01-06T17:43:00Z">
        <w:r w:rsidR="004311CD">
          <w:t>,</w:t>
        </w:r>
      </w:ins>
      <w:r>
        <w:t xml:space="preserve"> and random forest are used for classification. The results show that obtained features recover</w:t>
      </w:r>
      <w:del w:id="101" w:author="Пользователь" w:date="2018-01-06T17:43:00Z">
        <w:r w:rsidDel="004311CD">
          <w:delText>s</w:delText>
        </w:r>
      </w:del>
      <w:r>
        <w:t xml:space="preserve"> the class label with the high quality. The proposed spline method gives smooth approximation of time series. The number of splines parameters was </w:t>
      </w:r>
      <w:del w:id="102" w:author="Пользователь" w:date="2018-01-06T17:43:00Z">
        <w:r w:rsidDel="00105564">
          <w:delText xml:space="preserve">less </w:delText>
        </w:r>
      </w:del>
      <w:ins w:id="103" w:author="Пользователь" w:date="2018-01-06T17:43:00Z">
        <w:r w:rsidR="00105564">
          <w:t xml:space="preserve">lower </w:t>
        </w:r>
      </w:ins>
      <w:r>
        <w:t>than for the other methods. The classification quality for splines are competitive with existing stated methods for both considered datasets.Stacking of all extracted features gives better performance.</w:t>
      </w:r>
    </w:p>
    <w:p w:rsidR="00F40590" w:rsidRDefault="00F40590">
      <w:pPr>
        <w:pStyle w:val="Body"/>
      </w:pPr>
    </w:p>
    <w:p w:rsidR="00F40590" w:rsidRDefault="004D5E3E">
      <w:pPr>
        <w:pStyle w:val="Body"/>
        <w:rPr>
          <w:b/>
          <w:bCs/>
        </w:rPr>
      </w:pPr>
      <w:r>
        <w:rPr>
          <w:b/>
          <w:bCs/>
        </w:rPr>
        <w:t>Declarations</w:t>
      </w:r>
    </w:p>
    <w:p w:rsidR="00F40590" w:rsidRDefault="004D5E3E">
      <w:pPr>
        <w:pStyle w:val="Body"/>
        <w:rPr>
          <w:b/>
          <w:bCs/>
          <w:i/>
          <w:iCs/>
        </w:rPr>
      </w:pPr>
      <w:r>
        <w:rPr>
          <w:b/>
          <w:bCs/>
          <w:i/>
          <w:iCs/>
        </w:rPr>
        <w:lastRenderedPageBreak/>
        <w:t>Availability of data and material</w:t>
      </w:r>
    </w:p>
    <w:p w:rsidR="00F40590" w:rsidRDefault="004D5E3E">
      <w:pPr>
        <w:pStyle w:val="Body"/>
      </w:pPr>
      <w:r>
        <w:t>The datasets used in our experiments are available at \cite{usc,wisdm}</w:t>
      </w:r>
    </w:p>
    <w:p w:rsidR="00F40590" w:rsidRDefault="004D5E3E">
      <w:pPr>
        <w:pStyle w:val="Body"/>
        <w:rPr>
          <w:b/>
          <w:bCs/>
          <w:i/>
          <w:iCs/>
        </w:rPr>
      </w:pPr>
      <w:r>
        <w:rPr>
          <w:b/>
          <w:bCs/>
          <w:i/>
          <w:iCs/>
        </w:rPr>
        <w:t>Competing interests</w:t>
      </w:r>
    </w:p>
    <w:p w:rsidR="00F40590" w:rsidRDefault="004D5E3E">
      <w:pPr>
        <w:pStyle w:val="Body"/>
      </w:pPr>
      <w:r>
        <w:t>Not applicable.</w:t>
      </w:r>
    </w:p>
    <w:p w:rsidR="00F40590" w:rsidRDefault="004D5E3E">
      <w:pPr>
        <w:pStyle w:val="Body"/>
        <w:rPr>
          <w:b/>
          <w:bCs/>
          <w:i/>
          <w:iCs/>
        </w:rPr>
      </w:pPr>
      <w:r>
        <w:rPr>
          <w:b/>
          <w:bCs/>
          <w:i/>
          <w:iCs/>
        </w:rPr>
        <w:t>Funding</w:t>
      </w:r>
    </w:p>
    <w:p w:rsidR="00F40590" w:rsidRDefault="004D5E3E">
      <w:pPr>
        <w:pStyle w:val="Body"/>
      </w:pPr>
      <w:r>
        <w:t>This research is supported by RFBR project 16-07-01154.</w:t>
      </w:r>
    </w:p>
    <w:p w:rsidR="00F40590" w:rsidRDefault="004D5E3E">
      <w:pPr>
        <w:pStyle w:val="Body"/>
        <w:rPr>
          <w:b/>
          <w:bCs/>
          <w:i/>
          <w:iCs/>
        </w:rPr>
      </w:pPr>
      <w:r>
        <w:rPr>
          <w:b/>
          <w:bCs/>
          <w:i/>
          <w:iCs/>
        </w:rPr>
        <w:t>Authors' contributions</w:t>
      </w:r>
    </w:p>
    <w:p w:rsidR="00F40590" w:rsidRDefault="004D5E3E">
      <w:pPr>
        <w:pStyle w:val="Body"/>
      </w:pPr>
      <w:r>
        <w:t>Isachenko R., Bochkarev A. and Zharikov I. contributed equally to doing research, conducting the experiment and writing the paper. Strijov V. stated the problem and supervised the whole process.</w:t>
      </w:r>
    </w:p>
    <w:p w:rsidR="00F40590" w:rsidRDefault="004D5E3E">
      <w:pPr>
        <w:pStyle w:val="Body"/>
        <w:rPr>
          <w:b/>
          <w:bCs/>
          <w:i/>
          <w:iCs/>
        </w:rPr>
      </w:pPr>
      <w:r>
        <w:rPr>
          <w:b/>
          <w:bCs/>
          <w:i/>
          <w:iCs/>
        </w:rPr>
        <w:t>Acknowledgements</w:t>
      </w:r>
    </w:p>
    <w:p w:rsidR="00F40590" w:rsidRDefault="004D5E3E">
      <w:pPr>
        <w:pStyle w:val="Body"/>
      </w:pPr>
      <w:r>
        <w:t>Not applicable.</w:t>
      </w:r>
    </w:p>
    <w:p w:rsidR="00F40590" w:rsidRDefault="00F40590">
      <w:pPr>
        <w:pStyle w:val="Body"/>
      </w:pPr>
    </w:p>
    <w:sectPr w:rsidR="00F40590" w:rsidSect="00F40590">
      <w:headerReference w:type="default" r:id="rId7"/>
      <w:footerReference w:type="default" r:id="rId8"/>
      <w:pgSz w:w="11906" w:h="16838"/>
      <w:pgMar w:top="1134" w:right="1134" w:bottom="1134" w:left="1134" w:header="709" w:footer="85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Пользователь" w:date="2018-01-06T17:44:00Z" w:initials="П">
    <w:p w:rsidR="00FE798A" w:rsidRDefault="00FE798A">
      <w:pPr>
        <w:pStyle w:val="a7"/>
      </w:pPr>
      <w:r>
        <w:rPr>
          <w:rStyle w:val="a6"/>
        </w:rPr>
        <w:annotationRef/>
      </w:r>
      <w:r>
        <w:t>not aligned and not multiscaled/not aligned, and multiscaled</w:t>
      </w:r>
    </w:p>
  </w:comment>
  <w:comment w:id="39" w:author="Пользователь" w:date="2018-01-06T17:44:00Z" w:initials="П">
    <w:p w:rsidR="00735D7D" w:rsidRPr="00735D7D" w:rsidRDefault="00735D7D">
      <w:pPr>
        <w:pStyle w:val="a7"/>
      </w:pPr>
      <w:r>
        <w:rPr>
          <w:rStyle w:val="a6"/>
        </w:rPr>
        <w:annotationRef/>
      </w:r>
      <w:r>
        <w:t>denoted by smth</w:t>
      </w:r>
      <w:r w:rsidRPr="00735D7D">
        <w:t xml:space="preserve"> </w:t>
      </w:r>
      <w:r>
        <w:rPr>
          <w:lang w:val="ru-RU"/>
        </w:rPr>
        <w:t>или</w:t>
      </w:r>
      <w:r w:rsidRPr="00735D7D">
        <w:t xml:space="preserve"> </w:t>
      </w:r>
      <w:r>
        <w:t>let us denote smth by</w:t>
      </w:r>
    </w:p>
  </w:comment>
  <w:comment w:id="49" w:author="Пользователь" w:date="2018-01-07T22:07:00Z" w:initials="П">
    <w:p w:rsidR="000D4D22" w:rsidRPr="00656BAB" w:rsidRDefault="000D4D22">
      <w:pPr>
        <w:pStyle w:val="a7"/>
      </w:pPr>
      <w:r>
        <w:rPr>
          <w:rStyle w:val="a6"/>
        </w:rPr>
        <w:annotationRef/>
      </w:r>
      <w:r w:rsidR="00656BAB">
        <w:rPr>
          <w:lang w:val="ru-RU"/>
        </w:rPr>
        <w:t>или</w:t>
      </w:r>
      <w:r w:rsidR="00656BAB" w:rsidRPr="00656BAB">
        <w:t xml:space="preserve"> </w:t>
      </w:r>
      <w:r w:rsidR="00656BAB">
        <w:t>Knots from the set</w:t>
      </w:r>
      <w:r w:rsidR="00C27FB6" w:rsidRPr="00502683">
        <w:t xml:space="preserve"> </w:t>
      </w:r>
      <w:r w:rsidR="00C27FB6">
        <w:t>are</w:t>
      </w:r>
      <w:r w:rsidR="00656BAB">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AED" w:rsidRDefault="00292AED" w:rsidP="00F40590">
      <w:r>
        <w:separator/>
      </w:r>
    </w:p>
  </w:endnote>
  <w:endnote w:type="continuationSeparator" w:id="1">
    <w:p w:rsidR="00292AED" w:rsidRDefault="00292AED" w:rsidP="00F405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590" w:rsidRDefault="00F4059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AED" w:rsidRDefault="00292AED" w:rsidP="00F40590">
      <w:r>
        <w:separator/>
      </w:r>
    </w:p>
  </w:footnote>
  <w:footnote w:type="continuationSeparator" w:id="1">
    <w:p w:rsidR="00292AED" w:rsidRDefault="00292AED" w:rsidP="00F405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590" w:rsidRDefault="00F40590"/>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0"/>
    <w:footnote w:id="1"/>
  </w:footnotePr>
  <w:endnotePr>
    <w:endnote w:id="0"/>
    <w:endnote w:id="1"/>
  </w:endnotePr>
  <w:compat>
    <w:useFELayout/>
  </w:compat>
  <w:rsids>
    <w:rsidRoot w:val="00F40590"/>
    <w:rsid w:val="00002D74"/>
    <w:rsid w:val="000D4D22"/>
    <w:rsid w:val="00105564"/>
    <w:rsid w:val="001113BC"/>
    <w:rsid w:val="001442F0"/>
    <w:rsid w:val="0014584A"/>
    <w:rsid w:val="00165861"/>
    <w:rsid w:val="00196A84"/>
    <w:rsid w:val="001C5838"/>
    <w:rsid w:val="001D61A2"/>
    <w:rsid w:val="001F1DD0"/>
    <w:rsid w:val="00292AED"/>
    <w:rsid w:val="002C3355"/>
    <w:rsid w:val="002D78EF"/>
    <w:rsid w:val="00320AD9"/>
    <w:rsid w:val="003C0F87"/>
    <w:rsid w:val="003D41AD"/>
    <w:rsid w:val="003E70B0"/>
    <w:rsid w:val="004311CD"/>
    <w:rsid w:val="004D5E3E"/>
    <w:rsid w:val="004E2411"/>
    <w:rsid w:val="00502683"/>
    <w:rsid w:val="0052171E"/>
    <w:rsid w:val="005333C8"/>
    <w:rsid w:val="00556A89"/>
    <w:rsid w:val="005D246C"/>
    <w:rsid w:val="006417B4"/>
    <w:rsid w:val="00656BAB"/>
    <w:rsid w:val="00692F01"/>
    <w:rsid w:val="006E3423"/>
    <w:rsid w:val="006E4DD2"/>
    <w:rsid w:val="00735D7D"/>
    <w:rsid w:val="007E3638"/>
    <w:rsid w:val="007E709D"/>
    <w:rsid w:val="007E77EA"/>
    <w:rsid w:val="0081551E"/>
    <w:rsid w:val="00834644"/>
    <w:rsid w:val="008A44C7"/>
    <w:rsid w:val="008A6842"/>
    <w:rsid w:val="0097142D"/>
    <w:rsid w:val="009C4AE1"/>
    <w:rsid w:val="00A26FE0"/>
    <w:rsid w:val="00AB18C3"/>
    <w:rsid w:val="00B764D4"/>
    <w:rsid w:val="00BE4AC6"/>
    <w:rsid w:val="00C23BFB"/>
    <w:rsid w:val="00C27FB6"/>
    <w:rsid w:val="00D3327F"/>
    <w:rsid w:val="00DB7327"/>
    <w:rsid w:val="00E714D0"/>
    <w:rsid w:val="00EA4C90"/>
    <w:rsid w:val="00EC4D79"/>
    <w:rsid w:val="00F40590"/>
    <w:rsid w:val="00FB4CA8"/>
    <w:rsid w:val="00FE6AB3"/>
    <w:rsid w:val="00FE79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40590"/>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F40590"/>
    <w:rPr>
      <w:u w:val="single"/>
    </w:rPr>
  </w:style>
  <w:style w:type="table" w:customStyle="1" w:styleId="TableNormal">
    <w:name w:val="Table Normal"/>
    <w:rsid w:val="00F40590"/>
    <w:tblPr>
      <w:tblInd w:w="0" w:type="dxa"/>
      <w:tblCellMar>
        <w:top w:w="0" w:type="dxa"/>
        <w:left w:w="0" w:type="dxa"/>
        <w:bottom w:w="0" w:type="dxa"/>
        <w:right w:w="0" w:type="dxa"/>
      </w:tblCellMar>
    </w:tblPr>
  </w:style>
  <w:style w:type="paragraph" w:customStyle="1" w:styleId="Body">
    <w:name w:val="Body"/>
    <w:rsid w:val="00F40590"/>
    <w:rPr>
      <w:rFonts w:ascii="Helvetica Neue" w:hAnsi="Helvetica Neue" w:cs="Arial Unicode MS"/>
      <w:color w:val="000000"/>
      <w:sz w:val="22"/>
      <w:szCs w:val="22"/>
      <w:lang w:val="en-US"/>
    </w:rPr>
  </w:style>
  <w:style w:type="paragraph" w:styleId="a4">
    <w:name w:val="Balloon Text"/>
    <w:basedOn w:val="a"/>
    <w:link w:val="a5"/>
    <w:uiPriority w:val="99"/>
    <w:semiHidden/>
    <w:unhideWhenUsed/>
    <w:rsid w:val="001442F0"/>
    <w:rPr>
      <w:rFonts w:ascii="Tahoma" w:hAnsi="Tahoma" w:cs="Tahoma"/>
      <w:sz w:val="16"/>
      <w:szCs w:val="16"/>
    </w:rPr>
  </w:style>
  <w:style w:type="character" w:customStyle="1" w:styleId="a5">
    <w:name w:val="Текст выноски Знак"/>
    <w:basedOn w:val="a0"/>
    <w:link w:val="a4"/>
    <w:uiPriority w:val="99"/>
    <w:semiHidden/>
    <w:rsid w:val="001442F0"/>
    <w:rPr>
      <w:rFonts w:ascii="Tahoma" w:hAnsi="Tahoma" w:cs="Tahoma"/>
      <w:sz w:val="16"/>
      <w:szCs w:val="16"/>
      <w:lang w:val="en-US" w:eastAsia="en-US"/>
    </w:rPr>
  </w:style>
  <w:style w:type="character" w:styleId="a6">
    <w:name w:val="annotation reference"/>
    <w:basedOn w:val="a0"/>
    <w:uiPriority w:val="99"/>
    <w:semiHidden/>
    <w:unhideWhenUsed/>
    <w:rsid w:val="00FE798A"/>
    <w:rPr>
      <w:sz w:val="16"/>
      <w:szCs w:val="16"/>
    </w:rPr>
  </w:style>
  <w:style w:type="paragraph" w:styleId="a7">
    <w:name w:val="annotation text"/>
    <w:basedOn w:val="a"/>
    <w:link w:val="a8"/>
    <w:uiPriority w:val="99"/>
    <w:semiHidden/>
    <w:unhideWhenUsed/>
    <w:rsid w:val="00FE798A"/>
    <w:rPr>
      <w:sz w:val="20"/>
      <w:szCs w:val="20"/>
    </w:rPr>
  </w:style>
  <w:style w:type="character" w:customStyle="1" w:styleId="a8">
    <w:name w:val="Текст примечания Знак"/>
    <w:basedOn w:val="a0"/>
    <w:link w:val="a7"/>
    <w:uiPriority w:val="99"/>
    <w:semiHidden/>
    <w:rsid w:val="00FE798A"/>
    <w:rPr>
      <w:lang w:val="en-US" w:eastAsia="en-US"/>
    </w:rPr>
  </w:style>
  <w:style w:type="paragraph" w:styleId="a9">
    <w:name w:val="annotation subject"/>
    <w:basedOn w:val="a7"/>
    <w:next w:val="a7"/>
    <w:link w:val="aa"/>
    <w:uiPriority w:val="99"/>
    <w:semiHidden/>
    <w:unhideWhenUsed/>
    <w:rsid w:val="00FE798A"/>
    <w:rPr>
      <w:b/>
      <w:bCs/>
    </w:rPr>
  </w:style>
  <w:style w:type="character" w:customStyle="1" w:styleId="aa">
    <w:name w:val="Тема примечания Знак"/>
    <w:basedOn w:val="a8"/>
    <w:link w:val="a9"/>
    <w:uiPriority w:val="99"/>
    <w:semiHidden/>
    <w:rsid w:val="00FE798A"/>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10</Pages>
  <Words>3709</Words>
  <Characters>21146</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5</cp:revision>
  <dcterms:created xsi:type="dcterms:W3CDTF">2018-01-05T15:24:00Z</dcterms:created>
  <dcterms:modified xsi:type="dcterms:W3CDTF">2018-01-07T19:13:00Z</dcterms:modified>
</cp:coreProperties>
</file>