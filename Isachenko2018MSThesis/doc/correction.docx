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F9148D2" w14:textId="77777777" w:rsidR="00E16621" w:rsidRPr="001D2462" w:rsidRDefault="000E7FCD">
      <w:pPr>
        <w:pStyle w:val="Title"/>
      </w:pPr>
      <w:r w:rsidRPr="001D2462">
        <w:t>Quadratic Programming Feature Selection for Multicorrelated Signal Decoding with Partial Least Squares</w:t>
      </w:r>
    </w:p>
    <w:p w14:paraId="43A37628" w14:textId="77777777" w:rsidR="00E16621" w:rsidRPr="001D2462" w:rsidRDefault="000E7FCD">
      <w:pPr>
        <w:pStyle w:val="FirstParagraph"/>
      </w:pPr>
      <w:r w:rsidRPr="001D2462">
        <w:t>R.V. Isachenko, V.V. Strijov</w:t>
      </w:r>
    </w:p>
    <w:p w14:paraId="70F8BC83" w14:textId="22337049" w:rsidR="00E16621" w:rsidRPr="001D2462" w:rsidRDefault="000E7FCD">
      <w:pPr>
        <w:pStyle w:val="BodyText"/>
      </w:pPr>
      <w:r w:rsidRPr="001D2462">
        <w:rPr>
          <w:b/>
          <w:bCs/>
        </w:rPr>
        <w:t>Abstract:</w:t>
      </w:r>
      <w:r w:rsidRPr="001D2462">
        <w:t xml:space="preserve"> Th</w:t>
      </w:r>
      <w:ins w:id="0" w:author="Editor" w:date="2018-08-30T12:17:00Z">
        <w:r w:rsidR="00271599" w:rsidRPr="001D2462">
          <w:t>is</w:t>
        </w:r>
      </w:ins>
      <w:del w:id="1" w:author="Editor" w:date="2018-08-30T12:17:00Z">
        <w:r w:rsidRPr="001D2462" w:rsidDel="00271599">
          <w:delText>e</w:delText>
        </w:r>
      </w:del>
      <w:r w:rsidRPr="001D2462">
        <w:t xml:space="preserve"> paper is devoted to the </w:t>
      </w:r>
      <w:del w:id="2" w:author="Editor" w:date="2018-08-30T13:52:00Z">
        <w:r w:rsidRPr="001D2462" w:rsidDel="00FC4071">
          <w:delText xml:space="preserve">problem of </w:delText>
        </w:r>
      </w:del>
      <w:r w:rsidRPr="001D2462">
        <w:t>dimensionality reduction</w:t>
      </w:r>
      <w:ins w:id="3" w:author="Editor" w:date="2018-08-30T13:52:00Z">
        <w:r w:rsidR="00FC4071" w:rsidRPr="001D2462">
          <w:t xml:space="preserve"> problem</w:t>
        </w:r>
      </w:ins>
      <w:r w:rsidRPr="001D2462">
        <w:t xml:space="preserve"> </w:t>
      </w:r>
      <w:ins w:id="4" w:author="Editor" w:date="2018-08-30T12:19:00Z">
        <w:r w:rsidR="00271599" w:rsidRPr="001D2462">
          <w:t>in</w:t>
        </w:r>
      </w:ins>
      <w:del w:id="5" w:author="Editor" w:date="2018-08-30T12:19:00Z">
        <w:r w:rsidRPr="001D2462" w:rsidDel="00271599">
          <w:delText>for</w:delText>
        </w:r>
      </w:del>
      <w:r w:rsidRPr="001D2462">
        <w:t xml:space="preserve"> signal decoding. The challenge of th</w:t>
      </w:r>
      <w:ins w:id="6" w:author="Editor" w:date="2018-08-30T13:52:00Z">
        <w:r w:rsidR="00FC4071" w:rsidRPr="001D2462">
          <w:t>is</w:t>
        </w:r>
      </w:ins>
      <w:del w:id="7" w:author="Editor" w:date="2018-08-30T13:52:00Z">
        <w:r w:rsidRPr="001D2462" w:rsidDel="00FC4071">
          <w:delText>e</w:delText>
        </w:r>
      </w:del>
      <w:r w:rsidRPr="001D2462">
        <w:t xml:space="preserve"> investigation is </w:t>
      </w:r>
      <w:ins w:id="8" w:author="Editor" w:date="2018-08-30T12:19:00Z">
        <w:r w:rsidR="00271599" w:rsidRPr="001D2462">
          <w:t xml:space="preserve">the </w:t>
        </w:r>
      </w:ins>
      <w:r w:rsidRPr="001D2462">
        <w:t xml:space="preserve">redundancy in </w:t>
      </w:r>
      <w:ins w:id="9" w:author="Editor" w:date="2018-08-30T12:18:00Z">
        <w:r w:rsidR="00271599" w:rsidRPr="001D2462">
          <w:t xml:space="preserve">the </w:t>
        </w:r>
      </w:ins>
      <w:r w:rsidRPr="001D2462">
        <w:t>data description. High correlation</w:t>
      </w:r>
      <w:ins w:id="10" w:author="Editor" w:date="2018-08-30T12:20:00Z">
        <w:r w:rsidR="00271599" w:rsidRPr="001D2462">
          <w:t>s</w:t>
        </w:r>
      </w:ins>
      <w:r w:rsidRPr="001D2462">
        <w:t xml:space="preserve"> </w:t>
      </w:r>
      <w:ins w:id="11" w:author="Editor" w:date="2018-08-30T12:18:00Z">
        <w:r w:rsidR="00271599" w:rsidRPr="001D2462">
          <w:t>among</w:t>
        </w:r>
      </w:ins>
      <w:del w:id="12" w:author="Editor" w:date="2018-08-30T12:18:00Z">
        <w:r w:rsidRPr="001D2462" w:rsidDel="00271599">
          <w:delText>in</w:delText>
        </w:r>
      </w:del>
      <w:r w:rsidRPr="001D2462">
        <w:t xml:space="preserve"> measurements lead</w:t>
      </w:r>
      <w:del w:id="13" w:author="Editor" w:date="2018-08-30T12:30:00Z">
        <w:r w:rsidRPr="001D2462" w:rsidDel="00271599">
          <w:delText>s</w:delText>
        </w:r>
      </w:del>
      <w:r w:rsidRPr="001D2462">
        <w:t xml:space="preserve"> to correlation</w:t>
      </w:r>
      <w:ins w:id="14" w:author="Editor" w:date="2018-08-30T12:19:00Z">
        <w:r w:rsidR="00271599" w:rsidRPr="001D2462">
          <w:t>s</w:t>
        </w:r>
      </w:ins>
      <w:r w:rsidRPr="001D2462">
        <w:t xml:space="preserve"> in </w:t>
      </w:r>
      <w:ins w:id="15" w:author="Editor" w:date="2018-08-30T12:18:00Z">
        <w:r w:rsidR="00271599" w:rsidRPr="001D2462">
          <w:t xml:space="preserve">the </w:t>
        </w:r>
      </w:ins>
      <w:r w:rsidRPr="001D2462">
        <w:t>input space. Th</w:t>
      </w:r>
      <w:ins w:id="16" w:author="Editor" w:date="2018-08-30T12:18:00Z">
        <w:r w:rsidR="00271599" w:rsidRPr="001D2462">
          <w:t>is</w:t>
        </w:r>
      </w:ins>
      <w:del w:id="17" w:author="Editor" w:date="2018-08-30T12:18:00Z">
        <w:r w:rsidRPr="001D2462" w:rsidDel="00271599">
          <w:delText>e</w:delText>
        </w:r>
      </w:del>
      <w:r w:rsidRPr="001D2462">
        <w:t xml:space="preserve"> study considers </w:t>
      </w:r>
      <w:ins w:id="18" w:author="Editor" w:date="2018-08-30T12:18:00Z">
        <w:r w:rsidR="00271599" w:rsidRPr="001D2462">
          <w:t xml:space="preserve">the </w:t>
        </w:r>
      </w:ins>
      <w:r w:rsidRPr="001D2462">
        <w:t xml:space="preserve">multivariate problem, </w:t>
      </w:r>
      <w:ins w:id="19" w:author="Editor" w:date="2018-08-30T12:18:00Z">
        <w:r w:rsidR="00271599" w:rsidRPr="001D2462">
          <w:t xml:space="preserve">and </w:t>
        </w:r>
      </w:ins>
      <w:r w:rsidRPr="001D2462">
        <w:t>the target variable is a vector. In this case</w:t>
      </w:r>
      <w:ins w:id="20" w:author="Editor" w:date="2018-08-30T12:18:00Z">
        <w:r w:rsidR="00271599" w:rsidRPr="001D2462">
          <w:t>,</w:t>
        </w:r>
      </w:ins>
      <w:r w:rsidRPr="001D2462">
        <w:t xml:space="preserve"> the correlations occur in both </w:t>
      </w:r>
      <w:ins w:id="21" w:author="Editor" w:date="2018-08-30T12:18:00Z">
        <w:r w:rsidR="00271599" w:rsidRPr="001D2462">
          <w:t xml:space="preserve">the </w:t>
        </w:r>
      </w:ins>
      <w:r w:rsidRPr="001D2462">
        <w:t xml:space="preserve">input and target spaces. Dimensionality reduction and feature selection are used to build </w:t>
      </w:r>
      <w:ins w:id="22" w:author="Editor" w:date="2018-08-30T12:18:00Z">
        <w:r w:rsidR="00271599" w:rsidRPr="001D2462">
          <w:t xml:space="preserve">a </w:t>
        </w:r>
      </w:ins>
      <w:r w:rsidRPr="001D2462">
        <w:t>simple and stable model.</w:t>
      </w:r>
    </w:p>
    <w:p w14:paraId="1164E195" w14:textId="148353BE" w:rsidR="00E16621" w:rsidRPr="001D2462" w:rsidRDefault="00271599">
      <w:pPr>
        <w:pStyle w:val="BodyText"/>
      </w:pPr>
      <w:ins w:id="23" w:author="Editor" w:date="2018-08-30T12:20:00Z">
        <w:r w:rsidRPr="001D2462">
          <w:t xml:space="preserve">The </w:t>
        </w:r>
      </w:ins>
      <w:del w:id="24" w:author="Editor" w:date="2018-08-30T12:20:00Z">
        <w:r w:rsidR="000E7FCD" w:rsidRPr="001D2462" w:rsidDel="00271599">
          <w:delText>P</w:delText>
        </w:r>
      </w:del>
      <w:ins w:id="25" w:author="Editor" w:date="2018-08-30T12:20:00Z">
        <w:r w:rsidRPr="001D2462">
          <w:t>p</w:t>
        </w:r>
      </w:ins>
      <w:r w:rsidR="000E7FCD" w:rsidRPr="001D2462">
        <w:t xml:space="preserve">artial least squares (PLS) regression is used as </w:t>
      </w:r>
      <w:ins w:id="26" w:author="Editor" w:date="2018-08-30T12:20:00Z">
        <w:r w:rsidRPr="001D2462">
          <w:t>the</w:t>
        </w:r>
      </w:ins>
      <w:del w:id="27" w:author="Editor" w:date="2018-08-30T12:20:00Z">
        <w:r w:rsidR="000E7FCD" w:rsidRPr="001D2462" w:rsidDel="00271599">
          <w:delText>a</w:delText>
        </w:r>
      </w:del>
      <w:r w:rsidR="000E7FCD" w:rsidRPr="001D2462">
        <w:t xml:space="preserve"> base model for the dimensionality reduction. The model projects </w:t>
      </w:r>
      <w:ins w:id="28" w:author="Editor" w:date="2018-08-30T12:20:00Z">
        <w:r w:rsidRPr="001D2462">
          <w:t xml:space="preserve">the </w:t>
        </w:r>
      </w:ins>
      <w:r w:rsidR="000E7FCD" w:rsidRPr="001D2462">
        <w:t>input and target data into the joint latent space and maximizes the covariances between the projections. To obtain the sparse model</w:t>
      </w:r>
      <w:ins w:id="29" w:author="Editor" w:date="2018-08-30T12:20:00Z">
        <w:r w:rsidRPr="001D2462">
          <w:t>,</w:t>
        </w:r>
      </w:ins>
      <w:r w:rsidR="000E7FCD" w:rsidRPr="001D2462">
        <w:t xml:space="preserve"> </w:t>
      </w:r>
      <w:del w:id="30" w:author="Editor" w:date="2018-08-30T12:20:00Z">
        <w:r w:rsidR="000E7FCD" w:rsidRPr="001D2462" w:rsidDel="00271599">
          <w:delText xml:space="preserve">the </w:delText>
        </w:r>
      </w:del>
      <w:r w:rsidR="000E7FCD" w:rsidRPr="001D2462">
        <w:t xml:space="preserve">feature selection is applied. The majority of feature selection methods ignore the dependencies in the target space. The study suggests a novel approach to feature selection </w:t>
      </w:r>
      <w:del w:id="31" w:author="Editor" w:date="2018-08-30T12:20:00Z">
        <w:r w:rsidR="000E7FCD" w:rsidRPr="001D2462" w:rsidDel="00271599">
          <w:delText>in</w:delText>
        </w:r>
      </w:del>
      <w:ins w:id="32" w:author="Editor" w:date="2018-08-30T12:20:00Z">
        <w:r w:rsidRPr="001D2462">
          <w:t>using a</w:t>
        </w:r>
      </w:ins>
      <w:r w:rsidR="000E7FCD" w:rsidRPr="001D2462">
        <w:t xml:space="preserve"> multivariate regression. The proposed approach extends the ideas of the quadratic programming feature selection (QPFS) algorithm. The QPFS algorithm selects </w:t>
      </w:r>
      <w:ins w:id="33" w:author="Editor" w:date="2018-08-30T12:21:00Z">
        <w:r w:rsidRPr="001D2462">
          <w:t xml:space="preserve">the </w:t>
        </w:r>
      </w:ins>
      <w:del w:id="34" w:author="Quality Control Editor" w:date="2018-09-05T15:48:00Z">
        <w:r w:rsidR="000E7FCD" w:rsidRPr="001D2462" w:rsidDel="001D2462">
          <w:delText>non-c</w:delText>
        </w:r>
      </w:del>
      <w:ins w:id="35" w:author="Quality Control Editor" w:date="2018-09-05T15:48:00Z">
        <w:r w:rsidR="001D2462">
          <w:t>nonc</w:t>
        </w:r>
      </w:ins>
      <w:r w:rsidR="000E7FCD" w:rsidRPr="001D2462">
        <w:t>orrelated features</w:t>
      </w:r>
      <w:del w:id="36" w:author="Editor" w:date="2018-08-30T12:21:00Z">
        <w:r w:rsidR="000E7FCD" w:rsidRPr="001D2462" w:rsidDel="00271599">
          <w:delText>,</w:delText>
        </w:r>
      </w:del>
      <w:r w:rsidR="000E7FCD" w:rsidRPr="001D2462">
        <w:t xml:space="preserve"> </w:t>
      </w:r>
      <w:del w:id="37" w:author="Editor" w:date="2018-08-30T12:21:00Z">
        <w:r w:rsidR="000E7FCD" w:rsidRPr="001D2462" w:rsidDel="00271599">
          <w:delText>which</w:delText>
        </w:r>
      </w:del>
      <w:ins w:id="38" w:author="Editor" w:date="2018-08-30T12:21:00Z">
        <w:r w:rsidRPr="001D2462">
          <w:t>that</w:t>
        </w:r>
      </w:ins>
      <w:r w:rsidR="000E7FCD" w:rsidRPr="001D2462">
        <w:t xml:space="preserve"> are relevant to the targets. The proposed methods take into account the dependencies in the target space and select </w:t>
      </w:r>
      <w:ins w:id="39" w:author="Editor" w:date="2018-08-30T12:31:00Z">
        <w:r w:rsidR="006343CE" w:rsidRPr="001D2462">
          <w:t xml:space="preserve">the </w:t>
        </w:r>
      </w:ins>
      <w:r w:rsidR="000E7FCD" w:rsidRPr="001D2462">
        <w:t xml:space="preserve">features </w:t>
      </w:r>
      <w:ins w:id="40" w:author="Editor" w:date="2018-08-30T12:21:00Z">
        <w:r w:rsidRPr="001D2462">
          <w:t>that</w:t>
        </w:r>
      </w:ins>
      <w:del w:id="41" w:author="Editor" w:date="2018-08-30T12:21:00Z">
        <w:r w:rsidR="000E7FCD" w:rsidRPr="001D2462" w:rsidDel="00271599">
          <w:delText>which</w:delText>
        </w:r>
      </w:del>
      <w:r w:rsidR="000E7FCD" w:rsidRPr="001D2462">
        <w:t xml:space="preserve"> are informative to all targets jointly.</w:t>
      </w:r>
    </w:p>
    <w:p w14:paraId="662ECB7F" w14:textId="1317C808" w:rsidR="00E16621" w:rsidRPr="001D2462" w:rsidRDefault="000E7FCD">
      <w:pPr>
        <w:pStyle w:val="BodyText"/>
      </w:pPr>
      <w:r w:rsidRPr="001D2462">
        <w:t xml:space="preserve">The computational experiment was carried out </w:t>
      </w:r>
      <w:del w:id="42" w:author="Editor" w:date="2018-08-30T13:53:00Z">
        <w:r w:rsidRPr="001D2462" w:rsidDel="00FC4071">
          <w:delText xml:space="preserve">on </w:delText>
        </w:r>
      </w:del>
      <w:ins w:id="43" w:author="Editor" w:date="2018-08-30T13:53:00Z">
        <w:r w:rsidR="00FC4071" w:rsidRPr="001D2462">
          <w:t xml:space="preserve">using </w:t>
        </w:r>
      </w:ins>
      <w:r w:rsidRPr="001D2462">
        <w:t xml:space="preserve">the electrocorticogram (ECOG) dataset. The proposed algorithms were compared </w:t>
      </w:r>
      <w:ins w:id="44" w:author="Editor" w:date="2018-08-30T12:21:00Z">
        <w:r w:rsidR="00271599" w:rsidRPr="001D2462">
          <w:t>using</w:t>
        </w:r>
      </w:ins>
      <w:del w:id="45" w:author="Editor" w:date="2018-08-30T12:21:00Z">
        <w:r w:rsidRPr="001D2462" w:rsidDel="00271599">
          <w:delText>by</w:delText>
        </w:r>
      </w:del>
      <w:r w:rsidRPr="001D2462">
        <w:t xml:space="preserve"> different criteria such as </w:t>
      </w:r>
      <w:ins w:id="46" w:author="Editor" w:date="2018-08-30T12:31:00Z">
        <w:r w:rsidR="006343CE" w:rsidRPr="001D2462">
          <w:t xml:space="preserve">their </w:t>
        </w:r>
      </w:ins>
      <w:r w:rsidRPr="001D2462">
        <w:t xml:space="preserve">stability and </w:t>
      </w:r>
      <w:del w:id="47" w:author="Editor" w:date="2018-08-30T12:32:00Z">
        <w:r w:rsidRPr="001D2462" w:rsidDel="006343CE">
          <w:delText xml:space="preserve">their </w:delText>
        </w:r>
      </w:del>
      <w:r w:rsidRPr="001D2462">
        <w:t>predicti</w:t>
      </w:r>
      <w:ins w:id="48" w:author="Editor" w:date="2018-08-30T12:21:00Z">
        <w:r w:rsidR="00271599" w:rsidRPr="001D2462">
          <w:t>ve</w:t>
        </w:r>
      </w:ins>
      <w:del w:id="49" w:author="Editor" w:date="2018-08-30T12:21:00Z">
        <w:r w:rsidRPr="001D2462" w:rsidDel="00271599">
          <w:delText>on</w:delText>
        </w:r>
      </w:del>
      <w:r w:rsidRPr="001D2462">
        <w:t xml:space="preserve"> performance. The algorithms give significantly better results compared to the baseline strategy. </w:t>
      </w:r>
      <w:ins w:id="50" w:author="Editor" w:date="2018-08-30T12:21:00Z">
        <w:r w:rsidR="00271599" w:rsidRPr="001D2462">
          <w:t xml:space="preserve">The </w:t>
        </w:r>
      </w:ins>
      <w:r w:rsidRPr="001D2462">
        <w:t xml:space="preserve">QPFS approach was compared with </w:t>
      </w:r>
      <w:ins w:id="51" w:author="Editor" w:date="2018-08-30T12:21:00Z">
        <w:r w:rsidR="00271599" w:rsidRPr="001D2462">
          <w:t xml:space="preserve">the </w:t>
        </w:r>
      </w:ins>
      <w:r w:rsidRPr="001D2462">
        <w:t xml:space="preserve">partial least squares (PLS) regression. The best result is obtained by </w:t>
      </w:r>
      <w:ins w:id="52" w:author="Editor" w:date="2018-08-30T12:21:00Z">
        <w:r w:rsidR="00271599" w:rsidRPr="001D2462">
          <w:t xml:space="preserve">a </w:t>
        </w:r>
      </w:ins>
      <w:r w:rsidRPr="001D2462">
        <w:t xml:space="preserve">combination of </w:t>
      </w:r>
      <w:ins w:id="53" w:author="Editor" w:date="2018-08-30T12:21:00Z">
        <w:r w:rsidR="00271599" w:rsidRPr="001D2462">
          <w:t xml:space="preserve">the </w:t>
        </w:r>
      </w:ins>
      <w:r w:rsidRPr="001D2462">
        <w:t>QPFS and PLS algorithms.</w:t>
      </w:r>
    </w:p>
    <w:p w14:paraId="2C41B415" w14:textId="77777777" w:rsidR="00E16621" w:rsidRPr="001D2462" w:rsidRDefault="000E7FCD">
      <w:pPr>
        <w:pStyle w:val="BodyText"/>
      </w:pPr>
      <w:r w:rsidRPr="001D2462">
        <w:rPr>
          <w:b/>
          <w:bCs/>
        </w:rPr>
        <w:t>Keywords</w:t>
      </w:r>
      <w:r w:rsidRPr="001D2462">
        <w:t>: partial least squares, quadratic programming feature selection, signal decoding</w:t>
      </w:r>
    </w:p>
    <w:p w14:paraId="6FA66783" w14:textId="77777777" w:rsidR="00E16621" w:rsidRPr="001D2462" w:rsidRDefault="000E7FCD">
      <w:pPr>
        <w:pStyle w:val="a1"/>
      </w:pPr>
      <w:bookmarkStart w:id="54" w:name="introduction"/>
      <w:bookmarkEnd w:id="54"/>
      <w:r w:rsidRPr="001D2462">
        <w:t>Introduction</w:t>
      </w:r>
    </w:p>
    <w:p w14:paraId="5DDDFD48" w14:textId="04A8B431" w:rsidR="00E16621" w:rsidRPr="001D2462" w:rsidRDefault="006343CE">
      <w:pPr>
        <w:pStyle w:val="FirstParagraph"/>
      </w:pPr>
      <w:ins w:id="55" w:author="Editor" w:date="2018-08-30T12:32:00Z">
        <w:r w:rsidRPr="001D2462">
          <w:t xml:space="preserve">The </w:t>
        </w:r>
      </w:ins>
      <w:del w:id="56" w:author="Editor" w:date="2018-08-30T12:32:00Z">
        <w:r w:rsidR="000E7FCD" w:rsidRPr="001D2462" w:rsidDel="006343CE">
          <w:delText>I</w:delText>
        </w:r>
      </w:del>
      <w:ins w:id="57" w:author="Editor" w:date="2018-08-30T12:32:00Z">
        <w:r w:rsidRPr="001D2462">
          <w:t>i</w:t>
        </w:r>
      </w:ins>
      <w:r w:rsidR="000E7FCD" w:rsidRPr="001D2462">
        <w:t>nitial data in the fields of chemometrics [1, 2] and signal decoding [3, 4] are high-dimensional and extremely redundant. The model</w:t>
      </w:r>
      <w:ins w:id="58" w:author="Editor" w:date="2018-08-30T12:32:00Z">
        <w:r w:rsidRPr="001D2462">
          <w:t>s</w:t>
        </w:r>
      </w:ins>
      <w:r w:rsidR="000E7FCD" w:rsidRPr="001D2462">
        <w:t xml:space="preserve"> </w:t>
      </w:r>
      <w:del w:id="59" w:author="Editor" w:date="2018-08-30T12:32:00Z">
        <w:r w:rsidR="000E7FCD" w:rsidRPr="001D2462" w:rsidDel="006343CE">
          <w:delText>which</w:delText>
        </w:r>
      </w:del>
      <w:ins w:id="60" w:author="Editor" w:date="2018-08-30T12:32:00Z">
        <w:r w:rsidRPr="001D2462">
          <w:t>that</w:t>
        </w:r>
      </w:ins>
      <w:r w:rsidR="000E7FCD" w:rsidRPr="001D2462">
        <w:t xml:space="preserve"> are built on such data are unstable. In addition, the redundant data description requires excess</w:t>
      </w:r>
      <w:ins w:id="61" w:author="Editor" w:date="2018-08-30T12:32:00Z">
        <w:r w:rsidRPr="001D2462">
          <w:t>ive</w:t>
        </w:r>
      </w:ins>
      <w:r w:rsidR="000E7FCD" w:rsidRPr="001D2462">
        <w:t xml:space="preserve"> computations</w:t>
      </w:r>
      <w:ins w:id="62" w:author="Editor" w:date="2018-08-30T12:32:00Z">
        <w:r w:rsidRPr="001D2462">
          <w:t>,</w:t>
        </w:r>
      </w:ins>
      <w:r w:rsidR="000E7FCD" w:rsidRPr="001D2462">
        <w:t xml:space="preserve"> which lead to </w:t>
      </w:r>
      <w:commentRangeStart w:id="63"/>
      <w:del w:id="64" w:author="Editor" w:date="2018-08-30T12:33:00Z">
        <w:r w:rsidR="000E7FCD" w:rsidRPr="001D2462" w:rsidDel="006343CE">
          <w:delText>real-</w:delText>
        </w:r>
      </w:del>
      <w:ins w:id="65" w:author="Editor" w:date="2018-08-30T12:33:00Z">
        <w:r w:rsidRPr="001D2462">
          <w:t xml:space="preserve">extended analysis </w:t>
        </w:r>
      </w:ins>
      <w:r w:rsidR="000E7FCD" w:rsidRPr="001D2462">
        <w:t>time</w:t>
      </w:r>
      <w:ins w:id="66" w:author="Editor" w:date="2018-08-30T12:33:00Z">
        <w:r w:rsidRPr="001D2462">
          <w:t>s</w:t>
        </w:r>
      </w:ins>
      <w:del w:id="67" w:author="Editor" w:date="2018-08-30T12:33:00Z">
        <w:r w:rsidR="000E7FCD" w:rsidRPr="001D2462" w:rsidDel="006343CE">
          <w:delText xml:space="preserve"> delay</w:delText>
        </w:r>
      </w:del>
      <w:commentRangeEnd w:id="63"/>
      <w:r w:rsidRPr="001D2462">
        <w:rPr>
          <w:rStyle w:val="CommentReference"/>
          <w:rFonts w:ascii="Times New Roman" w:eastAsia="Arial Unicode MS" w:hAnsi="Times New Roman" w:cs="Times New Roman"/>
          <w:color w:val="auto"/>
          <w:lang w:eastAsia="en-US"/>
        </w:rPr>
        <w:commentReference w:id="63"/>
      </w:r>
      <w:r w:rsidR="000E7FCD" w:rsidRPr="001D2462">
        <w:t>. To overcome this problem</w:t>
      </w:r>
      <w:ins w:id="69" w:author="Editor" w:date="2018-08-30T12:33:00Z">
        <w:r w:rsidRPr="001D2462">
          <w:t>,</w:t>
        </w:r>
      </w:ins>
      <w:r w:rsidR="000E7FCD" w:rsidRPr="001D2462">
        <w:t xml:space="preserve"> </w:t>
      </w:r>
      <w:r w:rsidR="000E7FCD" w:rsidRPr="001D2462">
        <w:lastRenderedPageBreak/>
        <w:t xml:space="preserve">dimensionality reduction [5, 6] and feature selection [7, 8] methods are used for high-dimensional data </w:t>
      </w:r>
      <w:del w:id="70" w:author="Quality Control Editor" w:date="2018-09-05T15:47:00Z">
        <w:r w:rsidR="000E7FCD" w:rsidRPr="001D2462" w:rsidDel="001D2462">
          <w:delText>modell</w:delText>
        </w:r>
      </w:del>
      <w:ins w:id="71" w:author="Quality Control Editor" w:date="2018-09-05T15:47:00Z">
        <w:r w:rsidR="001D2462">
          <w:t>model</w:t>
        </w:r>
      </w:ins>
      <w:r w:rsidR="000E7FCD" w:rsidRPr="001D2462">
        <w:t>ing.</w:t>
      </w:r>
    </w:p>
    <w:p w14:paraId="284A9431" w14:textId="70603457" w:rsidR="00E16621" w:rsidRPr="001D2462" w:rsidRDefault="006343CE">
      <w:pPr>
        <w:pStyle w:val="BodyText"/>
      </w:pPr>
      <w:ins w:id="72" w:author="Editor" w:date="2018-08-30T12:33:00Z">
        <w:r w:rsidRPr="001D2462">
          <w:t xml:space="preserve">The </w:t>
        </w:r>
      </w:ins>
      <w:del w:id="73" w:author="Editor" w:date="2018-08-30T12:33:00Z">
        <w:r w:rsidR="000E7FCD" w:rsidRPr="001D2462" w:rsidDel="006343CE">
          <w:delText>P</w:delText>
        </w:r>
      </w:del>
      <w:ins w:id="74" w:author="Editor" w:date="2018-08-30T12:33:00Z">
        <w:r w:rsidRPr="001D2462">
          <w:t>p</w:t>
        </w:r>
      </w:ins>
      <w:r w:rsidR="000E7FCD" w:rsidRPr="001D2462">
        <w:t xml:space="preserve">artial least squares (PLS) is </w:t>
      </w:r>
      <w:ins w:id="75" w:author="Editor" w:date="2018-08-30T12:33:00Z">
        <w:r w:rsidRPr="001D2462">
          <w:t xml:space="preserve">a </w:t>
        </w:r>
      </w:ins>
      <w:r w:rsidR="000E7FCD" w:rsidRPr="001D2462">
        <w:t xml:space="preserve">widely used algorithm for dimensionality reduction [9-12]. </w:t>
      </w:r>
      <w:ins w:id="76" w:author="Editor" w:date="2018-08-30T12:33:00Z">
        <w:r w:rsidRPr="001D2462">
          <w:t xml:space="preserve">The </w:t>
        </w:r>
      </w:ins>
      <w:r w:rsidR="000E7FCD" w:rsidRPr="001D2462">
        <w:t xml:space="preserve">PLS finds the optimal combinations of the initial features and uses these combinations as the model features. The algorithm projects the features and the targets onto the joint latent space and maximizes the covariances between </w:t>
      </w:r>
      <w:ins w:id="77" w:author="Editor" w:date="2018-08-30T12:35:00Z">
        <w:r w:rsidRPr="001D2462">
          <w:t xml:space="preserve">the </w:t>
        </w:r>
      </w:ins>
      <w:r w:rsidR="000E7FCD" w:rsidRPr="001D2462">
        <w:t xml:space="preserve">projected vectors. It allows </w:t>
      </w:r>
      <w:ins w:id="78" w:author="Editor" w:date="2018-08-30T12:37:00Z">
        <w:r w:rsidRPr="001D2462">
          <w:t>researchers</w:t>
        </w:r>
      </w:ins>
      <w:ins w:id="79" w:author="Editor" w:date="2018-08-30T12:35:00Z">
        <w:r w:rsidRPr="001D2462">
          <w:t xml:space="preserve"> </w:t>
        </w:r>
      </w:ins>
      <w:r w:rsidR="000E7FCD" w:rsidRPr="001D2462">
        <w:t xml:space="preserve">to save </w:t>
      </w:r>
      <w:ins w:id="80" w:author="Editor" w:date="2018-08-30T12:35:00Z">
        <w:r w:rsidRPr="001D2462">
          <w:t xml:space="preserve">the </w:t>
        </w:r>
      </w:ins>
      <w:r w:rsidR="000E7FCD" w:rsidRPr="001D2462">
        <w:t xml:space="preserve">information about </w:t>
      </w:r>
      <w:ins w:id="81" w:author="Editor" w:date="2018-08-30T12:35:00Z">
        <w:r w:rsidRPr="001D2462">
          <w:t xml:space="preserve">the </w:t>
        </w:r>
      </w:ins>
      <w:r w:rsidR="000E7FCD" w:rsidRPr="001D2462">
        <w:t xml:space="preserve">initial input and target matrices and find their relations. The dimensionality of </w:t>
      </w:r>
      <w:ins w:id="82" w:author="Editor" w:date="2018-08-30T12:35:00Z">
        <w:r w:rsidRPr="001D2462">
          <w:t xml:space="preserve">the </w:t>
        </w:r>
      </w:ins>
      <w:r w:rsidR="000E7FCD" w:rsidRPr="001D2462">
        <w:t xml:space="preserve">latent space is much less than the size of </w:t>
      </w:r>
      <w:ins w:id="83" w:author="Editor" w:date="2018-08-30T12:35:00Z">
        <w:r w:rsidRPr="001D2462">
          <w:t xml:space="preserve">the </w:t>
        </w:r>
      </w:ins>
      <w:r w:rsidR="000E7FCD" w:rsidRPr="001D2462">
        <w:t xml:space="preserve">initial data description. It leads to a stable linear model built on </w:t>
      </w:r>
      <w:ins w:id="84" w:author="Editor" w:date="2018-08-30T12:35:00Z">
        <w:r w:rsidRPr="001D2462">
          <w:t>a</w:t>
        </w:r>
      </w:ins>
      <w:del w:id="85" w:author="Editor" w:date="2018-08-30T12:35:00Z">
        <w:r w:rsidR="000E7FCD" w:rsidRPr="001D2462" w:rsidDel="006343CE">
          <w:delText>the</w:delText>
        </w:r>
      </w:del>
      <w:r w:rsidR="000E7FCD" w:rsidRPr="001D2462">
        <w:t xml:space="preserve"> small number of features. </w:t>
      </w:r>
      <w:del w:id="86" w:author="Editor" w:date="2018-08-30T12:35:00Z">
        <w:r w:rsidR="000E7FCD" w:rsidRPr="001D2462" w:rsidDel="006343CE">
          <w:delText>The</w:delText>
        </w:r>
      </w:del>
      <w:ins w:id="87" w:author="Editor" w:date="2018-08-30T12:35:00Z">
        <w:r w:rsidRPr="001D2462">
          <w:t>An</w:t>
        </w:r>
      </w:ins>
      <w:r w:rsidR="000E7FCD" w:rsidRPr="001D2462">
        <w:t xml:space="preserve"> overview of </w:t>
      </w:r>
      <w:ins w:id="88" w:author="Editor" w:date="2018-08-30T12:35:00Z">
        <w:r w:rsidRPr="001D2462">
          <w:t xml:space="preserve">the </w:t>
        </w:r>
      </w:ins>
      <w:r w:rsidR="000E7FCD" w:rsidRPr="001D2462">
        <w:t xml:space="preserve">advances in </w:t>
      </w:r>
      <w:ins w:id="89" w:author="Editor" w:date="2018-08-30T12:35:00Z">
        <w:r w:rsidRPr="001D2462">
          <w:t xml:space="preserve">the </w:t>
        </w:r>
      </w:ins>
      <w:r w:rsidR="000E7FCD" w:rsidRPr="001D2462">
        <w:t>PLS regression is given in [13, 14]. For this model</w:t>
      </w:r>
      <w:ins w:id="90" w:author="Editor" w:date="2018-08-30T12:36:00Z">
        <w:r w:rsidRPr="001D2462">
          <w:t>,</w:t>
        </w:r>
      </w:ins>
      <w:r w:rsidR="000E7FCD" w:rsidRPr="001D2462">
        <w:t xml:space="preserve"> we obtain the linear model with </w:t>
      </w:r>
      <w:ins w:id="91" w:author="Editor" w:date="2018-08-30T12:36:00Z">
        <w:r w:rsidRPr="001D2462">
          <w:t xml:space="preserve">a </w:t>
        </w:r>
      </w:ins>
      <w:r w:rsidR="000E7FCD" w:rsidRPr="001D2462">
        <w:t>small latent dimension. However, the final model uses the whole range of the initial features</w:t>
      </w:r>
      <w:ins w:id="92" w:author="Quality Control Editor" w:date="2018-09-05T15:59:00Z">
        <w:r w:rsidR="001D2462">
          <w:t>,</w:t>
        </w:r>
      </w:ins>
      <w:r w:rsidR="000E7FCD" w:rsidRPr="001D2462">
        <w:t xml:space="preserve"> and it does not allow </w:t>
      </w:r>
      <w:ins w:id="93" w:author="Editor" w:date="2018-08-30T12:36:00Z">
        <w:r w:rsidRPr="001D2462">
          <w:t>for the</w:t>
        </w:r>
      </w:ins>
      <w:del w:id="94" w:author="Editor" w:date="2018-08-30T12:36:00Z">
        <w:r w:rsidR="000E7FCD" w:rsidRPr="001D2462" w:rsidDel="006343CE">
          <w:delText>to</w:delText>
        </w:r>
      </w:del>
      <w:r w:rsidR="000E7FCD" w:rsidRPr="001D2462">
        <w:t xml:space="preserve"> remov</w:t>
      </w:r>
      <w:ins w:id="95" w:author="Editor" w:date="2018-08-30T12:36:00Z">
        <w:r w:rsidRPr="001D2462">
          <w:t>al</w:t>
        </w:r>
      </w:ins>
      <w:del w:id="96" w:author="Editor" w:date="2018-08-30T12:36:00Z">
        <w:r w:rsidR="000E7FCD" w:rsidRPr="001D2462" w:rsidDel="006343CE">
          <w:delText>e</w:delText>
        </w:r>
      </w:del>
      <w:ins w:id="97" w:author="Editor" w:date="2018-08-30T12:36:00Z">
        <w:r w:rsidRPr="001D2462">
          <w:t xml:space="preserve"> of</w:t>
        </w:r>
      </w:ins>
      <w:r w:rsidR="000E7FCD" w:rsidRPr="001D2462">
        <w:t xml:space="preserve"> useless features.</w:t>
      </w:r>
    </w:p>
    <w:p w14:paraId="5023D7E5" w14:textId="592F5164" w:rsidR="00E16621" w:rsidRPr="001D2462" w:rsidRDefault="000E7FCD">
      <w:pPr>
        <w:pStyle w:val="BodyText"/>
      </w:pPr>
      <w:r w:rsidRPr="001D2462">
        <w:t xml:space="preserve">Feature selection is a special case of dimensionality reduction when the latent representation is a subset of </w:t>
      </w:r>
      <w:ins w:id="98" w:author="Editor" w:date="2018-08-30T12:38:00Z">
        <w:r w:rsidR="006343CE" w:rsidRPr="001D2462">
          <w:t xml:space="preserve">the </w:t>
        </w:r>
      </w:ins>
      <w:r w:rsidRPr="001D2462">
        <w:t>initial data description. Here</w:t>
      </w:r>
      <w:ins w:id="99" w:author="Editor" w:date="2018-08-30T12:38:00Z">
        <w:r w:rsidR="006343CE" w:rsidRPr="001D2462">
          <w:t>,</w:t>
        </w:r>
      </w:ins>
      <w:r w:rsidRPr="001D2462">
        <w:t xml:space="preserve"> the model</w:t>
      </w:r>
      <w:ins w:id="100" w:author="Editor" w:date="2018-08-30T12:38:00Z">
        <w:r w:rsidR="006343CE" w:rsidRPr="001D2462">
          <w:t>s</w:t>
        </w:r>
      </w:ins>
      <w:r w:rsidRPr="001D2462">
        <w:t xml:space="preserve"> are built on the subset</w:t>
      </w:r>
      <w:ins w:id="101" w:author="Editor" w:date="2018-08-30T12:38:00Z">
        <w:r w:rsidR="006343CE" w:rsidRPr="001D2462">
          <w:t>s</w:t>
        </w:r>
      </w:ins>
      <w:r w:rsidRPr="001D2462">
        <w:t xml:space="preserve"> of the features. One of the approach</w:t>
      </w:r>
      <w:ins w:id="102" w:author="Editor" w:date="2018-08-30T12:38:00Z">
        <w:r w:rsidR="006343CE" w:rsidRPr="001D2462">
          <w:t>es</w:t>
        </w:r>
      </w:ins>
      <w:r w:rsidRPr="001D2462">
        <w:t xml:space="preserve"> to feature selection is to maximize </w:t>
      </w:r>
      <w:ins w:id="103" w:author="Editor" w:date="2018-08-30T12:38:00Z">
        <w:r w:rsidR="006343CE" w:rsidRPr="001D2462">
          <w:t xml:space="preserve">the </w:t>
        </w:r>
      </w:ins>
      <w:r w:rsidRPr="001D2462">
        <w:t xml:space="preserve">feature relevances and minimize </w:t>
      </w:r>
      <w:ins w:id="104" w:author="Editor" w:date="2018-08-30T12:38:00Z">
        <w:r w:rsidR="006343CE" w:rsidRPr="001D2462">
          <w:t xml:space="preserve">the </w:t>
        </w:r>
      </w:ins>
      <w:r w:rsidRPr="001D2462">
        <w:t xml:space="preserve">pairwise feature redundancy. This approach was recently proposed and investigated in [15, 16]. Quadratic programming feature selection (QPFS) [17] uses this approach to construct the optimization problem. It was shown in [18] that </w:t>
      </w:r>
      <w:ins w:id="105" w:author="Editor" w:date="2018-08-30T12:39:00Z">
        <w:r w:rsidR="006343CE" w:rsidRPr="001D2462">
          <w:t xml:space="preserve">the </w:t>
        </w:r>
      </w:ins>
      <w:r w:rsidRPr="001D2462">
        <w:t xml:space="preserve">QPFS algorithm outperforms many existing feature selection methods for the univariate regression problem. The QPFS algorithm introduces two functions: </w:t>
      </w:r>
      <m:oMath>
        <m:r>
          <w:rPr>
            <w:rFonts w:ascii="Cambria Math" w:hAnsi="Cambria Math"/>
          </w:rPr>
          <m:t>Sim</m:t>
        </m:r>
      </m:oMath>
      <w:r w:rsidRPr="001D2462">
        <w:t xml:space="preserve"> and </w:t>
      </w:r>
      <m:oMath>
        <m:r>
          <w:rPr>
            <w:rFonts w:ascii="Cambria Math" w:hAnsi="Cambria Math"/>
          </w:rPr>
          <m:t>Rel</m:t>
        </m:r>
      </m:oMath>
      <w:r w:rsidRPr="001D2462">
        <w:t xml:space="preserve">. </w:t>
      </w:r>
      <m:oMath>
        <m:r>
          <w:rPr>
            <w:rFonts w:ascii="Cambria Math" w:hAnsi="Cambria Math"/>
          </w:rPr>
          <m:t>Sim</m:t>
        </m:r>
      </m:oMath>
      <w:r w:rsidRPr="001D2462">
        <w:t xml:space="preserve"> estimates the redundancy between features,</w:t>
      </w:r>
      <w:ins w:id="106" w:author="Editor" w:date="2018-08-30T12:39:00Z">
        <w:r w:rsidR="006343CE" w:rsidRPr="001D2462">
          <w:t xml:space="preserve"> and</w:t>
        </w:r>
      </w:ins>
      <w:r w:rsidRPr="001D2462">
        <w:t xml:space="preserve"> </w:t>
      </w:r>
      <m:oMath>
        <m:r>
          <w:rPr>
            <w:rFonts w:ascii="Cambria Math" w:hAnsi="Cambria Math"/>
          </w:rPr>
          <m:t>Rel</m:t>
        </m:r>
      </m:oMath>
      <w:r w:rsidRPr="001D2462">
        <w:t xml:space="preserve"> contains </w:t>
      </w:r>
      <w:ins w:id="107" w:author="Editor" w:date="2018-08-30T12:39:00Z">
        <w:r w:rsidR="006343CE" w:rsidRPr="001D2462">
          <w:t xml:space="preserve">the </w:t>
        </w:r>
      </w:ins>
      <w:r w:rsidRPr="001D2462">
        <w:t xml:space="preserve">relevances between each feature and the target vector. QPFS minimizes the </w:t>
      </w:r>
      <w:del w:id="108" w:author="Editor" w:date="2018-08-30T12:39:00Z">
        <w:r w:rsidRPr="001D2462" w:rsidDel="006343CE">
          <w:delText xml:space="preserve">function </w:delText>
        </w:r>
      </w:del>
      <w:r w:rsidRPr="001D2462">
        <w:t xml:space="preserve">Sim </w:t>
      </w:r>
      <w:ins w:id="109" w:author="Editor" w:date="2018-08-30T12:39:00Z">
        <w:r w:rsidR="006343CE" w:rsidRPr="001D2462">
          <w:t xml:space="preserve">function </w:t>
        </w:r>
      </w:ins>
      <w:r w:rsidRPr="001D2462">
        <w:t xml:space="preserve">and maximizes the </w:t>
      </w:r>
      <w:del w:id="110" w:author="Editor" w:date="2018-08-30T12:40:00Z">
        <w:r w:rsidRPr="001D2462" w:rsidDel="006343CE">
          <w:delText xml:space="preserve">function </w:delText>
        </w:r>
      </w:del>
      <w:r w:rsidRPr="001D2462">
        <w:t>Rel</w:t>
      </w:r>
      <w:ins w:id="111" w:author="Editor" w:date="2018-08-30T12:40:00Z">
        <w:r w:rsidR="006343CE" w:rsidRPr="001D2462">
          <w:t xml:space="preserve"> function</w:t>
        </w:r>
      </w:ins>
      <w:r w:rsidRPr="001D2462">
        <w:t xml:space="preserve"> simultaneously. The algorithm solves the following optimization problem</w:t>
      </w:r>
      <w:ins w:id="112" w:author="Editor" w:date="2018-08-30T12:40:00Z">
        <w:r w:rsidR="006343CE" w:rsidRPr="001D2462">
          <w:t>:</w:t>
        </w:r>
      </w:ins>
    </w:p>
    <w:p w14:paraId="0A1E3999" w14:textId="77777777" w:rsidR="00E16621" w:rsidRPr="001D2462" w:rsidRDefault="000E7FCD">
      <w:pPr>
        <w:pStyle w:val="BodyText"/>
        <w:jc w:val="center"/>
      </w:pPr>
      <m:oMath>
        <m:r>
          <w:rPr>
            <w:rFonts w:ascii="Cambria Math" w:hAnsi="Cambria Math"/>
          </w:rPr>
          <m:t>(1-α)⋅</m:t>
        </m:r>
        <m:limLow>
          <m:limLowPr>
            <m:ctrlPr>
              <w:rPr>
                <w:rFonts w:ascii="Cambria Math" w:hAnsi="Cambria Math"/>
              </w:rPr>
            </m:ctrlPr>
          </m:limLowPr>
          <m:e>
            <m:limLow>
              <m:limLowPr>
                <m:ctrlPr>
                  <w:rPr>
                    <w:rFonts w:ascii="Cambria Math" w:hAnsi="Cambria Math"/>
                  </w:rPr>
                </m:ctrlPr>
              </m:limLowPr>
              <m:e>
                <m:sSup>
                  <m:sSupPr>
                    <m:ctrlPr>
                      <w:rPr>
                        <w:rFonts w:ascii="Cambria Math" w:hAnsi="Cambria Math"/>
                      </w:rPr>
                    </m:ctrlPr>
                  </m:sSupPr>
                  <m:e>
                    <m:r>
                      <m:rPr>
                        <m:sty m:val="bi"/>
                      </m:rPr>
                      <w:rPr>
                        <w:rFonts w:ascii="Cambria Math" w:hAnsi="Cambria Math"/>
                      </w:rPr>
                      <m:t>z</m:t>
                    </m:r>
                  </m:e>
                  <m:sup>
                    <m:r>
                      <m:rPr>
                        <m:scr m:val="sans-serif"/>
                      </m:rPr>
                      <w:rPr>
                        <w:rFonts w:ascii="Cambria Math" w:hAnsi="Cambria Math"/>
                      </w:rPr>
                      <m:t>T</m:t>
                    </m:r>
                  </m:sup>
                </m:sSup>
                <m:r>
                  <m:rPr>
                    <m:sty m:val="bi"/>
                  </m:rPr>
                  <w:rPr>
                    <w:rFonts w:ascii="Cambria Math" w:hAnsi="Cambria Math"/>
                  </w:rPr>
                  <m:t>Qz</m:t>
                </m:r>
              </m:e>
              <m:lim>
                <m:r>
                  <w:rPr>
                    <w:rFonts w:ascii="Cambria Math" w:hAnsi="Cambria Math"/>
                  </w:rPr>
                  <m:t>⏟</m:t>
                </m:r>
              </m:lim>
            </m:limLow>
          </m:e>
          <m:lim>
            <m:r>
              <w:rPr>
                <w:rFonts w:ascii="Cambria Math" w:hAnsi="Cambria Math"/>
              </w:rPr>
              <m:t>Sim(</m:t>
            </m:r>
            <m:r>
              <m:rPr>
                <m:sty m:val="bi"/>
              </m:rPr>
              <w:rPr>
                <w:rFonts w:ascii="Cambria Math" w:hAnsi="Cambria Math"/>
              </w:rPr>
              <m:t>X</m:t>
            </m:r>
            <m:r>
              <w:rPr>
                <w:rFonts w:ascii="Cambria Math" w:hAnsi="Cambria Math"/>
              </w:rPr>
              <m:t>)</m:t>
            </m:r>
          </m:lim>
        </m:limLow>
        <m:r>
          <w:rPr>
            <w:rFonts w:ascii="Cambria Math" w:hAnsi="Cambria Math"/>
          </w:rPr>
          <m:t>-α⋅</m:t>
        </m:r>
        <m:limLow>
          <m:limLowPr>
            <m:ctrlPr>
              <w:rPr>
                <w:rFonts w:ascii="Cambria Math" w:hAnsi="Cambria Math"/>
              </w:rPr>
            </m:ctrlPr>
          </m:limLowPr>
          <m:e>
            <m:limLow>
              <m:limLowPr>
                <m:ctrlPr>
                  <w:rPr>
                    <w:rFonts w:ascii="Cambria Math" w:hAnsi="Cambria Math"/>
                  </w:rPr>
                </m:ctrlPr>
              </m:limLowPr>
              <m:e>
                <m:sSup>
                  <m:sSupPr>
                    <m:ctrlPr>
                      <w:rPr>
                        <w:rFonts w:ascii="Cambria Math" w:hAnsi="Cambria Math"/>
                      </w:rPr>
                    </m:ctrlPr>
                  </m:sSupPr>
                  <m:e>
                    <m:r>
                      <m:rPr>
                        <m:sty m:val="bi"/>
                      </m:rPr>
                      <w:rPr>
                        <w:rFonts w:ascii="Cambria Math" w:hAnsi="Cambria Math"/>
                      </w:rPr>
                      <m:t>b</m:t>
                    </m:r>
                  </m:e>
                  <m:sup>
                    <m:r>
                      <m:rPr>
                        <m:scr m:val="sans-serif"/>
                      </m:rPr>
                      <w:rPr>
                        <w:rFonts w:ascii="Cambria Math" w:hAnsi="Cambria Math"/>
                      </w:rPr>
                      <m:t>T</m:t>
                    </m:r>
                  </m:sup>
                </m:sSup>
                <m:r>
                  <m:rPr>
                    <m:sty m:val="bi"/>
                  </m:rPr>
                  <w:rPr>
                    <w:rFonts w:ascii="Cambria Math" w:hAnsi="Cambria Math"/>
                  </w:rPr>
                  <m:t>z</m:t>
                </m:r>
              </m:e>
              <m:lim>
                <m:r>
                  <w:rPr>
                    <w:rFonts w:ascii="Cambria Math" w:hAnsi="Cambria Math"/>
                  </w:rPr>
                  <m:t>⏟</m:t>
                </m:r>
              </m:lim>
            </m:limLow>
          </m:e>
          <m:lim>
            <m:r>
              <w:rPr>
                <w:rFonts w:ascii="Cambria Math" w:hAnsi="Cambria Math"/>
              </w:rPr>
              <m:t>Rel(</m:t>
            </m:r>
            <m:r>
              <m:rPr>
                <m:sty m:val="bi"/>
              </m:rPr>
              <w:rPr>
                <w:rFonts w:ascii="Cambria Math" w:hAnsi="Cambria Math"/>
              </w:rPr>
              <m:t>X</m:t>
            </m:r>
            <m:r>
              <w:rPr>
                <w:rFonts w:ascii="Cambria Math" w:hAnsi="Cambria Math"/>
              </w:rPr>
              <m:t>,</m:t>
            </m:r>
            <m:r>
              <m:rPr>
                <m:sty m:val="bi"/>
              </m:rPr>
              <w:rPr>
                <w:rFonts w:ascii="Cambria Math" w:hAnsi="Cambria Math"/>
              </w:rPr>
              <m:t>ν</m:t>
            </m:r>
            <m:r>
              <w:rPr>
                <w:rFonts w:ascii="Cambria Math" w:hAnsi="Cambria Math"/>
              </w:rPr>
              <m:t>)</m:t>
            </m:r>
          </m:lim>
        </m:limLow>
        <m:r>
          <w:rPr>
            <w:rFonts w:ascii="Cambria Math" w:hAnsi="Cambria Math"/>
          </w:rPr>
          <m:t>→</m:t>
        </m:r>
        <m:limLow>
          <m:limLowPr>
            <m:ctrlPr>
              <w:rPr>
                <w:rFonts w:ascii="Cambria Math" w:hAnsi="Cambria Math"/>
              </w:rPr>
            </m:ctrlPr>
          </m:limLowPr>
          <m:e>
            <m:r>
              <w:rPr>
                <w:rFonts w:ascii="Cambria Math" w:hAnsi="Cambria Math"/>
              </w:rPr>
              <m:t>min</m:t>
            </m:r>
          </m:e>
          <m:lim>
            <m:eqArr>
              <m:eqArrPr>
                <m:ctrlPr>
                  <w:rPr>
                    <w:rFonts w:ascii="Cambria Math" w:hAnsi="Cambria Math"/>
                    <w:i/>
                  </w:rPr>
                </m:ctrlPr>
              </m:eqArrPr>
              <m:e>
                <m:r>
                  <m:rPr>
                    <m:sty m:val="bi"/>
                  </m:rPr>
                  <w:rPr>
                    <w:rFonts w:ascii="Cambria Math" w:hAnsi="Cambria Math"/>
                  </w:rPr>
                  <m:t>z</m:t>
                </m:r>
                <m:r>
                  <w:rPr>
                    <w:rFonts w:ascii="Cambria Math" w:hAnsi="Cambria Math"/>
                  </w:rPr>
                  <m:t>≥</m:t>
                </m:r>
                <m:sSub>
                  <m:sSubPr>
                    <m:ctrlPr>
                      <w:rPr>
                        <w:rFonts w:ascii="Cambria Math" w:hAnsi="Cambria Math"/>
                      </w:rPr>
                    </m:ctrlPr>
                  </m:sSubPr>
                  <m:e>
                    <m:r>
                      <w:rPr>
                        <w:rFonts w:ascii="Cambria Math" w:hAnsi="Cambria Math"/>
                      </w:rPr>
                      <m:t>0</m:t>
                    </m:r>
                  </m:e>
                  <m:sub>
                    <m:r>
                      <w:rPr>
                        <w:rFonts w:ascii="Cambria Math" w:hAnsi="Cambria Math"/>
                      </w:rPr>
                      <m:t>n</m:t>
                    </m:r>
                  </m:sub>
                </m:sSub>
              </m:e>
              <m:e>
                <m:sSubSup>
                  <m:sSubSupPr>
                    <m:ctrlPr>
                      <w:rPr>
                        <w:rFonts w:ascii="Cambria Math" w:hAnsi="Cambria Math"/>
                      </w:rPr>
                    </m:ctrlPr>
                  </m:sSubSupPr>
                  <m:e>
                    <m:r>
                      <w:rPr>
                        <w:rFonts w:ascii="Cambria Math" w:hAnsi="Cambria Math"/>
                      </w:rPr>
                      <m:t>1</m:t>
                    </m:r>
                  </m:e>
                  <m:sub>
                    <m:r>
                      <w:rPr>
                        <w:rFonts w:ascii="Cambria Math" w:hAnsi="Cambria Math"/>
                      </w:rPr>
                      <m:t>n</m:t>
                    </m:r>
                  </m:sub>
                  <m:sup>
                    <m:r>
                      <m:rPr>
                        <m:scr m:val="sans-serif"/>
                      </m:rPr>
                      <w:rPr>
                        <w:rFonts w:ascii="Cambria Math" w:hAnsi="Cambria Math"/>
                      </w:rPr>
                      <m:t>T</m:t>
                    </m:r>
                  </m:sup>
                </m:sSubSup>
                <m:r>
                  <m:rPr>
                    <m:sty m:val="bi"/>
                  </m:rPr>
                  <w:rPr>
                    <w:rFonts w:ascii="Cambria Math" w:hAnsi="Cambria Math"/>
                  </w:rPr>
                  <m:t>z</m:t>
                </m:r>
                <m:r>
                  <w:rPr>
                    <w:rFonts w:ascii="Cambria Math" w:hAnsi="Cambria Math"/>
                  </w:rPr>
                  <m:t>=1</m:t>
                </m:r>
              </m:e>
            </m:eqArr>
          </m:lim>
        </m:limLow>
        <m:r>
          <w:rPr>
            <w:rFonts w:ascii="Cambria Math" w:hAnsi="Cambria Math"/>
          </w:rPr>
          <m:t>.</m:t>
        </m:r>
      </m:oMath>
      <w:r w:rsidRPr="001D2462">
        <w:t xml:space="preserve">                             (1)</w:t>
      </w:r>
    </w:p>
    <w:p w14:paraId="4494480C" w14:textId="0ADFAC6A" w:rsidR="00E16621" w:rsidRPr="001D2462" w:rsidRDefault="000E7FCD">
      <w:pPr>
        <w:pStyle w:val="FirstParagraph"/>
      </w:pPr>
      <w:r w:rsidRPr="001D2462">
        <w:t>Here</w:t>
      </w:r>
      <w:ins w:id="113" w:author="Editor" w:date="2018-08-30T12:40:00Z">
        <w:r w:rsidR="006343CE" w:rsidRPr="001D2462">
          <w:t>, the</w:t>
        </w:r>
      </w:ins>
      <w:r w:rsidRPr="001D2462">
        <w:t xml:space="preserve"> columns of </w:t>
      </w:r>
      <w:del w:id="114" w:author="Editor" w:date="2018-08-30T12:40:00Z">
        <w:r w:rsidRPr="001D2462" w:rsidDel="006343CE">
          <w:delText xml:space="preserve">the </w:delText>
        </w:r>
      </w:del>
      <w:r w:rsidRPr="001D2462">
        <w:t>matrix </w:t>
      </w:r>
      <m:oMath>
        <m:r>
          <m:rPr>
            <m:sty m:val="bi"/>
          </m:rPr>
          <w:rPr>
            <w:rFonts w:ascii="Cambria Math" w:hAnsi="Cambria Math"/>
          </w:rPr>
          <m:t>X</m:t>
        </m:r>
      </m:oMath>
      <w:r w:rsidRPr="001D2462">
        <w:t xml:space="preserve"> are the features, and </w:t>
      </w:r>
      <m:oMath>
        <m:r>
          <m:rPr>
            <m:sty m:val="bi"/>
          </m:rPr>
          <w:rPr>
            <w:rFonts w:ascii="Cambria Math" w:hAnsi="Cambria Math"/>
          </w:rPr>
          <m:t>ν</m:t>
        </m:r>
      </m:oMath>
      <w:r w:rsidRPr="001D2462">
        <w:t xml:space="preserve"> is the target vector. The matrix </w:t>
      </w:r>
      <m:oMath>
        <m:r>
          <m:rPr>
            <m:sty m:val="bi"/>
          </m:rPr>
          <w:rPr>
            <w:rFonts w:ascii="Cambria Math" w:hAnsi="Cambria Math"/>
          </w:rPr>
          <m:t>Q</m:t>
        </m:r>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n×n</m:t>
            </m:r>
          </m:sup>
        </m:sSup>
      </m:oMath>
      <w:r w:rsidRPr="001D2462">
        <w:t xml:space="preserve"> entries measure the pairwise similarities between features. The vector </w:t>
      </w:r>
      <m:oMath>
        <m:r>
          <m:rPr>
            <m:sty m:val="bi"/>
          </m:rPr>
          <w:rPr>
            <w:rFonts w:ascii="Cambria Math" w:hAnsi="Cambria Math"/>
          </w:rPr>
          <m:t>b</m:t>
        </m:r>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sidRPr="001D2462">
        <w:t xml:space="preserve"> expresses the similarities between each feature and the target vector. The normalized vector </w:t>
      </w:r>
      <m:oMath>
        <m:r>
          <m:rPr>
            <m:sty m:val="bi"/>
          </m:rPr>
          <w:rPr>
            <w:rFonts w:ascii="Cambria Math" w:hAnsi="Cambria Math"/>
          </w:rPr>
          <m:t>z</m:t>
        </m:r>
      </m:oMath>
      <w:r w:rsidRPr="001D2462">
        <w:t xml:space="preserve"> shows the importance of each feature. </w:t>
      </w:r>
      <w:del w:id="115" w:author="Editor" w:date="2018-08-30T13:59:00Z">
        <w:r w:rsidRPr="001D2462" w:rsidDel="00FC4071">
          <w:delText>The f</w:delText>
        </w:r>
      </w:del>
      <w:ins w:id="116" w:author="Editor" w:date="2018-08-30T13:59:00Z">
        <w:r w:rsidR="00FC4071" w:rsidRPr="001D2462">
          <w:t>F</w:t>
        </w:r>
      </w:ins>
      <w:r w:rsidRPr="001D2462">
        <w:t xml:space="preserve">unction (1) penalizes the dependent features </w:t>
      </w:r>
      <w:del w:id="117" w:author="Editor" w:date="2018-08-30T12:40:00Z">
        <w:r w:rsidRPr="001D2462" w:rsidDel="008419A2">
          <w:delText xml:space="preserve">by </w:delText>
        </w:r>
      </w:del>
      <w:ins w:id="118" w:author="Editor" w:date="2018-08-30T12:40:00Z">
        <w:r w:rsidR="008419A2" w:rsidRPr="001D2462">
          <w:t xml:space="preserve">using </w:t>
        </w:r>
      </w:ins>
      <w:r w:rsidRPr="001D2462">
        <w:t xml:space="preserve">the </w:t>
      </w:r>
      <w:del w:id="119" w:author="Editor" w:date="2018-08-30T12:41:00Z">
        <w:r w:rsidRPr="001D2462" w:rsidDel="008419A2">
          <w:delText xml:space="preserve">function </w:delText>
        </w:r>
      </w:del>
      <w:r w:rsidRPr="001D2462">
        <w:t xml:space="preserve">Sim </w:t>
      </w:r>
      <w:ins w:id="120" w:author="Editor" w:date="2018-08-30T12:41:00Z">
        <w:r w:rsidR="008419A2" w:rsidRPr="001D2462">
          <w:t xml:space="preserve">function </w:t>
        </w:r>
      </w:ins>
      <w:r w:rsidRPr="001D2462">
        <w:t xml:space="preserve">and </w:t>
      </w:r>
      <w:del w:id="121" w:author="Editor" w:date="2018-08-30T12:41:00Z">
        <w:r w:rsidRPr="001D2462" w:rsidDel="008419A2">
          <w:delText xml:space="preserve">encourages </w:delText>
        </w:r>
      </w:del>
      <w:ins w:id="122" w:author="Editor" w:date="2018-08-30T12:41:00Z">
        <w:r w:rsidR="008419A2" w:rsidRPr="001D2462">
          <w:t xml:space="preserve">promotes the </w:t>
        </w:r>
      </w:ins>
      <w:r w:rsidRPr="001D2462">
        <w:t>features</w:t>
      </w:r>
      <w:ins w:id="123" w:author="Editor" w:date="2018-08-30T13:59:00Z">
        <w:r w:rsidR="00FC4071" w:rsidRPr="001D2462">
          <w:t xml:space="preserve"> that are</w:t>
        </w:r>
      </w:ins>
      <w:r w:rsidRPr="001D2462">
        <w:t xml:space="preserve"> relevant to the target </w:t>
      </w:r>
      <w:del w:id="124" w:author="Editor" w:date="2018-08-30T12:41:00Z">
        <w:r w:rsidRPr="001D2462" w:rsidDel="008419A2">
          <w:delText>by</w:delText>
        </w:r>
      </w:del>
      <w:ins w:id="125" w:author="Editor" w:date="2018-08-30T12:41:00Z">
        <w:r w:rsidR="008419A2" w:rsidRPr="001D2462">
          <w:t>using</w:t>
        </w:r>
      </w:ins>
      <w:r w:rsidRPr="001D2462">
        <w:t xml:space="preserve"> the </w:t>
      </w:r>
      <w:del w:id="126" w:author="Editor" w:date="2018-08-30T12:41:00Z">
        <w:r w:rsidRPr="001D2462" w:rsidDel="008419A2">
          <w:delText xml:space="preserve">function </w:delText>
        </w:r>
      </w:del>
      <w:r w:rsidRPr="001D2462">
        <w:t>Rel</w:t>
      </w:r>
      <w:ins w:id="127" w:author="Editor" w:date="2018-08-30T12:41:00Z">
        <w:r w:rsidR="008419A2" w:rsidRPr="001D2462">
          <w:t xml:space="preserve"> function</w:t>
        </w:r>
      </w:ins>
      <w:r w:rsidRPr="001D2462">
        <w:t>. The parameter </w:t>
      </w:r>
      <m:oMath>
        <m:r>
          <w:rPr>
            <w:rFonts w:ascii="Cambria Math" w:hAnsi="Cambria Math"/>
          </w:rPr>
          <m:t>α</m:t>
        </m:r>
      </m:oMath>
      <w:r w:rsidRPr="001D2462">
        <w:t xml:space="preserve"> controls the trade-off between Sim and </w:t>
      </w:r>
      <w:del w:id="128" w:author="Editor" w:date="2018-08-30T12:41:00Z">
        <w:r w:rsidRPr="001D2462" w:rsidDel="008419A2">
          <w:delText xml:space="preserve">the </w:delText>
        </w:r>
      </w:del>
      <w:r w:rsidRPr="001D2462">
        <w:t xml:space="preserve">Rel. To measure </w:t>
      </w:r>
      <w:ins w:id="129" w:author="Editor" w:date="2018-08-30T12:41:00Z">
        <w:r w:rsidR="008419A2" w:rsidRPr="001D2462">
          <w:t xml:space="preserve">the </w:t>
        </w:r>
      </w:ins>
      <w:r w:rsidRPr="001D2462">
        <w:t>similarity</w:t>
      </w:r>
      <w:ins w:id="130" w:author="Editor" w:date="2018-08-30T12:41:00Z">
        <w:r w:rsidR="008419A2" w:rsidRPr="001D2462">
          <w:t>,</w:t>
        </w:r>
      </w:ins>
      <w:r w:rsidRPr="001D2462">
        <w:t xml:space="preserve"> the authors of [17] use the absolute value of </w:t>
      </w:r>
      <w:ins w:id="131" w:author="Editor" w:date="2018-08-30T12:41:00Z">
        <w:r w:rsidR="008419A2" w:rsidRPr="001D2462">
          <w:t xml:space="preserve">the </w:t>
        </w:r>
      </w:ins>
      <w:r w:rsidRPr="001D2462">
        <w:t xml:space="preserve">sample correlation coefficient between pairs of features for the </w:t>
      </w:r>
      <w:del w:id="132" w:author="Editor" w:date="2018-08-30T12:41:00Z">
        <w:r w:rsidRPr="001D2462" w:rsidDel="008419A2">
          <w:delText xml:space="preserve">function </w:delText>
        </w:r>
      </w:del>
      <w:r w:rsidRPr="001D2462">
        <w:t>Sim</w:t>
      </w:r>
      <w:ins w:id="133" w:author="Editor" w:date="2018-08-30T12:41:00Z">
        <w:r w:rsidR="008419A2" w:rsidRPr="001D2462">
          <w:t xml:space="preserve"> function</w:t>
        </w:r>
      </w:ins>
      <w:r w:rsidRPr="001D2462">
        <w:t>, and between the features and the target vector for the</w:t>
      </w:r>
      <w:del w:id="134" w:author="Editor" w:date="2018-08-30T12:41:00Z">
        <w:r w:rsidRPr="001D2462" w:rsidDel="008419A2">
          <w:delText xml:space="preserve"> function</w:delText>
        </w:r>
      </w:del>
      <w:r w:rsidRPr="001D2462">
        <w:t xml:space="preserve"> Rel</w:t>
      </w:r>
      <w:ins w:id="135" w:author="Editor" w:date="2018-08-30T12:41:00Z">
        <w:r w:rsidR="008419A2" w:rsidRPr="001D2462">
          <w:t xml:space="preserve"> function</w:t>
        </w:r>
      </w:ins>
      <w:r w:rsidRPr="001D2462">
        <w:t>.</w:t>
      </w:r>
    </w:p>
    <w:p w14:paraId="079CC74F" w14:textId="080DCD22" w:rsidR="00E16621" w:rsidRPr="001D2462" w:rsidRDefault="000E7FCD">
      <w:pPr>
        <w:pStyle w:val="BodyText"/>
      </w:pPr>
      <w:del w:id="136" w:author="Editor" w:date="2018-08-30T12:47:00Z">
        <w:r w:rsidRPr="001D2462" w:rsidDel="008419A2">
          <w:lastRenderedPageBreak/>
          <w:delText>The p</w:delText>
        </w:r>
      </w:del>
      <w:ins w:id="137" w:author="Editor" w:date="2018-08-30T12:47:00Z">
        <w:r w:rsidR="008419A2" w:rsidRPr="001D2462">
          <w:t>P</w:t>
        </w:r>
      </w:ins>
      <w:r w:rsidRPr="001D2462">
        <w:t xml:space="preserve">aper [19] proposes a </w:t>
      </w:r>
      <w:del w:id="138" w:author="Quality Control Editor" w:date="2018-09-05T15:48:00Z">
        <w:r w:rsidRPr="001D2462" w:rsidDel="001D2462">
          <w:delText>multi-w</w:delText>
        </w:r>
      </w:del>
      <w:ins w:id="139" w:author="Quality Control Editor" w:date="2018-09-05T15:48:00Z">
        <w:r w:rsidR="001D2462">
          <w:t>multiw</w:t>
        </w:r>
      </w:ins>
      <w:r w:rsidRPr="001D2462">
        <w:t xml:space="preserve">ay version of the QPFS algorithm for tensor ECoG-based data. It was shown that QPFS is an appropriate feature selection method for </w:t>
      </w:r>
      <w:ins w:id="140" w:author="Editor" w:date="2018-08-30T12:48:00Z">
        <w:r w:rsidR="008419A2" w:rsidRPr="001D2462">
          <w:t xml:space="preserve">the </w:t>
        </w:r>
      </w:ins>
      <w:r w:rsidRPr="001D2462">
        <w:t>signal decoding problem. We consider the multivariate problem</w:t>
      </w:r>
      <w:del w:id="141" w:author="Editor" w:date="2018-08-30T12:49:00Z">
        <w:r w:rsidRPr="001D2462" w:rsidDel="008419A2">
          <w:delText>,</w:delText>
        </w:r>
      </w:del>
      <w:r w:rsidRPr="001D2462">
        <w:t xml:space="preserve"> where the dependent variable is a vector. It leads to correlations in the model targets. In this situation</w:t>
      </w:r>
      <w:ins w:id="142" w:author="Editor" w:date="2018-08-30T12:49:00Z">
        <w:r w:rsidR="008419A2" w:rsidRPr="001D2462">
          <w:t>,</w:t>
        </w:r>
      </w:ins>
      <w:r w:rsidRPr="001D2462">
        <w:t xml:space="preserve"> feature selection algorithms do not take into account these dependencies. Hence, the selected feature subset is not optimal in terms of </w:t>
      </w:r>
      <w:ins w:id="143" w:author="Editor" w:date="2018-08-30T12:49:00Z">
        <w:r w:rsidR="008419A2" w:rsidRPr="001D2462">
          <w:t xml:space="preserve">its </w:t>
        </w:r>
      </w:ins>
      <w:r w:rsidRPr="001D2462">
        <w:t xml:space="preserve">prediction. We propose methods </w:t>
      </w:r>
      <w:ins w:id="144" w:author="Editor" w:date="2018-08-30T12:49:00Z">
        <w:r w:rsidR="008419A2" w:rsidRPr="001D2462">
          <w:t>that</w:t>
        </w:r>
      </w:ins>
      <w:del w:id="145" w:author="Editor" w:date="2018-08-30T12:49:00Z">
        <w:r w:rsidRPr="001D2462" w:rsidDel="008419A2">
          <w:delText>which</w:delText>
        </w:r>
      </w:del>
      <w:r w:rsidRPr="001D2462">
        <w:t xml:space="preserve"> take into account the dependencies in both </w:t>
      </w:r>
      <w:ins w:id="146" w:author="Editor" w:date="2018-08-30T12:49:00Z">
        <w:r w:rsidR="008419A2" w:rsidRPr="001D2462">
          <w:t xml:space="preserve">the </w:t>
        </w:r>
      </w:ins>
      <w:r w:rsidRPr="001D2462">
        <w:t xml:space="preserve">input and target spaces. It allows </w:t>
      </w:r>
      <w:ins w:id="147" w:author="Editor" w:date="2018-08-30T12:49:00Z">
        <w:r w:rsidR="008419A2" w:rsidRPr="001D2462">
          <w:t xml:space="preserve">us </w:t>
        </w:r>
      </w:ins>
      <w:r w:rsidRPr="001D2462">
        <w:t xml:space="preserve">to </w:t>
      </w:r>
      <w:del w:id="148" w:author="Editor" w:date="2018-08-30T12:49:00Z">
        <w:r w:rsidRPr="001D2462" w:rsidDel="008419A2">
          <w:delText>get</w:delText>
        </w:r>
      </w:del>
      <w:ins w:id="149" w:author="Editor" w:date="2018-08-30T12:49:00Z">
        <w:r w:rsidR="008419A2" w:rsidRPr="001D2462">
          <w:t>form</w:t>
        </w:r>
      </w:ins>
      <w:r w:rsidRPr="001D2462">
        <w:t xml:space="preserve"> </w:t>
      </w:r>
      <w:del w:id="150" w:author="Editor" w:date="2018-08-30T12:49:00Z">
        <w:r w:rsidRPr="001D2462" w:rsidDel="008419A2">
          <w:delText>the</w:delText>
        </w:r>
      </w:del>
      <w:ins w:id="151" w:author="Editor" w:date="2018-08-30T12:49:00Z">
        <w:r w:rsidR="008419A2" w:rsidRPr="001D2462">
          <w:t>a</w:t>
        </w:r>
      </w:ins>
      <w:r w:rsidRPr="001D2462">
        <w:t xml:space="preserve"> stable sparse model. We refer to the original QPFS algorithm as our baseline for the computational experiment.</w:t>
      </w:r>
    </w:p>
    <w:p w14:paraId="2496D819" w14:textId="62F18BFA" w:rsidR="00E16621" w:rsidRPr="001D2462" w:rsidRDefault="000E7FCD">
      <w:pPr>
        <w:pStyle w:val="BodyText"/>
      </w:pPr>
      <w:r w:rsidRPr="001D2462">
        <w:t xml:space="preserve">The main drawback of </w:t>
      </w:r>
      <w:ins w:id="152" w:author="Editor" w:date="2018-08-30T12:49:00Z">
        <w:r w:rsidR="008419A2" w:rsidRPr="001D2462">
          <w:t xml:space="preserve">the </w:t>
        </w:r>
      </w:ins>
      <w:r w:rsidRPr="001D2462">
        <w:t xml:space="preserve">QPFS algorithm is </w:t>
      </w:r>
      <w:ins w:id="153" w:author="Editor" w:date="2018-08-30T12:49:00Z">
        <w:r w:rsidR="008419A2" w:rsidRPr="001D2462">
          <w:t xml:space="preserve">its </w:t>
        </w:r>
      </w:ins>
      <w:r w:rsidRPr="001D2462">
        <w:t>computational cost</w:t>
      </w:r>
      <w:ins w:id="154" w:author="Editor" w:date="2018-08-30T12:50:00Z">
        <w:r w:rsidR="008419A2" w:rsidRPr="001D2462">
          <w:t>s</w:t>
        </w:r>
      </w:ins>
      <w:r w:rsidRPr="001D2462">
        <w:t xml:space="preserve">. However, the original paper [17] suggests </w:t>
      </w:r>
      <w:ins w:id="155" w:author="Editor" w:date="2018-08-30T12:50:00Z">
        <w:r w:rsidR="008419A2" w:rsidRPr="001D2462">
          <w:t>a</w:t>
        </w:r>
      </w:ins>
      <w:del w:id="156" w:author="Editor" w:date="2018-08-30T12:50:00Z">
        <w:r w:rsidRPr="001D2462" w:rsidDel="008419A2">
          <w:delText>the</w:delText>
        </w:r>
      </w:del>
      <w:r w:rsidRPr="001D2462">
        <w:t xml:space="preserve"> way to solve the quadratic problem (1) efficiently. Additionally, in [20]</w:t>
      </w:r>
      <w:ins w:id="157" w:author="Editor" w:date="2018-08-30T12:50:00Z">
        <w:r w:rsidR="008419A2" w:rsidRPr="001D2462">
          <w:t>,</w:t>
        </w:r>
      </w:ins>
      <w:r w:rsidRPr="001D2462">
        <w:t xml:space="preserve"> the sequential minimal optimization framework is proposed for solving (1).</w:t>
      </w:r>
    </w:p>
    <w:p w14:paraId="49ED0BFA" w14:textId="103013A9" w:rsidR="00E16621" w:rsidRPr="001D2462" w:rsidRDefault="000E7FCD">
      <w:pPr>
        <w:pStyle w:val="BodyText"/>
      </w:pPr>
      <w:r w:rsidRPr="001D2462">
        <w:t xml:space="preserve">The experiments were carried out </w:t>
      </w:r>
      <w:del w:id="158" w:author="Editor" w:date="2018-08-30T12:50:00Z">
        <w:r w:rsidRPr="001D2462" w:rsidDel="008419A2">
          <w:delText xml:space="preserve">for </w:delText>
        </w:r>
      </w:del>
      <w:ins w:id="159" w:author="Editor" w:date="2018-08-30T12:50:00Z">
        <w:r w:rsidR="008419A2" w:rsidRPr="001D2462">
          <w:t xml:space="preserve">using the </w:t>
        </w:r>
      </w:ins>
      <w:r w:rsidRPr="001D2462">
        <w:t xml:space="preserve">ECoG dataset [21]. We compared the proposed methods for multivariate feature selection with the baseline strategy and </w:t>
      </w:r>
      <w:ins w:id="160" w:author="Editor" w:date="2018-08-30T12:50:00Z">
        <w:r w:rsidR="008419A2" w:rsidRPr="001D2462">
          <w:t xml:space="preserve">the </w:t>
        </w:r>
      </w:ins>
      <w:r w:rsidRPr="001D2462">
        <w:t>PLS algorithm. The stability of the proposed methods w</w:t>
      </w:r>
      <w:ins w:id="161" w:author="Editor" w:date="2018-08-30T14:02:00Z">
        <w:r w:rsidR="00A121BA" w:rsidRPr="001D2462">
          <w:t>as</w:t>
        </w:r>
      </w:ins>
      <w:del w:id="162" w:author="Editor" w:date="2018-08-30T14:02:00Z">
        <w:r w:rsidRPr="001D2462" w:rsidDel="00A121BA">
          <w:delText>ere</w:delText>
        </w:r>
      </w:del>
      <w:r w:rsidRPr="001D2462">
        <w:t xml:space="preserve"> investigated by measuring how the feature selection solution changes with data bootstrapping. The proposed algorithms outperform the baseline algorithm </w:t>
      </w:r>
      <w:del w:id="163" w:author="Editor" w:date="2018-08-30T12:50:00Z">
        <w:r w:rsidRPr="001D2462" w:rsidDel="00365BCF">
          <w:delText xml:space="preserve">with </w:delText>
        </w:r>
      </w:del>
      <w:ins w:id="164" w:author="Editor" w:date="2018-08-30T12:50:00Z">
        <w:r w:rsidR="00365BCF" w:rsidRPr="001D2462">
          <w:t xml:space="preserve">given </w:t>
        </w:r>
      </w:ins>
      <w:r w:rsidRPr="001D2462">
        <w:t>the same number of features. The combination of the feature selection procedure and the PLS algorithm gives the best performance.</w:t>
      </w:r>
    </w:p>
    <w:p w14:paraId="25F147F2" w14:textId="61A735A5" w:rsidR="00E16621" w:rsidRPr="001D2462" w:rsidRDefault="000E7FCD">
      <w:pPr>
        <w:pStyle w:val="BodyText"/>
      </w:pPr>
      <w:r w:rsidRPr="001D2462">
        <w:t>The main contributions of this paper are</w:t>
      </w:r>
      <w:ins w:id="165" w:author="Editor" w:date="2018-08-30T12:51:00Z">
        <w:r w:rsidR="00365BCF" w:rsidRPr="001D2462">
          <w:t xml:space="preserve"> as follows</w:t>
        </w:r>
      </w:ins>
      <w:r w:rsidRPr="001D2462">
        <w:t>:</w:t>
      </w:r>
    </w:p>
    <w:p w14:paraId="3461C563" w14:textId="383489FD" w:rsidR="00E16621" w:rsidRPr="001D2462" w:rsidRDefault="000E7FCD">
      <w:pPr>
        <w:pStyle w:val="a2"/>
        <w:numPr>
          <w:ilvl w:val="0"/>
          <w:numId w:val="2"/>
        </w:numPr>
      </w:pPr>
      <w:r w:rsidRPr="001D2462">
        <w:t>addressing the dimensionality reduction problem for high-dimensional data</w:t>
      </w:r>
      <w:ins w:id="166" w:author="Editor" w:date="2018-08-30T12:51:00Z">
        <w:r w:rsidR="00365BCF" w:rsidRPr="001D2462">
          <w:t>,</w:t>
        </w:r>
      </w:ins>
      <w:del w:id="167" w:author="Editor" w:date="2018-08-30T12:51:00Z">
        <w:r w:rsidRPr="001D2462" w:rsidDel="00365BCF">
          <w:delText>;</w:delText>
        </w:r>
      </w:del>
    </w:p>
    <w:p w14:paraId="25DE42D4" w14:textId="3E45A650" w:rsidR="00E16621" w:rsidRPr="001D2462" w:rsidRDefault="000E7FCD">
      <w:pPr>
        <w:pStyle w:val="a2"/>
        <w:numPr>
          <w:ilvl w:val="0"/>
          <w:numId w:val="2"/>
        </w:numPr>
      </w:pPr>
      <w:r w:rsidRPr="001D2462">
        <w:t>proposing new feature selection methods for multivariate regression</w:t>
      </w:r>
      <w:ins w:id="168" w:author="Editor" w:date="2018-08-30T12:51:00Z">
        <w:r w:rsidR="00365BCF" w:rsidRPr="001D2462">
          <w:t>s</w:t>
        </w:r>
      </w:ins>
      <w:r w:rsidRPr="001D2462">
        <w:t xml:space="preserve"> with </w:t>
      </w:r>
      <w:ins w:id="169" w:author="Editor" w:date="2018-08-30T12:51:00Z">
        <w:r w:rsidR="00365BCF" w:rsidRPr="001D2462">
          <w:t xml:space="preserve">the </w:t>
        </w:r>
      </w:ins>
      <w:r w:rsidRPr="001D2462">
        <w:t>analysis of</w:t>
      </w:r>
      <w:ins w:id="170" w:author="Editor" w:date="2018-08-30T12:51:00Z">
        <w:r w:rsidR="00365BCF" w:rsidRPr="001D2462">
          <w:t xml:space="preserve"> the</w:t>
        </w:r>
      </w:ins>
      <w:r w:rsidRPr="001D2462">
        <w:t xml:space="preserve"> input and target spaces structure</w:t>
      </w:r>
      <w:ins w:id="171" w:author="Editor" w:date="2018-08-30T12:51:00Z">
        <w:r w:rsidR="00365BCF" w:rsidRPr="001D2462">
          <w:t>s,</w:t>
        </w:r>
      </w:ins>
      <w:del w:id="172" w:author="Editor" w:date="2018-08-30T12:51:00Z">
        <w:r w:rsidRPr="001D2462" w:rsidDel="00365BCF">
          <w:delText>;</w:delText>
        </w:r>
      </w:del>
    </w:p>
    <w:p w14:paraId="5AB68D04" w14:textId="1156D7DB" w:rsidR="00E16621" w:rsidRPr="001D2462" w:rsidRDefault="000E7FCD">
      <w:pPr>
        <w:pStyle w:val="a2"/>
        <w:numPr>
          <w:ilvl w:val="0"/>
          <w:numId w:val="2"/>
        </w:numPr>
      </w:pPr>
      <w:r w:rsidRPr="001D2462">
        <w:t xml:space="preserve">comparing the proposed methods </w:t>
      </w:r>
      <w:del w:id="173" w:author="Editor" w:date="2018-08-30T12:52:00Z">
        <w:r w:rsidRPr="001D2462" w:rsidDel="00365BCF">
          <w:delText>on</w:delText>
        </w:r>
      </w:del>
      <w:ins w:id="174" w:author="Editor" w:date="2018-08-30T12:52:00Z">
        <w:r w:rsidR="00365BCF" w:rsidRPr="001D2462">
          <w:t>using a</w:t>
        </w:r>
      </w:ins>
      <w:r w:rsidRPr="001D2462">
        <w:t xml:space="preserve"> real ECoG dataset, and showing that the proposed methods give </w:t>
      </w:r>
      <w:del w:id="175" w:author="Editor" w:date="2018-08-30T12:52:00Z">
        <w:r w:rsidRPr="001D2462" w:rsidDel="00365BCF">
          <w:delText xml:space="preserve">the </w:delText>
        </w:r>
      </w:del>
      <w:r w:rsidRPr="001D2462">
        <w:t>better feature subsets than the baseline method.</w:t>
      </w:r>
    </w:p>
    <w:p w14:paraId="284CAFAA" w14:textId="77777777" w:rsidR="00E16621" w:rsidRPr="001D2462" w:rsidRDefault="000E7FCD">
      <w:pPr>
        <w:pStyle w:val="a1"/>
      </w:pPr>
      <w:bookmarkStart w:id="176" w:name="multivariateregression"/>
      <w:bookmarkEnd w:id="176"/>
      <w:r w:rsidRPr="001D2462">
        <w:t>Multivariate regression</w:t>
      </w:r>
    </w:p>
    <w:p w14:paraId="20FBE51A" w14:textId="456599FE" w:rsidR="00E16621" w:rsidRPr="001D2462" w:rsidRDefault="000E7FCD">
      <w:pPr>
        <w:pStyle w:val="FirstParagraph"/>
      </w:pPr>
      <w:r w:rsidRPr="001D2462">
        <w:t xml:space="preserve">The goal is to forecast a dependent variable </w:t>
      </w:r>
      <m:oMath>
        <m:r>
          <m:rPr>
            <m:sty m:val="bi"/>
          </m:rPr>
          <w:rPr>
            <w:rFonts w:ascii="Cambria Math" w:hAnsi="Cambria Math"/>
          </w:rPr>
          <m:t>y</m:t>
        </m:r>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r</m:t>
            </m:r>
          </m:sup>
        </m:sSup>
      </m:oMath>
      <w:r w:rsidRPr="001D2462">
        <w:t xml:space="preserve"> with </w:t>
      </w:r>
      <m:oMath>
        <m:r>
          <w:rPr>
            <w:rFonts w:ascii="Cambria Math" w:hAnsi="Cambria Math"/>
          </w:rPr>
          <m:t>r</m:t>
        </m:r>
      </m:oMath>
      <w:r w:rsidRPr="001D2462">
        <w:t xml:space="preserve"> targets from an independent input object </w:t>
      </w:r>
      <m:oMath>
        <m:r>
          <m:rPr>
            <m:sty m:val="bi"/>
          </m:rPr>
          <w:rPr>
            <w:rFonts w:ascii="Cambria Math" w:hAnsi="Cambria Math"/>
          </w:rPr>
          <m:t>x</m:t>
        </m:r>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sidRPr="001D2462">
        <w:t xml:space="preserve"> with </w:t>
      </w:r>
      <m:oMath>
        <m:r>
          <w:rPr>
            <w:rFonts w:ascii="Cambria Math" w:hAnsi="Cambria Math"/>
          </w:rPr>
          <m:t>n</m:t>
        </m:r>
      </m:oMath>
      <w:r w:rsidRPr="001D2462">
        <w:t xml:space="preserve"> features. </w:t>
      </w:r>
      <w:commentRangeStart w:id="177"/>
      <w:r w:rsidRPr="001D2462">
        <w:t>We assume</w:t>
      </w:r>
      <w:ins w:id="178" w:author="Editor" w:date="2018-08-30T12:53:00Z">
        <w:r w:rsidR="00365BCF" w:rsidRPr="001D2462">
          <w:t xml:space="preserve"> that</w:t>
        </w:r>
      </w:ins>
      <w:r w:rsidRPr="001D2462">
        <w:t xml:space="preserve"> there is a linear dependence</w:t>
      </w:r>
      <w:ins w:id="179" w:author="Editor" w:date="2018-08-30T12:52:00Z">
        <w:r w:rsidR="00365BCF" w:rsidRPr="001D2462">
          <w:t xml:space="preserve"> between the object </w:t>
        </w:r>
        <m:oMath>
          <m:r>
            <m:rPr>
              <m:sty m:val="bi"/>
            </m:rPr>
            <w:rPr>
              <w:rFonts w:ascii="Cambria Math" w:hAnsi="Cambria Math"/>
            </w:rPr>
            <m:t>x</m:t>
          </m:r>
        </m:oMath>
        <w:r w:rsidR="00365BCF" w:rsidRPr="001D2462">
          <w:t xml:space="preserve"> and the target variable </w:t>
        </w:r>
        <m:oMath>
          <m:r>
            <m:rPr>
              <m:sty m:val="bi"/>
            </m:rPr>
            <w:rPr>
              <w:rFonts w:ascii="Cambria Math" w:hAnsi="Cambria Math"/>
            </w:rPr>
            <m:t>y</m:t>
          </m:r>
        </m:oMath>
        <w:r w:rsidR="00365BCF" w:rsidRPr="001D2462">
          <w:rPr>
            <w:b/>
          </w:rPr>
          <w:t xml:space="preserve"> </w:t>
        </w:r>
        <w:r w:rsidR="00365BCF" w:rsidRPr="001D2462">
          <w:t>as</w:t>
        </w:r>
      </w:ins>
    </w:p>
    <w:p w14:paraId="7A90CFD6" w14:textId="7673AA91" w:rsidR="00E16621" w:rsidRPr="001D2462" w:rsidRDefault="000E7FCD">
      <w:pPr>
        <w:pStyle w:val="BodyText"/>
        <w:jc w:val="center"/>
      </w:pPr>
      <m:oMath>
        <m:r>
          <m:rPr>
            <m:sty m:val="bi"/>
          </m:rPr>
          <w:rPr>
            <w:rFonts w:ascii="Cambria Math" w:hAnsi="Cambria Math"/>
          </w:rPr>
          <m:t>y</m:t>
        </m:r>
        <m:r>
          <w:rPr>
            <w:rFonts w:ascii="Cambria Math" w:hAnsi="Cambria Math"/>
          </w:rPr>
          <m:t>=</m:t>
        </m:r>
        <m:r>
          <m:rPr>
            <m:sty m:val="bi"/>
          </m:rPr>
          <w:rPr>
            <w:rFonts w:ascii="Cambria Math" w:hAnsi="Cambria Math"/>
          </w:rPr>
          <m:t>Θx</m:t>
        </m:r>
        <m:r>
          <w:rPr>
            <w:rFonts w:ascii="Cambria Math" w:hAnsi="Cambria Math"/>
          </w:rPr>
          <m:t>+</m:t>
        </m:r>
        <m:r>
          <m:rPr>
            <m:sty m:val="bi"/>
          </m:rPr>
          <w:rPr>
            <w:rFonts w:ascii="Cambria Math" w:hAnsi="Cambria Math"/>
          </w:rPr>
          <m:t>ε</m:t>
        </m:r>
      </m:oMath>
      <w:del w:id="180" w:author="Quality Control Editor" w:date="2018-09-05T15:47:00Z">
        <w:r w:rsidRPr="001D2462" w:rsidDel="001D2462">
          <w:delText xml:space="preserve"> </w:delText>
        </w:r>
      </w:del>
      <w:ins w:id="181" w:author="Editor" w:date="2018-08-30T12:53:00Z">
        <w:del w:id="182" w:author="Quality Control Editor" w:date="2018-09-05T15:47:00Z">
          <w:r w:rsidR="00365BCF" w:rsidRPr="001D2462" w:rsidDel="001D2462">
            <w:delText>,</w:delText>
          </w:r>
        </w:del>
      </w:ins>
      <w:del w:id="183" w:author="Quality Control Editor" w:date="2018-09-05T15:47:00Z">
        <w:r w:rsidRPr="001D2462" w:rsidDel="001D2462">
          <w:delText xml:space="preserve">  </w:delText>
        </w:r>
      </w:del>
      <w:ins w:id="184" w:author="Quality Control Editor" w:date="2018-09-05T15:47:00Z">
        <w:r w:rsidR="001D2462">
          <w:t xml:space="preserve">, </w:t>
        </w:r>
      </w:ins>
      <w:r w:rsidRPr="001D2462">
        <w:t xml:space="preserve">                 (2)</w:t>
      </w:r>
    </w:p>
    <w:p w14:paraId="20824A31" w14:textId="60196CCA" w:rsidR="00E16621" w:rsidRPr="001D2462" w:rsidRDefault="000E7FCD">
      <w:pPr>
        <w:pStyle w:val="FirstParagraph"/>
      </w:pPr>
      <w:del w:id="185" w:author="Editor" w:date="2018-08-30T12:52:00Z">
        <w:r w:rsidRPr="001D2462" w:rsidDel="00365BCF">
          <w:lastRenderedPageBreak/>
          <w:delText xml:space="preserve">between the object </w:delText>
        </w:r>
        <m:oMath>
          <m:r>
            <m:rPr>
              <m:sty m:val="bi"/>
            </m:rPr>
            <w:rPr>
              <w:rFonts w:ascii="Cambria Math" w:hAnsi="Cambria Math"/>
            </w:rPr>
            <m:t>x</m:t>
          </m:r>
        </m:oMath>
        <w:r w:rsidRPr="001D2462" w:rsidDel="00365BCF">
          <w:delText xml:space="preserve"> and the target variable </w:delText>
        </w:r>
        <m:oMath>
          <m:r>
            <m:rPr>
              <m:sty m:val="bi"/>
            </m:rPr>
            <w:rPr>
              <w:rFonts w:ascii="Cambria Math" w:hAnsi="Cambria Math"/>
            </w:rPr>
            <m:t>y</m:t>
          </m:r>
        </m:oMath>
        <w:r w:rsidRPr="001D2462" w:rsidDel="00365BCF">
          <w:delText>,</w:delText>
        </w:r>
      </w:del>
      <w:r w:rsidRPr="001D2462">
        <w:t xml:space="preserve"> where </w:t>
      </w:r>
      <m:oMath>
        <m:r>
          <m:rPr>
            <m:sty m:val="bi"/>
          </m:rPr>
          <w:rPr>
            <w:rFonts w:ascii="Cambria Math" w:hAnsi="Cambria Math"/>
          </w:rPr>
          <m:t>Θ</m:t>
        </m:r>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r×n</m:t>
            </m:r>
          </m:sup>
        </m:sSup>
      </m:oMath>
      <w:r w:rsidRPr="001D2462">
        <w:t xml:space="preserve"> is </w:t>
      </w:r>
      <w:del w:id="186" w:author="Editor" w:date="2018-08-30T14:03:00Z">
        <w:r w:rsidRPr="001D2462" w:rsidDel="00A121BA">
          <w:delText xml:space="preserve">a </w:delText>
        </w:r>
      </w:del>
      <w:ins w:id="187" w:author="Editor" w:date="2018-08-30T14:03:00Z">
        <w:r w:rsidR="00A121BA" w:rsidRPr="001D2462">
          <w:t xml:space="preserve">the </w:t>
        </w:r>
      </w:ins>
      <w:r w:rsidRPr="001D2462">
        <w:t xml:space="preserve">matrix of </w:t>
      </w:r>
      <w:ins w:id="188" w:author="Editor" w:date="2018-08-30T14:03:00Z">
        <w:r w:rsidR="00A121BA" w:rsidRPr="001D2462">
          <w:t xml:space="preserve">the </w:t>
        </w:r>
      </w:ins>
      <w:r w:rsidRPr="001D2462">
        <w:t>model parameters,</w:t>
      </w:r>
      <w:ins w:id="189" w:author="Editor" w:date="2018-08-30T12:53:00Z">
        <w:r w:rsidR="00365BCF" w:rsidRPr="001D2462">
          <w:t xml:space="preserve"> and</w:t>
        </w:r>
        <w:del w:id="190" w:author="Quality Control Editor" w:date="2018-09-05T15:56:00Z">
          <w:r w:rsidR="00365BCF" w:rsidRPr="001D2462" w:rsidDel="001D2462">
            <w:delText xml:space="preserve"> </w:delText>
          </w:r>
        </w:del>
      </w:ins>
      <w:r w:rsidRPr="001D2462">
        <w:t xml:space="preserve"> </w:t>
      </w:r>
      <m:oMath>
        <m:r>
          <m:rPr>
            <m:sty m:val="bi"/>
          </m:rPr>
          <w:rPr>
            <w:rFonts w:ascii="Cambria Math" w:hAnsi="Cambria Math"/>
          </w:rPr>
          <m:t>ε</m:t>
        </m:r>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r</m:t>
            </m:r>
          </m:sup>
        </m:sSup>
      </m:oMath>
      <w:r w:rsidRPr="001D2462">
        <w:t xml:space="preserve"> is a residual vector. </w:t>
      </w:r>
      <w:commentRangeEnd w:id="177"/>
      <w:r w:rsidR="00365BCF" w:rsidRPr="001D2462">
        <w:rPr>
          <w:rStyle w:val="CommentReference"/>
          <w:rFonts w:ascii="Times New Roman" w:eastAsia="Arial Unicode MS" w:hAnsi="Times New Roman" w:cs="Times New Roman"/>
          <w:color w:val="auto"/>
          <w:lang w:eastAsia="en-US"/>
        </w:rPr>
        <w:commentReference w:id="177"/>
      </w:r>
      <w:r w:rsidRPr="001D2462">
        <w:t xml:space="preserve">One </w:t>
      </w:r>
      <w:del w:id="191" w:author="Editor" w:date="2018-08-30T12:54:00Z">
        <w:r w:rsidRPr="001D2462" w:rsidDel="00365BCF">
          <w:delText>has to</w:delText>
        </w:r>
      </w:del>
      <w:ins w:id="192" w:author="Editor" w:date="2018-08-30T12:54:00Z">
        <w:r w:rsidR="00365BCF" w:rsidRPr="001D2462">
          <w:t>can</w:t>
        </w:r>
      </w:ins>
      <w:r w:rsidRPr="001D2462">
        <w:t xml:space="preserve"> find the matrix of the model parameters </w:t>
      </w:r>
      <m:oMath>
        <m:r>
          <m:rPr>
            <m:sty m:val="bi"/>
          </m:rPr>
          <w:rPr>
            <w:rFonts w:ascii="Cambria Math" w:hAnsi="Cambria Math"/>
          </w:rPr>
          <m:t>Θ</m:t>
        </m:r>
      </m:oMath>
      <w:r w:rsidRPr="001D2462">
        <w:t xml:space="preserve"> given a dataset </w:t>
      </w:r>
      <m:oMath>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oMath>
      <w:ins w:id="193" w:author="Editor" w:date="2018-08-30T12:54:00Z">
        <w:r w:rsidR="00365BCF" w:rsidRPr="001D2462">
          <w:t xml:space="preserve"> using the following formula</w:t>
        </w:r>
      </w:ins>
      <w:r w:rsidRPr="001D2462">
        <w:t xml:space="preserve">, where </w:t>
      </w:r>
      <m:oMath>
        <m:r>
          <m:rPr>
            <m:sty m:val="bi"/>
          </m:rPr>
          <w:rPr>
            <w:rFonts w:ascii="Cambria Math" w:hAnsi="Cambria Math"/>
          </w:rPr>
          <m:t>X</m:t>
        </m:r>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m×n</m:t>
            </m:r>
          </m:sup>
        </m:sSup>
      </m:oMath>
      <w:r w:rsidRPr="001D2462">
        <w:t xml:space="preserve"> is a design matrix</w:t>
      </w:r>
      <w:ins w:id="194" w:author="Editor" w:date="2018-08-30T14:03:00Z">
        <w:r w:rsidR="00A121BA" w:rsidRPr="001D2462">
          <w:t xml:space="preserve"> and</w:t>
        </w:r>
      </w:ins>
      <w:del w:id="195" w:author="Editor" w:date="2018-08-30T14:03:00Z">
        <w:r w:rsidRPr="001D2462" w:rsidDel="00A121BA">
          <w:delText>,</w:delText>
        </w:r>
      </w:del>
      <w:r w:rsidRPr="001D2462">
        <w:t xml:space="preserve"> </w:t>
      </w:r>
      <m:oMath>
        <m:r>
          <m:rPr>
            <m:sty m:val="bi"/>
          </m:rPr>
          <w:rPr>
            <w:rFonts w:ascii="Cambria Math" w:hAnsi="Cambria Math"/>
          </w:rPr>
          <m:t>Y</m:t>
        </m:r>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m×r</m:t>
            </m:r>
          </m:sup>
        </m:sSup>
      </m:oMath>
      <w:r w:rsidRPr="001D2462">
        <w:t xml:space="preserve"> is a target matrix</w:t>
      </w:r>
      <w:ins w:id="196" w:author="Editor" w:date="2018-08-30T12:54:00Z">
        <w:r w:rsidR="00365BCF" w:rsidRPr="001D2462">
          <w:t>:</w:t>
        </w:r>
      </w:ins>
    </w:p>
    <w:p w14:paraId="4165009C" w14:textId="77777777" w:rsidR="00E16621" w:rsidRPr="001D2462" w:rsidRDefault="000E7FCD">
      <w:pPr>
        <w:pStyle w:val="BodyText"/>
        <w:jc w:val="center"/>
      </w:pPr>
      <m:oMathPara>
        <m:oMathParaPr>
          <m:jc m:val="center"/>
        </m:oMathParaPr>
        <m:oMath>
          <m:r>
            <m:rPr>
              <m:sty m:val="bi"/>
            </m:rPr>
            <w:rPr>
              <w:rFonts w:ascii="Cambria Math" w:hAnsi="Cambria Math"/>
            </w:rPr>
            <m:t>X</m:t>
          </m:r>
          <m: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m</m:t>
              </m:r>
            </m:sub>
          </m:sSub>
          <m:sSup>
            <m:sSupPr>
              <m:ctrlPr>
                <w:rPr>
                  <w:rFonts w:ascii="Cambria Math" w:hAnsi="Cambria Math"/>
                </w:rPr>
              </m:ctrlPr>
            </m:sSupPr>
            <m:e>
              <m:r>
                <w:rPr>
                  <w:rFonts w:ascii="Cambria Math" w:hAnsi="Cambria Math"/>
                </w:rPr>
                <m:t>]</m:t>
              </m:r>
            </m:e>
            <m:sup>
              <m:r>
                <m:rPr>
                  <m:scr m:val="sans-serif"/>
                </m:rPr>
                <w:rPr>
                  <w:rFonts w:ascii="Cambria Math" w:hAnsi="Cambria Math"/>
                </w:rPr>
                <m:t>T</m:t>
              </m:r>
            </m:sup>
          </m:sSup>
          <m:r>
            <w:rPr>
              <w:rFonts w:ascii="Cambria Math" w:hAnsi="Cambria Math"/>
            </w:rPr>
            <m:t>=[</m:t>
          </m:r>
          <m:sSub>
            <m:sSubPr>
              <m:ctrlPr>
                <w:rPr>
                  <w:rFonts w:ascii="Cambria Math" w:hAnsi="Cambria Math"/>
                </w:rPr>
              </m:ctrlPr>
            </m:sSubPr>
            <m:e>
              <m:r>
                <m:rPr>
                  <m:sty m:val="bi"/>
                </m:rPr>
                <w:rPr>
                  <w:rFonts w:ascii="Cambria Math" w:hAnsi="Cambria Math"/>
                </w:rPr>
                <m:t>χ</m:t>
              </m:r>
            </m:e>
            <m:sub>
              <m:r>
                <w:rPr>
                  <w:rFonts w:ascii="Cambria Math" w:hAnsi="Cambria Math"/>
                </w:rPr>
                <m:t>1</m:t>
              </m:r>
            </m:sub>
          </m:sSub>
          <m:r>
            <w:rPr>
              <w:rFonts w:ascii="Cambria Math" w:hAnsi="Cambria Math"/>
            </w:rPr>
            <m:t>,…,</m:t>
          </m:r>
          <m:sSub>
            <m:sSubPr>
              <m:ctrlPr>
                <w:rPr>
                  <w:rFonts w:ascii="Cambria Math" w:hAnsi="Cambria Math"/>
                </w:rPr>
              </m:ctrlPr>
            </m:sSubPr>
            <m:e>
              <m:r>
                <m:rPr>
                  <m:sty m:val="bi"/>
                </m:rPr>
                <w:rPr>
                  <w:rFonts w:ascii="Cambria Math" w:hAnsi="Cambria Math"/>
                </w:rPr>
                <m:t>χ</m:t>
              </m:r>
            </m:e>
            <m:sub>
              <m:r>
                <w:rPr>
                  <w:rFonts w:ascii="Cambria Math" w:hAnsi="Cambria Math"/>
                </w:rPr>
                <m:t>n</m:t>
              </m:r>
            </m:sub>
          </m:sSub>
          <m:r>
            <w:rPr>
              <w:rFonts w:ascii="Cambria Math" w:hAnsi="Cambria Math"/>
            </w:rPr>
            <m:t>];</m:t>
          </m:r>
          <m:r>
            <m:rPr>
              <m:sty m:val="bi"/>
            </m:rPr>
            <w:rPr>
              <w:rFonts w:ascii="Cambria Math" w:hAnsi="Cambria Math"/>
            </w:rPr>
            <m:t>Y</m:t>
          </m:r>
          <m: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m</m:t>
              </m:r>
            </m:sub>
          </m:sSub>
          <m:sSup>
            <m:sSupPr>
              <m:ctrlPr>
                <w:rPr>
                  <w:rFonts w:ascii="Cambria Math" w:hAnsi="Cambria Math"/>
                </w:rPr>
              </m:ctrlPr>
            </m:sSupPr>
            <m:e>
              <m:r>
                <w:rPr>
                  <w:rFonts w:ascii="Cambria Math" w:hAnsi="Cambria Math"/>
                </w:rPr>
                <m:t>]</m:t>
              </m:r>
            </m:e>
            <m:sup>
              <m:r>
                <m:rPr>
                  <m:scr m:val="sans-serif"/>
                </m:rPr>
                <w:rPr>
                  <w:rFonts w:ascii="Cambria Math" w:hAnsi="Cambria Math"/>
                </w:rPr>
                <m:t>T</m:t>
              </m:r>
            </m:sup>
          </m:sSup>
          <m:r>
            <w:rPr>
              <w:rFonts w:ascii="Cambria Math" w:hAnsi="Cambria Math"/>
            </w:rPr>
            <m:t>=[</m:t>
          </m:r>
          <m:sSub>
            <m:sSubPr>
              <m:ctrlPr>
                <w:rPr>
                  <w:rFonts w:ascii="Cambria Math" w:hAnsi="Cambria Math"/>
                </w:rPr>
              </m:ctrlPr>
            </m:sSubPr>
            <m:e>
              <m:r>
                <m:rPr>
                  <m:sty m:val="bi"/>
                </m:rP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rPr>
              </m:ctrlPr>
            </m:sSubPr>
            <m:e>
              <m:r>
                <m:rPr>
                  <m:sty m:val="bi"/>
                </m:rPr>
                <w:rPr>
                  <w:rFonts w:ascii="Cambria Math" w:hAnsi="Cambria Math"/>
                </w:rPr>
                <m:t>ν</m:t>
              </m:r>
            </m:e>
            <m:sub>
              <m:r>
                <w:rPr>
                  <w:rFonts w:ascii="Cambria Math" w:hAnsi="Cambria Math"/>
                </w:rPr>
                <m:t>r</m:t>
              </m:r>
            </m:sub>
          </m:sSub>
          <m:r>
            <w:rPr>
              <w:rFonts w:ascii="Cambria Math" w:hAnsi="Cambria Math"/>
            </w:rPr>
            <m:t>].</m:t>
          </m:r>
        </m:oMath>
      </m:oMathPara>
    </w:p>
    <w:p w14:paraId="5AD52D19" w14:textId="57ED2554" w:rsidR="00E16621" w:rsidRPr="001D2462" w:rsidRDefault="000E7FCD">
      <w:pPr>
        <w:pStyle w:val="FirstParagraph"/>
      </w:pPr>
      <w:r w:rsidRPr="001D2462">
        <w:t>The columns </w:t>
      </w:r>
      <m:oMath>
        <m:sSub>
          <m:sSubPr>
            <m:ctrlPr>
              <w:rPr>
                <w:rFonts w:ascii="Cambria Math" w:hAnsi="Cambria Math"/>
              </w:rPr>
            </m:ctrlPr>
          </m:sSubPr>
          <m:e>
            <m:r>
              <m:rPr>
                <m:sty m:val="bi"/>
              </m:rPr>
              <w:rPr>
                <w:rFonts w:ascii="Cambria Math" w:hAnsi="Cambria Math"/>
              </w:rPr>
              <m:t>χ</m:t>
            </m:r>
          </m:e>
          <m:sub>
            <m:r>
              <w:rPr>
                <w:rFonts w:ascii="Cambria Math" w:hAnsi="Cambria Math"/>
              </w:rPr>
              <m:t>j</m:t>
            </m:r>
          </m:sub>
        </m:sSub>
      </m:oMath>
      <w:r w:rsidRPr="001D2462">
        <w:t xml:space="preserve"> of </w:t>
      </w:r>
      <m:oMath>
        <m:r>
          <m:rPr>
            <m:sty m:val="bi"/>
          </m:rPr>
          <w:rPr>
            <w:rFonts w:ascii="Cambria Math" w:hAnsi="Cambria Math"/>
          </w:rPr>
          <m:t>X</m:t>
        </m:r>
      </m:oMath>
      <w:r w:rsidRPr="001D2462">
        <w:t xml:space="preserve"> correspond to the object features,</w:t>
      </w:r>
      <w:ins w:id="197" w:author="Editor" w:date="2018-08-30T12:55:00Z">
        <w:r w:rsidR="00365BCF" w:rsidRPr="001D2462">
          <w:t xml:space="preserve"> and</w:t>
        </w:r>
      </w:ins>
      <w:r w:rsidRPr="001D2462">
        <w:t xml:space="preserve"> the columns </w:t>
      </w:r>
      <m:oMath>
        <m:sSub>
          <m:sSubPr>
            <m:ctrlPr>
              <w:rPr>
                <w:rFonts w:ascii="Cambria Math" w:hAnsi="Cambria Math"/>
              </w:rPr>
            </m:ctrlPr>
          </m:sSubPr>
          <m:e>
            <m:r>
              <m:rPr>
                <m:sty m:val="bi"/>
              </m:rPr>
              <w:rPr>
                <w:rFonts w:ascii="Cambria Math" w:hAnsi="Cambria Math"/>
              </w:rPr>
              <m:t>ν</m:t>
            </m:r>
          </m:e>
          <m:sub>
            <m:r>
              <w:rPr>
                <w:rFonts w:ascii="Cambria Math" w:hAnsi="Cambria Math"/>
              </w:rPr>
              <m:t>j</m:t>
            </m:r>
          </m:sub>
        </m:sSub>
      </m:oMath>
      <w:r w:rsidRPr="001D2462">
        <w:t xml:space="preserve"> of </w:t>
      </w:r>
      <m:oMath>
        <m:r>
          <m:rPr>
            <m:sty m:val="bi"/>
          </m:rPr>
          <w:rPr>
            <w:rFonts w:ascii="Cambria Math" w:hAnsi="Cambria Math"/>
          </w:rPr>
          <m:t>Y</m:t>
        </m:r>
      </m:oMath>
      <w:r w:rsidRPr="001D2462">
        <w:t xml:space="preserve"> correspond to the targets.</w:t>
      </w:r>
    </w:p>
    <w:p w14:paraId="3F2FFC69" w14:textId="58C7ADD0" w:rsidR="00E16621" w:rsidRPr="001D2462" w:rsidRDefault="000E7FCD">
      <w:pPr>
        <w:pStyle w:val="BodyText"/>
      </w:pPr>
      <w:r w:rsidRPr="001D2462">
        <w:t xml:space="preserve">The optimal parameters are determined by </w:t>
      </w:r>
      <w:ins w:id="198" w:author="Editor" w:date="2018-08-30T12:55:00Z">
        <w:r w:rsidR="00365BCF" w:rsidRPr="001D2462">
          <w:t xml:space="preserve">the </w:t>
        </w:r>
      </w:ins>
      <w:r w:rsidRPr="001D2462">
        <w:t xml:space="preserve">minimization of an error function. </w:t>
      </w:r>
      <w:ins w:id="199" w:author="Editor" w:date="2018-08-30T12:55:00Z">
        <w:r w:rsidR="00365BCF" w:rsidRPr="001D2462">
          <w:t xml:space="preserve">We </w:t>
        </w:r>
      </w:ins>
      <w:del w:id="200" w:author="Editor" w:date="2018-08-30T12:55:00Z">
        <w:r w:rsidRPr="001D2462" w:rsidDel="00365BCF">
          <w:delText>D</w:delText>
        </w:r>
      </w:del>
      <w:ins w:id="201" w:author="Editor" w:date="2018-08-30T12:55:00Z">
        <w:r w:rsidR="00365BCF" w:rsidRPr="001D2462">
          <w:t>d</w:t>
        </w:r>
      </w:ins>
      <w:r w:rsidRPr="001D2462">
        <w:t>efine the quadratic loss function</w:t>
      </w:r>
      <w:ins w:id="202" w:author="Editor" w:date="2018-08-30T12:55:00Z">
        <w:r w:rsidR="00365BCF" w:rsidRPr="001D2462">
          <w:t xml:space="preserve"> as follow</w:t>
        </w:r>
      </w:ins>
      <w:ins w:id="203" w:author="Editor" w:date="2018-08-30T14:04:00Z">
        <w:r w:rsidR="00A121BA" w:rsidRPr="001D2462">
          <w:t>s</w:t>
        </w:r>
      </w:ins>
      <w:r w:rsidRPr="001D2462">
        <w:t>:</w:t>
      </w:r>
    </w:p>
    <w:p w14:paraId="2EF32A4D" w14:textId="77777777" w:rsidR="00E16621" w:rsidRPr="001D2462" w:rsidRDefault="000E7FCD">
      <w:pPr>
        <w:pStyle w:val="BodyText"/>
        <w:jc w:val="center"/>
      </w:pPr>
      <m:oMath>
        <m:r>
          <m:rPr>
            <m:scr m:val="script"/>
          </m:rPr>
          <w:rPr>
            <w:rFonts w:ascii="Cambria Math" w:hAnsi="Cambria Math"/>
          </w:rPr>
          <m:t>L(</m:t>
        </m:r>
        <m:r>
          <m:rPr>
            <m:sty m:val="bi"/>
          </m:rPr>
          <w:rPr>
            <w:rFonts w:ascii="Cambria Math" w:hAnsi="Cambria Math"/>
          </w:rPr>
          <m:t>Θ</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sSubSup>
          <m:sSubSupPr>
            <m:ctrlPr>
              <w:rPr>
                <w:rFonts w:ascii="Cambria Math" w:hAnsi="Cambria Math"/>
              </w:rPr>
            </m:ctrlPr>
          </m:sSubSupPr>
          <m:e>
            <m:d>
              <m:dPr>
                <m:begChr m:val="∥"/>
                <m:endChr m:val="∥"/>
                <m:ctrlPr>
                  <w:rPr>
                    <w:rFonts w:ascii="Cambria Math" w:hAnsi="Cambria Math"/>
                    <w:i/>
                  </w:rPr>
                </m:ctrlPr>
              </m:dPr>
              <m:e>
                <m:limLow>
                  <m:limLowPr>
                    <m:ctrlPr>
                      <w:rPr>
                        <w:rFonts w:ascii="Cambria Math" w:hAnsi="Cambria Math"/>
                      </w:rPr>
                    </m:ctrlPr>
                  </m:limLowPr>
                  <m:e>
                    <m:r>
                      <m:rPr>
                        <m:sty m:val="bi"/>
                      </m:rPr>
                      <w:rPr>
                        <w:rFonts w:ascii="Cambria Math" w:hAnsi="Cambria Math"/>
                      </w:rPr>
                      <m:t>Y</m:t>
                    </m:r>
                  </m:e>
                  <m:lim>
                    <m:r>
                      <w:rPr>
                        <w:rFonts w:ascii="Cambria Math" w:hAnsi="Cambria Math"/>
                      </w:rPr>
                      <m:t>m×r</m:t>
                    </m:r>
                  </m:lim>
                </m:limLow>
                <m:r>
                  <w:rPr>
                    <w:rFonts w:ascii="Cambria Math" w:hAnsi="Cambria Math"/>
                  </w:rPr>
                  <m:t>-</m:t>
                </m:r>
                <m:limLow>
                  <m:limLowPr>
                    <m:ctrlPr>
                      <w:rPr>
                        <w:rFonts w:ascii="Cambria Math" w:hAnsi="Cambria Math"/>
                      </w:rPr>
                    </m:ctrlPr>
                  </m:limLowPr>
                  <m:e>
                    <m:r>
                      <m:rPr>
                        <m:sty m:val="bi"/>
                      </m:rPr>
                      <w:rPr>
                        <w:rFonts w:ascii="Cambria Math" w:hAnsi="Cambria Math"/>
                      </w:rPr>
                      <m:t>X</m:t>
                    </m:r>
                  </m:e>
                  <m:lim>
                    <m:r>
                      <w:rPr>
                        <w:rFonts w:ascii="Cambria Math" w:hAnsi="Cambria Math"/>
                      </w:rPr>
                      <m:t>m×n</m:t>
                    </m:r>
                  </m:lim>
                </m:limLow>
                <m:r>
                  <w:rPr>
                    <w:rFonts w:ascii="Cambria Math" w:hAnsi="Cambria Math"/>
                  </w:rPr>
                  <m:t>⋅</m:t>
                </m:r>
                <m:sSup>
                  <m:sSupPr>
                    <m:ctrlPr>
                      <w:rPr>
                        <w:rFonts w:ascii="Cambria Math" w:hAnsi="Cambria Math"/>
                      </w:rPr>
                    </m:ctrlPr>
                  </m:sSupPr>
                  <m:e>
                    <m:limLow>
                      <m:limLowPr>
                        <m:ctrlPr>
                          <w:rPr>
                            <w:rFonts w:ascii="Cambria Math" w:hAnsi="Cambria Math"/>
                          </w:rPr>
                        </m:ctrlPr>
                      </m:limLowPr>
                      <m:e>
                        <m:r>
                          <m:rPr>
                            <m:sty m:val="bi"/>
                          </m:rPr>
                          <w:rPr>
                            <w:rFonts w:ascii="Cambria Math" w:hAnsi="Cambria Math"/>
                          </w:rPr>
                          <m:t>Θ</m:t>
                        </m:r>
                      </m:e>
                      <m:lim>
                        <m:r>
                          <w:rPr>
                            <w:rFonts w:ascii="Cambria Math" w:hAnsi="Cambria Math"/>
                          </w:rPr>
                          <m:t>r×n</m:t>
                        </m:r>
                      </m:lim>
                    </m:limLow>
                  </m:e>
                  <m:sup>
                    <m:r>
                      <m:rPr>
                        <m:scr m:val="sans-serif"/>
                      </m:rPr>
                      <w:rPr>
                        <w:rFonts w:ascii="Cambria Math" w:hAnsi="Cambria Math"/>
                      </w:rPr>
                      <m:t>T</m:t>
                    </m:r>
                  </m:sup>
                </m:sSup>
              </m:e>
            </m:d>
          </m:e>
          <m:sub>
            <m:r>
              <w:rPr>
                <w:rFonts w:ascii="Cambria Math" w:hAnsi="Cambria Math"/>
              </w:rPr>
              <m:t>2</m:t>
            </m:r>
          </m:sub>
          <m:sup>
            <m:r>
              <w:rPr>
                <w:rFonts w:ascii="Cambria Math" w:hAnsi="Cambria Math"/>
              </w:rPr>
              <m:t>2</m:t>
            </m:r>
          </m:sup>
        </m:sSubSup>
        <m:r>
          <w:rPr>
            <w:rFonts w:ascii="Cambria Math" w:hAnsi="Cambria Math"/>
          </w:rPr>
          <m:t>→</m:t>
        </m:r>
        <m:limLow>
          <m:limLowPr>
            <m:ctrlPr>
              <w:rPr>
                <w:rFonts w:ascii="Cambria Math" w:hAnsi="Cambria Math"/>
              </w:rPr>
            </m:ctrlPr>
          </m:limLowPr>
          <m:e>
            <m:r>
              <w:rPr>
                <w:rFonts w:ascii="Cambria Math" w:hAnsi="Cambria Math"/>
              </w:rPr>
              <m:t>min</m:t>
            </m:r>
          </m:e>
          <m:lim>
            <m:r>
              <m:rPr>
                <m:sty m:val="bi"/>
              </m:rPr>
              <w:rPr>
                <w:rFonts w:ascii="Cambria Math" w:hAnsi="Cambria Math"/>
              </w:rPr>
              <m:t>Θ</m:t>
            </m:r>
          </m:lim>
        </m:limLow>
        <m:r>
          <w:rPr>
            <w:rFonts w:ascii="Cambria Math" w:hAnsi="Cambria Math"/>
          </w:rPr>
          <m:t>.</m:t>
        </m:r>
      </m:oMath>
      <w:r w:rsidRPr="001D2462">
        <w:t xml:space="preserve">            (3)</w:t>
      </w:r>
    </w:p>
    <w:p w14:paraId="41AAA3DD" w14:textId="77777777" w:rsidR="00E16621" w:rsidRPr="001D2462" w:rsidRDefault="000E7FCD">
      <w:pPr>
        <w:pStyle w:val="FirstParagraph"/>
      </w:pPr>
      <w:r w:rsidRPr="001D2462">
        <w:t>The solution of (3) is given by</w:t>
      </w:r>
    </w:p>
    <w:p w14:paraId="4A5D3199" w14:textId="77777777" w:rsidR="00E16621" w:rsidRPr="001D2462" w:rsidRDefault="000E7FCD">
      <w:pPr>
        <w:pStyle w:val="BodyText"/>
        <w:jc w:val="center"/>
      </w:pPr>
      <m:oMathPara>
        <m:oMathParaPr>
          <m:jc m:val="center"/>
        </m:oMathParaPr>
        <m:oMath>
          <m:r>
            <m:rPr>
              <m:sty m:val="bi"/>
            </m:rPr>
            <w:rPr>
              <w:rFonts w:ascii="Cambria Math" w:hAnsi="Cambria Math"/>
            </w:rPr>
            <m:t>Θ</m:t>
          </m:r>
          <m:r>
            <w:rPr>
              <w:rFonts w:ascii="Cambria Math" w:hAnsi="Cambria Math"/>
            </w:rPr>
            <m:t>=</m:t>
          </m:r>
          <m:sSup>
            <m:sSupPr>
              <m:ctrlPr>
                <w:rPr>
                  <w:rFonts w:ascii="Cambria Math" w:hAnsi="Cambria Math"/>
                </w:rPr>
              </m:ctrlPr>
            </m:sSupPr>
            <m:e>
              <m:r>
                <m:rPr>
                  <m:sty m:val="bi"/>
                </m:rPr>
                <w:rPr>
                  <w:rFonts w:ascii="Cambria Math" w:hAnsi="Cambria Math"/>
                </w:rPr>
                <m:t>Y</m:t>
              </m:r>
            </m:e>
            <m:sup>
              <m:r>
                <m:rPr>
                  <m:scr m:val="sans-serif"/>
                </m:rPr>
                <w:rPr>
                  <w:rFonts w:ascii="Cambria Math" w:hAnsi="Cambria Math"/>
                </w:rPr>
                <m:t>T</m:t>
              </m:r>
            </m:sup>
          </m:sSup>
          <m:r>
            <m:rPr>
              <m:sty m:val="bi"/>
            </m:rPr>
            <w:rPr>
              <w:rFonts w:ascii="Cambria Math" w:hAnsi="Cambria Math"/>
            </w:rPr>
            <m:t>X</m:t>
          </m:r>
          <m:r>
            <w:rPr>
              <w:rFonts w:ascii="Cambria Math" w:hAnsi="Cambria Math"/>
            </w:rPr>
            <m:t>(</m:t>
          </m:r>
          <m:sSup>
            <m:sSupPr>
              <m:ctrlPr>
                <w:rPr>
                  <w:rFonts w:ascii="Cambria Math" w:hAnsi="Cambria Math"/>
                </w:rPr>
              </m:ctrlPr>
            </m:sSupPr>
            <m:e>
              <m:r>
                <m:rPr>
                  <m:sty m:val="bi"/>
                </m:rPr>
                <w:rPr>
                  <w:rFonts w:ascii="Cambria Math" w:hAnsi="Cambria Math"/>
                </w:rPr>
                <m:t>X</m:t>
              </m:r>
            </m:e>
            <m:sup>
              <m:r>
                <m:rPr>
                  <m:scr m:val="sans-serif"/>
                </m:rPr>
                <w:rPr>
                  <w:rFonts w:ascii="Cambria Math" w:hAnsi="Cambria Math"/>
                </w:rPr>
                <m:t>T</m:t>
              </m:r>
            </m:sup>
          </m:sSup>
          <m:r>
            <m:rPr>
              <m:sty m:val="bi"/>
            </m:rP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m:t>
          </m:r>
        </m:oMath>
      </m:oMathPara>
    </w:p>
    <w:p w14:paraId="74448C07" w14:textId="17BD398A" w:rsidR="00E16621" w:rsidRPr="001D2462" w:rsidRDefault="000E7FCD">
      <w:pPr>
        <w:pStyle w:val="FirstParagraph"/>
      </w:pPr>
      <w:r w:rsidRPr="001D2462">
        <w:t>The linear dependent columns of </w:t>
      </w:r>
      <m:oMath>
        <m:r>
          <m:rPr>
            <m:sty m:val="bi"/>
          </m:rPr>
          <w:rPr>
            <w:rFonts w:ascii="Cambria Math" w:hAnsi="Cambria Math"/>
          </w:rPr>
          <m:t>X</m:t>
        </m:r>
      </m:oMath>
      <w:r w:rsidRPr="001D2462">
        <w:t xml:space="preserve"> lead</w:t>
      </w:r>
      <w:del w:id="204" w:author="Editor" w:date="2018-08-30T12:55:00Z">
        <w:r w:rsidRPr="001D2462" w:rsidDel="00365BCF">
          <w:delText>s</w:delText>
        </w:r>
      </w:del>
      <w:r w:rsidRPr="001D2462">
        <w:t xml:space="preserve"> to an unstable solution for the optimization problem (3). If there is a vector </w:t>
      </w:r>
      <m:oMath>
        <m:r>
          <m:rPr>
            <m:sty m:val="bi"/>
          </m:rP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0</m:t>
            </m:r>
          </m:e>
          <m:sub>
            <m:r>
              <w:rPr>
                <w:rFonts w:ascii="Cambria Math" w:hAnsi="Cambria Math"/>
              </w:rPr>
              <m:t>n</m:t>
            </m:r>
          </m:sub>
        </m:sSub>
      </m:oMath>
      <w:r w:rsidRPr="001D2462">
        <w:t xml:space="preserve"> such that </w:t>
      </w:r>
      <m:oMath>
        <m:r>
          <m:rPr>
            <m:sty m:val="bi"/>
          </m:rPr>
          <w:rPr>
            <w:rFonts w:ascii="Cambria Math" w:hAnsi="Cambria Math"/>
          </w:rPr>
          <m:t>Xα</m:t>
        </m:r>
        <m:r>
          <w:rPr>
            <w:rFonts w:ascii="Cambria Math" w:hAnsi="Cambria Math"/>
          </w:rPr>
          <m:t>=</m:t>
        </m:r>
        <m:sSub>
          <m:sSubPr>
            <m:ctrlPr>
              <w:rPr>
                <w:rFonts w:ascii="Cambria Math" w:hAnsi="Cambria Math"/>
              </w:rPr>
            </m:ctrlPr>
          </m:sSubPr>
          <m:e>
            <m:r>
              <w:rPr>
                <w:rFonts w:ascii="Cambria Math" w:hAnsi="Cambria Math"/>
              </w:rPr>
              <m:t>0</m:t>
            </m:r>
          </m:e>
          <m:sub>
            <m:r>
              <w:rPr>
                <w:rFonts w:ascii="Cambria Math" w:hAnsi="Cambria Math"/>
              </w:rPr>
              <m:t>m</m:t>
            </m:r>
          </m:sub>
        </m:sSub>
      </m:oMath>
      <w:r w:rsidRPr="001D2462">
        <w:t>, then adding </w:t>
      </w:r>
      <m:oMath>
        <m:r>
          <m:rPr>
            <m:sty m:val="bi"/>
          </m:rPr>
          <w:rPr>
            <w:rFonts w:ascii="Cambria Math" w:hAnsi="Cambria Math"/>
          </w:rPr>
          <m:t>α</m:t>
        </m:r>
      </m:oMath>
      <w:r w:rsidRPr="001D2462">
        <w:t xml:space="preserve"> to any column of </w:t>
      </w:r>
      <m:oMath>
        <m:r>
          <m:rPr>
            <m:sty m:val="bi"/>
          </m:rPr>
          <w:rPr>
            <w:rFonts w:ascii="Cambria Math" w:hAnsi="Cambria Math"/>
          </w:rPr>
          <m:t>Θ</m:t>
        </m:r>
      </m:oMath>
      <w:r w:rsidRPr="001D2462">
        <w:t xml:space="preserve"> does not change the value of the loss function </w:t>
      </w:r>
      <m:oMath>
        <m:r>
          <m:rPr>
            <m:scr m:val="script"/>
          </m:rPr>
          <w:rPr>
            <w:rFonts w:ascii="Cambria Math" w:hAnsi="Cambria Math"/>
          </w:rPr>
          <m:t>L(</m:t>
        </m:r>
        <m:r>
          <m:rPr>
            <m:sty m:val="bi"/>
          </m:rPr>
          <w:rPr>
            <w:rFonts w:ascii="Cambria Math" w:hAnsi="Cambria Math"/>
          </w:rPr>
          <m:t>Θ</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oMath>
      <w:r w:rsidRPr="001D2462">
        <w:t>. In this case</w:t>
      </w:r>
      <w:ins w:id="205" w:author="Editor" w:date="2018-08-30T12:55:00Z">
        <w:r w:rsidR="00365BCF" w:rsidRPr="001D2462">
          <w:t>,</w:t>
        </w:r>
      </w:ins>
      <w:r w:rsidRPr="001D2462">
        <w:t xml:space="preserve"> the matrix </w:t>
      </w:r>
      <m:oMath>
        <m:sSup>
          <m:sSupPr>
            <m:ctrlPr>
              <w:rPr>
                <w:rFonts w:ascii="Cambria Math" w:hAnsi="Cambria Math"/>
              </w:rPr>
            </m:ctrlPr>
          </m:sSupPr>
          <m:e>
            <m:r>
              <m:rPr>
                <m:sty m:val="bi"/>
              </m:rPr>
              <w:rPr>
                <w:rFonts w:ascii="Cambria Math" w:hAnsi="Cambria Math"/>
              </w:rPr>
              <m:t>X</m:t>
            </m:r>
          </m:e>
          <m:sup>
            <m:r>
              <m:rPr>
                <m:scr m:val="sans-serif"/>
              </m:rPr>
              <w:rPr>
                <w:rFonts w:ascii="Cambria Math" w:hAnsi="Cambria Math"/>
              </w:rPr>
              <m:t>T</m:t>
            </m:r>
          </m:sup>
        </m:sSup>
        <m:r>
          <m:rPr>
            <m:sty m:val="bi"/>
          </m:rPr>
          <w:rPr>
            <w:rFonts w:ascii="Cambria Math" w:hAnsi="Cambria Math"/>
          </w:rPr>
          <m:t>X</m:t>
        </m:r>
      </m:oMath>
      <w:r w:rsidRPr="001D2462">
        <w:t xml:space="preserve"> is close to singular and </w:t>
      </w:r>
      <w:ins w:id="206" w:author="Editor" w:date="2018-08-30T12:55:00Z">
        <w:r w:rsidR="00365BCF" w:rsidRPr="001D2462">
          <w:t xml:space="preserve">is </w:t>
        </w:r>
      </w:ins>
      <w:r w:rsidRPr="001D2462">
        <w:t xml:space="preserve">not invertible. To avoid </w:t>
      </w:r>
      <w:del w:id="207" w:author="Editor" w:date="2018-08-30T12:55:00Z">
        <w:r w:rsidRPr="001D2462" w:rsidDel="00365BCF">
          <w:delText xml:space="preserve">the </w:delText>
        </w:r>
      </w:del>
      <w:r w:rsidRPr="001D2462">
        <w:t>strong linear dependence, dimensionality reduction and feature selection are used.</w:t>
      </w:r>
    </w:p>
    <w:p w14:paraId="04BCD365" w14:textId="77777777" w:rsidR="00E16621" w:rsidRPr="001D2462" w:rsidRDefault="000E7FCD">
      <w:pPr>
        <w:pStyle w:val="a1"/>
      </w:pPr>
      <w:bookmarkStart w:id="208" w:name="featureselection"/>
      <w:bookmarkEnd w:id="208"/>
      <w:r w:rsidRPr="001D2462">
        <w:t>Feature selection</w:t>
      </w:r>
    </w:p>
    <w:p w14:paraId="5B067E11" w14:textId="08ECBBF5" w:rsidR="00E16621" w:rsidRPr="001D2462" w:rsidRDefault="000E7FCD">
      <w:pPr>
        <w:pStyle w:val="FirstParagraph"/>
      </w:pPr>
      <w:r w:rsidRPr="001D2462">
        <w:t>The feature selection goal is to find the boolean vector </w:t>
      </w:r>
      <m:oMath>
        <m:r>
          <m:rPr>
            <m:sty m:val="bi"/>
          </m:rPr>
          <w:rPr>
            <w:rFonts w:ascii="Cambria Math" w:hAnsi="Cambria Math"/>
          </w:rPr>
          <m:t>a</m:t>
        </m:r>
        <m:r>
          <w:rPr>
            <w:rFonts w:ascii="Cambria Math" w:hAnsi="Cambria Math"/>
          </w:rPr>
          <m:t>={0,1</m:t>
        </m:r>
        <m:sSup>
          <m:sSupPr>
            <m:ctrlPr>
              <w:rPr>
                <w:rFonts w:ascii="Cambria Math" w:hAnsi="Cambria Math"/>
              </w:rPr>
            </m:ctrlPr>
          </m:sSupPr>
          <m:e>
            <m:r>
              <w:rPr>
                <w:rFonts w:ascii="Cambria Math" w:hAnsi="Cambria Math"/>
              </w:rPr>
              <m:t>}</m:t>
            </m:r>
          </m:e>
          <m:sup>
            <m:r>
              <w:rPr>
                <w:rFonts w:ascii="Cambria Math" w:hAnsi="Cambria Math"/>
              </w:rPr>
              <m:t>n</m:t>
            </m:r>
          </m:sup>
        </m:sSup>
      </m:oMath>
      <w:ins w:id="209" w:author="Editor" w:date="2018-08-30T12:57:00Z">
        <w:r w:rsidR="00600541" w:rsidRPr="001D2462">
          <w:t xml:space="preserve"> in</w:t>
        </w:r>
      </w:ins>
      <w:del w:id="210" w:author="Editor" w:date="2018-08-30T12:57:00Z">
        <w:r w:rsidRPr="001D2462" w:rsidDel="00600541">
          <w:delText>,</w:delText>
        </w:r>
      </w:del>
      <w:r w:rsidRPr="001D2462">
        <w:t xml:space="preserve"> which </w:t>
      </w:r>
      <w:ins w:id="211" w:author="Editor" w:date="2018-08-30T12:57:00Z">
        <w:r w:rsidR="00600541" w:rsidRPr="001D2462">
          <w:t xml:space="preserve">the </w:t>
        </w:r>
      </w:ins>
      <w:r w:rsidRPr="001D2462">
        <w:t>components indicate whether the feature is selected. To obtain the optimal vector </w:t>
      </w:r>
      <m:oMath>
        <m:r>
          <m:rPr>
            <m:sty m:val="bi"/>
          </m:rPr>
          <w:rPr>
            <w:rFonts w:ascii="Cambria Math" w:hAnsi="Cambria Math"/>
          </w:rPr>
          <m:t>a</m:t>
        </m:r>
      </m:oMath>
      <w:r w:rsidRPr="001D2462">
        <w:t xml:space="preserve"> among all possible </w:t>
      </w:r>
      <m:oMath>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-1</m:t>
        </m:r>
      </m:oMath>
      <w:r w:rsidRPr="001D2462">
        <w:t xml:space="preserve"> options, </w:t>
      </w:r>
      <w:ins w:id="212" w:author="Editor" w:date="2018-08-30T12:57:00Z">
        <w:r w:rsidR="00600541" w:rsidRPr="001D2462">
          <w:t xml:space="preserve">we </w:t>
        </w:r>
      </w:ins>
      <w:r w:rsidRPr="001D2462">
        <w:t xml:space="preserve">introduce the feature selection error function </w:t>
      </w:r>
      <m:oMath>
        <m:r>
          <w:rPr>
            <w:rFonts w:ascii="Cambria Math" w:hAnsi="Cambria Math"/>
          </w:rPr>
          <m:t>S(</m:t>
        </m:r>
        <m:r>
          <m:rPr>
            <m:sty m:val="bi"/>
          </m:rPr>
          <w:rPr>
            <w:rFonts w:ascii="Cambria Math" w:hAnsi="Cambria Math"/>
          </w:rPr>
          <m:t>a</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oMath>
      <w:r w:rsidRPr="001D2462">
        <w:t>. We state the feature selection problem as follows</w:t>
      </w:r>
      <w:ins w:id="213" w:author="Editor" w:date="2018-08-30T12:57:00Z">
        <w:r w:rsidR="00600541" w:rsidRPr="001D2462">
          <w:t>:</w:t>
        </w:r>
      </w:ins>
    </w:p>
    <w:p w14:paraId="231F2ABE" w14:textId="77777777" w:rsidR="00E16621" w:rsidRPr="001D2462" w:rsidRDefault="000E7FCD">
      <w:pPr>
        <w:pStyle w:val="BodyText"/>
        <w:jc w:val="center"/>
      </w:pPr>
      <m:oMath>
        <m:r>
          <m:rPr>
            <m:sty m:val="bi"/>
          </m:rPr>
          <w:rPr>
            <w:rFonts w:ascii="Cambria Math" w:hAnsi="Cambria Math"/>
          </w:rPr>
          <m:t>a</m:t>
        </m:r>
        <m:r>
          <w:rPr>
            <w:rFonts w:ascii="Cambria Math" w:hAnsi="Cambria Math"/>
          </w:rPr>
          <m:t>=</m:t>
        </m:r>
        <m:sSub>
          <m:sSubPr>
            <m:ctrlPr>
              <w:rPr>
                <w:rFonts w:ascii="Cambria Math" w:hAnsi="Cambria Math"/>
              </w:rPr>
            </m:ctrlPr>
          </m:sSubPr>
          <m:e>
            <m:r>
              <w:rPr>
                <w:rFonts w:ascii="Cambria Math" w:hAnsi="Cambria Math"/>
              </w:rPr>
              <m:t>argmin</m:t>
            </m:r>
          </m:e>
          <m:sub>
            <m:r>
              <m:rPr>
                <m:sty m:val="bi"/>
              </m:rPr>
              <w:rPr>
                <w:rFonts w:ascii="Cambria Math" w:hAnsi="Cambria Math"/>
              </w:rPr>
              <m:t>a</m:t>
            </m:r>
            <m:r>
              <w:rPr>
                <w:rFonts w:ascii="Cambria Math" w:hAnsi="Cambria Math"/>
              </w:rPr>
              <m:t>'∈{0,1</m:t>
            </m:r>
            <m:sSup>
              <m:sSupPr>
                <m:ctrlPr>
                  <w:rPr>
                    <w:rFonts w:ascii="Cambria Math" w:hAnsi="Cambria Math"/>
                  </w:rPr>
                </m:ctrlPr>
              </m:sSupPr>
              <m:e>
                <m:r>
                  <w:rPr>
                    <w:rFonts w:ascii="Cambria Math" w:hAnsi="Cambria Math"/>
                  </w:rPr>
                  <m:t>}</m:t>
                </m:r>
              </m:e>
              <m:sup>
                <m:r>
                  <w:rPr>
                    <w:rFonts w:ascii="Cambria Math" w:hAnsi="Cambria Math"/>
                  </w:rPr>
                  <m:t>n</m:t>
                </m:r>
              </m:sup>
            </m:sSup>
          </m:sub>
        </m:sSub>
        <m:r>
          <w:rPr>
            <w:rFonts w:ascii="Cambria Math" w:hAnsi="Cambria Math"/>
          </w:rPr>
          <m:t>S(</m:t>
        </m:r>
        <m:r>
          <m:rPr>
            <m:sty m:val="bi"/>
          </m:rPr>
          <w:rPr>
            <w:rFonts w:ascii="Cambria Math" w:hAnsi="Cambria Math"/>
          </w:rPr>
          <m:t>a</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oMath>
      <w:r w:rsidRPr="001D2462">
        <w:t xml:space="preserve">            (4)</w:t>
      </w:r>
    </w:p>
    <w:p w14:paraId="7DB78952" w14:textId="392CE850" w:rsidR="00E16621" w:rsidRPr="001D2462" w:rsidRDefault="000E7FCD">
      <w:pPr>
        <w:pStyle w:val="FirstParagraph"/>
      </w:pPr>
      <w:r w:rsidRPr="001D2462">
        <w:t>The goal of feature selection is to construct the appropriate function </w:t>
      </w:r>
      <m:oMath>
        <m:r>
          <w:rPr>
            <w:rFonts w:ascii="Cambria Math" w:hAnsi="Cambria Math"/>
          </w:rPr>
          <m:t>S(</m:t>
        </m:r>
        <m:r>
          <m:rPr>
            <m:sty m:val="bi"/>
          </m:rPr>
          <w:rPr>
            <w:rFonts w:ascii="Cambria Math" w:hAnsi="Cambria Math"/>
          </w:rPr>
          <m:t>a</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oMath>
      <w:r w:rsidRPr="001D2462">
        <w:t xml:space="preserve">. The particular examples for the considered feature selection algorithms are given below and summarized in </w:t>
      </w:r>
      <w:del w:id="214" w:author="Editor" w:date="2018-08-30T12:57:00Z">
        <w:r w:rsidRPr="001D2462" w:rsidDel="00600541">
          <w:delText xml:space="preserve">the </w:delText>
        </w:r>
      </w:del>
      <w:r w:rsidRPr="001D2462">
        <w:t>Table 1.</w:t>
      </w:r>
    </w:p>
    <w:p w14:paraId="051C07E1" w14:textId="43BBB4DD" w:rsidR="00E16621" w:rsidRPr="001D2462" w:rsidRDefault="000E7FCD">
      <w:pPr>
        <w:pStyle w:val="BodyText"/>
      </w:pPr>
      <w:del w:id="215" w:author="Editor" w:date="2018-08-30T12:57:00Z">
        <w:r w:rsidRPr="001D2462" w:rsidDel="00600541">
          <w:delText>The p</w:delText>
        </w:r>
      </w:del>
      <w:ins w:id="216" w:author="Editor" w:date="2018-08-30T12:57:00Z">
        <w:r w:rsidR="00600541" w:rsidRPr="001D2462">
          <w:t>P</w:t>
        </w:r>
      </w:ins>
      <w:r w:rsidRPr="001D2462">
        <w:t xml:space="preserve">roblem (4) </w:t>
      </w:r>
      <w:del w:id="217" w:author="Editor" w:date="2018-08-30T12:57:00Z">
        <w:r w:rsidRPr="001D2462" w:rsidDel="00600541">
          <w:delText>are</w:delText>
        </w:r>
      </w:del>
      <w:ins w:id="218" w:author="Editor" w:date="2018-08-30T12:57:00Z">
        <w:r w:rsidR="00600541" w:rsidRPr="001D2462">
          <w:t>is</w:t>
        </w:r>
      </w:ins>
      <w:r w:rsidRPr="001D2462">
        <w:t xml:space="preserve"> hard to solve due to </w:t>
      </w:r>
      <w:ins w:id="219" w:author="Editor" w:date="2018-08-30T12:57:00Z">
        <w:r w:rsidR="00600541" w:rsidRPr="001D2462">
          <w:t xml:space="preserve">the </w:t>
        </w:r>
      </w:ins>
      <w:r w:rsidRPr="001D2462">
        <w:t>discrete binary domain </w:t>
      </w:r>
      <m:oMath>
        <m:r>
          <w:rPr>
            <w:rFonts w:ascii="Cambria Math" w:hAnsi="Cambria Math"/>
          </w:rPr>
          <m:t>{0,1</m:t>
        </m:r>
        <m:sSup>
          <m:sSupPr>
            <m:ctrlPr>
              <w:rPr>
                <w:rFonts w:ascii="Cambria Math" w:hAnsi="Cambria Math"/>
              </w:rPr>
            </m:ctrlPr>
          </m:sSupPr>
          <m:e>
            <m:r>
              <w:rPr>
                <w:rFonts w:ascii="Cambria Math" w:hAnsi="Cambria Math"/>
              </w:rPr>
              <m:t>}</m:t>
            </m:r>
          </m:e>
          <m:sup>
            <m:r>
              <w:rPr>
                <w:rFonts w:ascii="Cambria Math" w:hAnsi="Cambria Math"/>
              </w:rPr>
              <m:t>n</m:t>
            </m:r>
          </m:sup>
        </m:sSup>
      </m:oMath>
      <w:r w:rsidRPr="001D2462">
        <w:t xml:space="preserve">. We relax </w:t>
      </w:r>
      <w:del w:id="220" w:author="Editor" w:date="2018-08-30T12:57:00Z">
        <w:r w:rsidRPr="001D2462" w:rsidDel="00600541">
          <w:delText xml:space="preserve">the </w:delText>
        </w:r>
      </w:del>
      <w:r w:rsidRPr="001D2462">
        <w:t>problem (4) to the continuous domain </w:t>
      </w:r>
      <m:oMath>
        <m:r>
          <w:rPr>
            <w:rFonts w:ascii="Cambria Math" w:hAnsi="Cambria Math"/>
          </w:rPr>
          <m:t>[0,1</m:t>
        </m:r>
        <m:sSup>
          <m:sSupPr>
            <m:ctrlPr>
              <w:rPr>
                <w:rFonts w:ascii="Cambria Math" w:hAnsi="Cambria Math"/>
              </w:rPr>
            </m:ctrlPr>
          </m:sSupPr>
          <m:e>
            <m:r>
              <w:rPr>
                <w:rFonts w:ascii="Cambria Math" w:hAnsi="Cambria Math"/>
              </w:rPr>
              <m:t>]</m:t>
            </m:r>
          </m:e>
          <m:sup>
            <m:r>
              <w:rPr>
                <w:rFonts w:ascii="Cambria Math" w:hAnsi="Cambria Math"/>
              </w:rPr>
              <m:t>n</m:t>
            </m:r>
          </m:sup>
        </m:sSup>
      </m:oMath>
      <w:r w:rsidRPr="001D2462">
        <w:t>. The relaxed feature selection problem is</w:t>
      </w:r>
    </w:p>
    <w:p w14:paraId="1F66E43C" w14:textId="77777777" w:rsidR="00E16621" w:rsidRPr="001D2462" w:rsidRDefault="000E7FCD">
      <w:pPr>
        <w:pStyle w:val="BodyText"/>
        <w:jc w:val="center"/>
      </w:pPr>
      <m:oMath>
        <m:r>
          <m:rPr>
            <m:sty m:val="bi"/>
          </m:rPr>
          <w:rPr>
            <w:rFonts w:ascii="Cambria Math" w:hAnsi="Cambria Math"/>
          </w:rPr>
          <m:t>z</m:t>
        </m:r>
        <m:r>
          <w:rPr>
            <w:rFonts w:ascii="Cambria Math" w:hAnsi="Cambria Math"/>
          </w:rPr>
          <m:t>=</m:t>
        </m:r>
        <m:sSub>
          <m:sSubPr>
            <m:ctrlPr>
              <w:rPr>
                <w:rFonts w:ascii="Cambria Math" w:hAnsi="Cambria Math"/>
              </w:rPr>
            </m:ctrlPr>
          </m:sSubPr>
          <m:e>
            <m:r>
              <w:rPr>
                <w:rFonts w:ascii="Cambria Math" w:hAnsi="Cambria Math"/>
              </w:rPr>
              <m:t>argmin</m:t>
            </m:r>
          </m:e>
          <m:sub>
            <m:r>
              <m:rPr>
                <m:sty m:val="bi"/>
              </m:rPr>
              <w:rPr>
                <w:rFonts w:ascii="Cambria Math" w:hAnsi="Cambria Math"/>
              </w:rPr>
              <m:t>z</m:t>
            </m:r>
            <m:r>
              <w:rPr>
                <w:rFonts w:ascii="Cambria Math" w:hAnsi="Cambria Math"/>
              </w:rPr>
              <m:t>'∈[0,1</m:t>
            </m:r>
            <m:sSup>
              <m:sSupPr>
                <m:ctrlPr>
                  <w:rPr>
                    <w:rFonts w:ascii="Cambria Math" w:hAnsi="Cambria Math"/>
                  </w:rPr>
                </m:ctrlPr>
              </m:sSupPr>
              <m:e>
                <m:r>
                  <w:rPr>
                    <w:rFonts w:ascii="Cambria Math" w:hAnsi="Cambria Math"/>
                  </w:rPr>
                  <m:t>]</m:t>
                </m:r>
              </m:e>
              <m:sup>
                <m:r>
                  <w:rPr>
                    <w:rFonts w:ascii="Cambria Math" w:hAnsi="Cambria Math"/>
                  </w:rPr>
                  <m:t>n</m:t>
                </m:r>
              </m:sup>
            </m:sSup>
          </m:sub>
        </m:sSub>
        <m:r>
          <w:rPr>
            <w:rFonts w:ascii="Cambria Math" w:hAnsi="Cambria Math"/>
          </w:rPr>
          <m:t>S(</m:t>
        </m:r>
        <m:r>
          <m:rPr>
            <m:sty m:val="bi"/>
          </m:rPr>
          <w:rPr>
            <w:rFonts w:ascii="Cambria Math" w:hAnsi="Cambria Math"/>
          </w:rPr>
          <m:t>z</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oMath>
      <w:r w:rsidRPr="001D2462">
        <w:t xml:space="preserve">           (5)</w:t>
      </w:r>
    </w:p>
    <w:p w14:paraId="494E8CB1" w14:textId="60CFAC0A" w:rsidR="00E16621" w:rsidRPr="001D2462" w:rsidRDefault="000E7FCD">
      <w:pPr>
        <w:pStyle w:val="FirstParagraph"/>
      </w:pPr>
      <w:r w:rsidRPr="001D2462">
        <w:lastRenderedPageBreak/>
        <w:t>Here</w:t>
      </w:r>
      <w:ins w:id="221" w:author="Editor" w:date="2018-08-30T12:57:00Z">
        <w:r w:rsidR="00600541" w:rsidRPr="001D2462">
          <w:t>,</w:t>
        </w:r>
      </w:ins>
      <w:r w:rsidRPr="001D2462">
        <w:t xml:space="preserve"> </w:t>
      </w:r>
      <w:del w:id="222" w:author="Editor" w:date="2018-08-30T13:27:00Z">
        <w:r w:rsidRPr="001D2462" w:rsidDel="00AC73E4">
          <w:delText xml:space="preserve">the </w:delText>
        </w:r>
      </w:del>
      <w:r w:rsidRPr="001D2462">
        <w:t>vector </w:t>
      </w:r>
      <m:oMath>
        <m:r>
          <m:rPr>
            <m:sty m:val="bi"/>
          </m:rPr>
          <w:rPr>
            <w:rFonts w:ascii="Cambria Math" w:hAnsi="Cambria Math"/>
          </w:rPr>
          <m:t>z</m:t>
        </m:r>
      </m:oMath>
      <w:ins w:id="223" w:author="Editor" w:date="2018-08-30T12:58:00Z">
        <w:r w:rsidR="00600541" w:rsidRPr="001D2462">
          <w:t>’s</w:t>
        </w:r>
      </w:ins>
      <w:r w:rsidRPr="001D2462">
        <w:t xml:space="preserve"> entries are </w:t>
      </w:r>
      <w:ins w:id="224" w:author="Editor" w:date="2018-08-30T14:04:00Z">
        <w:r w:rsidR="00A121BA" w:rsidRPr="001D2462">
          <w:t xml:space="preserve">the </w:t>
        </w:r>
      </w:ins>
      <w:r w:rsidRPr="001D2462">
        <w:t xml:space="preserve">normalized feature importances. </w:t>
      </w:r>
      <w:del w:id="225" w:author="Quality Control Editor" w:date="2018-09-05T15:47:00Z">
        <w:r w:rsidRPr="001D2462" w:rsidDel="001D2462">
          <w:delText xml:space="preserve">Firstly, </w:delText>
        </w:r>
      </w:del>
      <w:ins w:id="226" w:author="Quality Control Editor" w:date="2018-09-05T15:47:00Z">
        <w:r w:rsidR="001D2462">
          <w:t xml:space="preserve">First, </w:t>
        </w:r>
      </w:ins>
      <w:ins w:id="227" w:author="Editor" w:date="2018-08-30T12:58:00Z">
        <w:r w:rsidR="00600541" w:rsidRPr="001D2462">
          <w:t xml:space="preserve">we </w:t>
        </w:r>
      </w:ins>
      <w:r w:rsidRPr="001D2462">
        <w:t xml:space="preserve">solve </w:t>
      </w:r>
      <w:del w:id="228" w:author="Editor" w:date="2018-08-30T12:58:00Z">
        <w:r w:rsidRPr="001D2462" w:rsidDel="00600541">
          <w:delText xml:space="preserve">the </w:delText>
        </w:r>
      </w:del>
      <w:r w:rsidRPr="001D2462">
        <w:t>problem (5) to obtain the feature importances </w:t>
      </w:r>
      <m:oMath>
        <m:r>
          <m:rPr>
            <m:sty m:val="bi"/>
          </m:rPr>
          <w:rPr>
            <w:rFonts w:ascii="Cambria Math" w:hAnsi="Cambria Math"/>
          </w:rPr>
          <m:t>z</m:t>
        </m:r>
      </m:oMath>
      <w:r w:rsidRPr="001D2462">
        <w:t>. Then</w:t>
      </w:r>
      <w:ins w:id="229" w:author="Editor" w:date="2018-08-30T12:58:00Z">
        <w:r w:rsidR="00600541" w:rsidRPr="001D2462">
          <w:t>,</w:t>
        </w:r>
      </w:ins>
      <w:r w:rsidRPr="001D2462">
        <w:t xml:space="preserve"> the solution of (4) is recovered by thresholding</w:t>
      </w:r>
      <w:ins w:id="230" w:author="Editor" w:date="2018-08-30T12:58:00Z">
        <w:r w:rsidR="00600541" w:rsidRPr="001D2462">
          <w:t xml:space="preserve"> as follows</w:t>
        </w:r>
      </w:ins>
      <w:r w:rsidRPr="001D2462">
        <w:t>:</w:t>
      </w:r>
    </w:p>
    <w:p w14:paraId="6578334C" w14:textId="77777777" w:rsidR="00E16621" w:rsidRPr="001D2462" w:rsidRDefault="000E7FCD">
      <w:pPr>
        <w:pStyle w:val="BodyText"/>
        <w:jc w:val="center"/>
      </w:pPr>
      <m:oMathPara>
        <m:oMathParaPr>
          <m:jc m:val="center"/>
        </m:oMathParaPr>
        <m:oMath>
          <m:r>
            <m:rPr>
              <m:sty m:val="bi"/>
            </m:rPr>
            <w:rPr>
              <w:rFonts w:ascii="Cambria Math" w:hAnsi="Cambria Math"/>
            </w:rPr>
            <m:t>a</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sSubSup>
            <m:sSubSupPr>
              <m:ctrlPr>
                <w:rPr>
                  <w:rFonts w:ascii="Cambria Math" w:hAnsi="Cambria Math"/>
                </w:rPr>
              </m:ctrlPr>
            </m:sSubSupPr>
            <m:e>
              <m:r>
                <w:rPr>
                  <w:rFonts w:ascii="Cambria Math" w:hAnsi="Cambria Math"/>
                </w:rPr>
                <m:t>]</m:t>
              </m:r>
            </m:e>
            <m:sub>
              <m:r>
                <w:rPr>
                  <w:rFonts w:ascii="Cambria Math" w:hAnsi="Cambria Math"/>
                </w:rPr>
                <m:t>j=1</m:t>
              </m:r>
            </m:sub>
            <m:sup>
              <m:r>
                <w:rPr>
                  <w:rFonts w:ascii="Cambria Math" w:hAnsi="Cambria Math"/>
                </w:rPr>
                <m:t>n</m:t>
              </m:r>
            </m:sup>
          </m:sSub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1,</m:t>
                    </m:r>
                  </m:e>
                  <m:e>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&gt;τ;</m:t>
                    </m:r>
                  </m:e>
                </m:mr>
                <m:mr>
                  <m:e>
                    <m:r>
                      <w:rPr>
                        <w:rFonts w:ascii="Cambria Math" w:hAnsi="Cambria Math"/>
                      </w:rPr>
                      <m:t>0,</m:t>
                    </m:r>
                  </m:e>
                  <m:e>
                    <m:r>
                      <w:rPr>
                        <w:rFonts w:ascii="Cambria Math" w:hAnsi="Cambria Math"/>
                      </w:rPr>
                      <m:t>otherwise.</m:t>
                    </m:r>
                  </m:e>
                </m:mr>
              </m:m>
            </m:e>
          </m:d>
        </m:oMath>
      </m:oMathPara>
    </w:p>
    <w:p w14:paraId="4F54D203" w14:textId="0C828AEB" w:rsidR="00E16621" w:rsidRPr="001D2462" w:rsidRDefault="000E7FCD">
      <w:pPr>
        <w:pStyle w:val="FirstParagraph"/>
      </w:pPr>
      <w:del w:id="231" w:author="Editor" w:date="2018-08-30T12:58:00Z">
        <w:r w:rsidRPr="001D2462" w:rsidDel="00600541">
          <w:delText>The value</w:delText>
        </w:r>
      </w:del>
      <w:r w:rsidRPr="001D2462">
        <w:t> </w:t>
      </w:r>
      <m:oMath>
        <m:r>
          <w:rPr>
            <w:rFonts w:ascii="Cambria Math" w:hAnsi="Cambria Math"/>
          </w:rPr>
          <m:t>τ</m:t>
        </m:r>
      </m:oMath>
      <w:r w:rsidRPr="001D2462">
        <w:t xml:space="preserve"> is a hyperparameter </w:t>
      </w:r>
      <w:ins w:id="232" w:author="Editor" w:date="2018-08-30T12:58:00Z">
        <w:r w:rsidR="00600541" w:rsidRPr="001D2462">
          <w:t>that</w:t>
        </w:r>
      </w:ins>
      <w:del w:id="233" w:author="Editor" w:date="2018-08-30T12:58:00Z">
        <w:r w:rsidRPr="001D2462" w:rsidDel="00600541">
          <w:delText>which</w:delText>
        </w:r>
      </w:del>
      <w:r w:rsidRPr="001D2462">
        <w:t xml:space="preserve"> is defined manually or chosen by cross-validation.</w:t>
      </w:r>
    </w:p>
    <w:p w14:paraId="04098A0C" w14:textId="4EEDAFA3" w:rsidR="00E16621" w:rsidRPr="001D2462" w:rsidRDefault="000E7FCD">
      <w:pPr>
        <w:pStyle w:val="BodyText"/>
      </w:pPr>
      <w:r w:rsidRPr="001D2462">
        <w:t>Once the solution </w:t>
      </w:r>
      <m:oMath>
        <m:r>
          <m:rPr>
            <m:sty m:val="bi"/>
          </m:rPr>
          <w:rPr>
            <w:rFonts w:ascii="Cambria Math" w:hAnsi="Cambria Math"/>
          </w:rPr>
          <m:t>a</m:t>
        </m:r>
      </m:oMath>
      <w:r w:rsidRPr="001D2462">
        <w:t xml:space="preserve"> of (4) is known, </w:t>
      </w:r>
      <w:del w:id="234" w:author="Editor" w:date="2018-08-30T12:58:00Z">
        <w:r w:rsidRPr="001D2462" w:rsidDel="00600541">
          <w:delText xml:space="preserve">the </w:delText>
        </w:r>
      </w:del>
      <w:r w:rsidRPr="001D2462">
        <w:t>problem (3) becomes</w:t>
      </w:r>
    </w:p>
    <w:p w14:paraId="7D019060" w14:textId="77777777" w:rsidR="00E16621" w:rsidRPr="001D2462" w:rsidRDefault="000E7FCD">
      <w:pPr>
        <w:pStyle w:val="BodyText"/>
        <w:jc w:val="center"/>
      </w:pPr>
      <m:oMathPara>
        <m:oMathParaPr>
          <m:jc m:val="center"/>
        </m:oMathParaPr>
        <m:oMath>
          <m:r>
            <m:rPr>
              <m:scr m:val="script"/>
            </m:rPr>
            <w:rPr>
              <w:rFonts w:ascii="Cambria Math" w:hAnsi="Cambria Math"/>
            </w:rPr>
            <m:t>L(</m:t>
          </m:r>
          <m:sSub>
            <m:sSubPr>
              <m:ctrlPr>
                <w:rPr>
                  <w:rFonts w:ascii="Cambria Math" w:hAnsi="Cambria Math"/>
                </w:rPr>
              </m:ctrlPr>
            </m:sSubPr>
            <m:e>
              <m:r>
                <m:rPr>
                  <m:sty m:val="bi"/>
                </m:rPr>
                <w:rPr>
                  <w:rFonts w:ascii="Cambria Math" w:hAnsi="Cambria Math"/>
                </w:rPr>
                <m:t>Θ</m:t>
              </m:r>
            </m:e>
            <m:sub>
              <m:r>
                <m:rPr>
                  <m:sty m:val="bi"/>
                </m:rPr>
                <w:rPr>
                  <w:rFonts w:ascii="Cambria Math" w:hAnsi="Cambria Math"/>
                </w:rPr>
                <m:t>a</m:t>
              </m:r>
            </m:sub>
          </m:sSub>
          <m: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a</m:t>
              </m:r>
            </m:sub>
          </m:sSub>
          <m:r>
            <w:rPr>
              <w:rFonts w:ascii="Cambria Math" w:hAnsi="Cambria Math"/>
            </w:rPr>
            <m:t>,</m:t>
          </m:r>
          <m:r>
            <m:rPr>
              <m:sty m:val="bi"/>
            </m:rPr>
            <w:rPr>
              <w:rFonts w:ascii="Cambria Math" w:hAnsi="Cambria Math"/>
            </w:rPr>
            <m:t>Y</m:t>
          </m:r>
          <m:r>
            <w:rPr>
              <w:rFonts w:ascii="Cambria Math" w:hAnsi="Cambria Math"/>
            </w:rPr>
            <m:t>)=</m:t>
          </m:r>
          <m:sSubSup>
            <m:sSubSupPr>
              <m:ctrlPr>
                <w:rPr>
                  <w:rFonts w:ascii="Cambria Math" w:hAnsi="Cambria Math"/>
                </w:rPr>
              </m:ctrlPr>
            </m:sSubSupPr>
            <m:e>
              <m:d>
                <m:dPr>
                  <m:begChr m:val="∥"/>
                  <m:endChr m:val="∥"/>
                  <m:ctrlPr>
                    <w:rPr>
                      <w:rFonts w:ascii="Cambria Math" w:hAnsi="Cambria Math"/>
                      <w:i/>
                    </w:rPr>
                  </m:ctrlPr>
                </m:dPr>
                <m:e>
                  <m:r>
                    <m:rPr>
                      <m:sty m:val="bi"/>
                    </m:rPr>
                    <w:rPr>
                      <w:rFonts w:ascii="Cambria Math" w:hAnsi="Cambria Math"/>
                    </w:rPr>
                    <m:t>Y</m:t>
                  </m:r>
                  <m: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a</m:t>
                      </m:r>
                    </m:sub>
                  </m:sSub>
                  <m:sSubSup>
                    <m:sSubSupPr>
                      <m:ctrlPr>
                        <w:rPr>
                          <w:rFonts w:ascii="Cambria Math" w:hAnsi="Cambria Math"/>
                        </w:rPr>
                      </m:ctrlPr>
                    </m:sSubSupPr>
                    <m:e>
                      <m:r>
                        <m:rPr>
                          <m:sty m:val="bi"/>
                        </m:rPr>
                        <w:rPr>
                          <w:rFonts w:ascii="Cambria Math" w:hAnsi="Cambria Math"/>
                        </w:rPr>
                        <m:t>Θ</m:t>
                      </m:r>
                    </m:e>
                    <m:sub>
                      <m:r>
                        <m:rPr>
                          <m:sty m:val="bi"/>
                        </m:rPr>
                        <w:rPr>
                          <w:rFonts w:ascii="Cambria Math" w:hAnsi="Cambria Math"/>
                        </w:rPr>
                        <m:t>a</m:t>
                      </m:r>
                    </m:sub>
                    <m:sup>
                      <m:r>
                        <m:rPr>
                          <m:scr m:val="sans-serif"/>
                        </m:rPr>
                        <w:rPr>
                          <w:rFonts w:ascii="Cambria Math" w:hAnsi="Cambria Math"/>
                        </w:rPr>
                        <m:t>T</m:t>
                      </m:r>
                    </m:sup>
                  </m:sSubSup>
                </m:e>
              </m:d>
            </m:e>
            <m:sub>
              <m:r>
                <w:rPr>
                  <w:rFonts w:ascii="Cambria Math" w:hAnsi="Cambria Math"/>
                </w:rPr>
                <m:t>2</m:t>
              </m:r>
            </m:sub>
            <m:sup>
              <m:r>
                <w:rPr>
                  <w:rFonts w:ascii="Cambria Math" w:hAnsi="Cambria Math"/>
                </w:rPr>
                <m:t>2</m:t>
              </m:r>
            </m:sup>
          </m:sSubSup>
          <m:r>
            <w:rPr>
              <w:rFonts w:ascii="Cambria Math" w:hAnsi="Cambria Math"/>
            </w:rPr>
            <m:t>→</m:t>
          </m:r>
          <m:limLow>
            <m:limLowPr>
              <m:ctrlPr>
                <w:rPr>
                  <w:rFonts w:ascii="Cambria Math" w:hAnsi="Cambria Math"/>
                </w:rPr>
              </m:ctrlPr>
            </m:limLowPr>
            <m:e>
              <m:r>
                <w:rPr>
                  <w:rFonts w:ascii="Cambria Math" w:hAnsi="Cambria Math"/>
                </w:rPr>
                <m:t>min</m:t>
              </m:r>
            </m:e>
            <m:lim>
              <m:sSub>
                <m:sSubPr>
                  <m:ctrlPr>
                    <w:rPr>
                      <w:rFonts w:ascii="Cambria Math" w:hAnsi="Cambria Math"/>
                    </w:rPr>
                  </m:ctrlPr>
                </m:sSubPr>
                <m:e>
                  <m:r>
                    <m:rPr>
                      <m:sty m:val="bi"/>
                    </m:rPr>
                    <w:rPr>
                      <w:rFonts w:ascii="Cambria Math" w:hAnsi="Cambria Math"/>
                    </w:rPr>
                    <m:t>Θ</m:t>
                  </m:r>
                </m:e>
                <m:sub>
                  <m:r>
                    <m:rPr>
                      <m:sty m:val="bi"/>
                    </m:rPr>
                    <w:rPr>
                      <w:rFonts w:ascii="Cambria Math" w:hAnsi="Cambria Math"/>
                    </w:rPr>
                    <m:t>a</m:t>
                  </m:r>
                </m:sub>
              </m:sSub>
            </m:lim>
          </m:limLow>
          <m:r>
            <w:rPr>
              <w:rFonts w:ascii="Cambria Math" w:hAnsi="Cambria Math"/>
            </w:rPr>
            <m:t>,</m:t>
          </m:r>
        </m:oMath>
      </m:oMathPara>
    </w:p>
    <w:p w14:paraId="400C9E8C" w14:textId="77DAF329" w:rsidR="00E16621" w:rsidRPr="001D2462" w:rsidRDefault="000E7FCD">
      <w:pPr>
        <w:pStyle w:val="FirstParagraph"/>
      </w:pPr>
      <w:r w:rsidRPr="001D2462">
        <w:t xml:space="preserve">where </w:t>
      </w:r>
      <w:del w:id="235" w:author="Editor" w:date="2018-08-30T14:05:00Z">
        <w:r w:rsidRPr="001D2462" w:rsidDel="00A121BA">
          <w:delText xml:space="preserve">the </w:delText>
        </w:r>
      </w:del>
      <w:r w:rsidRPr="001D2462">
        <w:t>subscript </w:t>
      </w:r>
      <m:oMath>
        <m:r>
          <m:rPr>
            <m:sty m:val="bi"/>
          </m:rPr>
          <w:rPr>
            <w:rFonts w:ascii="Cambria Math" w:hAnsi="Cambria Math"/>
          </w:rPr>
          <m:t>a</m:t>
        </m:r>
      </m:oMath>
      <w:r w:rsidRPr="001D2462">
        <w:t xml:space="preserve"> indicates the sub matrix with the columns </w:t>
      </w:r>
      <w:del w:id="236" w:author="Editor" w:date="2018-08-30T12:58:00Z">
        <w:r w:rsidRPr="001D2462" w:rsidDel="00600541">
          <w:delText xml:space="preserve">for </w:delText>
        </w:r>
      </w:del>
      <w:ins w:id="237" w:author="Editor" w:date="2018-08-30T12:58:00Z">
        <w:r w:rsidR="00600541" w:rsidRPr="001D2462">
          <w:t xml:space="preserve">in </w:t>
        </w:r>
      </w:ins>
      <w:r w:rsidRPr="001D2462">
        <w:t xml:space="preserve">which </w:t>
      </w:r>
      <w:ins w:id="238" w:author="Editor" w:date="2018-08-30T14:05:00Z">
        <w:r w:rsidR="00A121BA" w:rsidRPr="001D2462">
          <w:t xml:space="preserve">the </w:t>
        </w:r>
      </w:ins>
      <w:r w:rsidRPr="001D2462">
        <w:t>components of </w:t>
      </w:r>
      <m:oMath>
        <m:r>
          <m:rPr>
            <m:sty m:val="bi"/>
          </m:rPr>
          <w:rPr>
            <w:rFonts w:ascii="Cambria Math" w:hAnsi="Cambria Math"/>
          </w:rPr>
          <m:t>a</m:t>
        </m:r>
      </m:oMath>
      <w:r w:rsidRPr="001D2462">
        <w:t xml:space="preserve"> equal 1.</w:t>
      </w:r>
    </w:p>
    <w:p w14:paraId="3F2B3B73" w14:textId="77777777" w:rsidR="00E16621" w:rsidRPr="001D2462" w:rsidRDefault="000E7FCD">
      <w:pPr>
        <w:pStyle w:val="Heading2"/>
      </w:pPr>
      <w:bookmarkStart w:id="239" w:name="quadraticprogrammingfeatureselection"/>
      <w:bookmarkEnd w:id="239"/>
      <w:r w:rsidRPr="001D2462">
        <w:t>Quadratic Programming Feature Selection</w:t>
      </w:r>
    </w:p>
    <w:p w14:paraId="78947567" w14:textId="0D3050F4" w:rsidR="00E16621" w:rsidRPr="001D2462" w:rsidRDefault="000E7FCD">
      <w:pPr>
        <w:pStyle w:val="FirstParagraph"/>
      </w:pPr>
      <w:del w:id="240" w:author="Editor" w:date="2018-08-30T12:59:00Z">
        <w:r w:rsidRPr="001D2462" w:rsidDel="00600541">
          <w:delText>The p</w:delText>
        </w:r>
      </w:del>
      <w:ins w:id="241" w:author="Editor" w:date="2018-08-30T12:59:00Z">
        <w:r w:rsidR="00600541" w:rsidRPr="001D2462">
          <w:t>P</w:t>
        </w:r>
      </w:ins>
      <w:r w:rsidRPr="001D2462">
        <w:t xml:space="preserve">aper [18] shows that QPFS outperforms many existing feature selection algorithms </w:t>
      </w:r>
      <w:ins w:id="242" w:author="Editor" w:date="2018-08-30T12:59:00Z">
        <w:r w:rsidR="00600541" w:rsidRPr="001D2462">
          <w:t>us</w:t>
        </w:r>
      </w:ins>
      <w:r w:rsidRPr="001D2462">
        <w:t>in</w:t>
      </w:r>
      <w:ins w:id="243" w:author="Editor" w:date="2018-08-30T12:59:00Z">
        <w:r w:rsidR="00600541" w:rsidRPr="001D2462">
          <w:t>g</w:t>
        </w:r>
      </w:ins>
      <w:r w:rsidRPr="001D2462">
        <w:t xml:space="preserve"> different quality criteria. The QPFS algorithm selects </w:t>
      </w:r>
      <w:ins w:id="244" w:author="Editor" w:date="2018-08-30T12:59:00Z">
        <w:r w:rsidR="00600541" w:rsidRPr="001D2462">
          <w:t xml:space="preserve">the </w:t>
        </w:r>
      </w:ins>
      <w:del w:id="245" w:author="Quality Control Editor" w:date="2018-09-05T15:48:00Z">
        <w:r w:rsidRPr="001D2462" w:rsidDel="001D2462">
          <w:delText>non-c</w:delText>
        </w:r>
      </w:del>
      <w:ins w:id="246" w:author="Quality Control Editor" w:date="2018-09-05T15:48:00Z">
        <w:r w:rsidR="001D2462">
          <w:t>nonc</w:t>
        </w:r>
      </w:ins>
      <w:r w:rsidRPr="001D2462">
        <w:t>orrelated features</w:t>
      </w:r>
      <w:del w:id="247" w:author="Editor" w:date="2018-08-30T12:59:00Z">
        <w:r w:rsidRPr="001D2462" w:rsidDel="00600541">
          <w:delText>,</w:delText>
        </w:r>
      </w:del>
      <w:r w:rsidRPr="001D2462">
        <w:t xml:space="preserve"> </w:t>
      </w:r>
      <w:del w:id="248" w:author="Editor" w:date="2018-08-30T12:59:00Z">
        <w:r w:rsidRPr="001D2462" w:rsidDel="00600541">
          <w:delText>which</w:delText>
        </w:r>
      </w:del>
      <w:ins w:id="249" w:author="Editor" w:date="2018-08-30T12:59:00Z">
        <w:r w:rsidR="00600541" w:rsidRPr="001D2462">
          <w:t>that</w:t>
        </w:r>
      </w:ins>
      <w:r w:rsidRPr="001D2462">
        <w:t xml:space="preserve"> are relevant to the target vector </w:t>
      </w:r>
      <m:oMath>
        <m:r>
          <m:rPr>
            <m:sty m:val="bi"/>
          </m:rPr>
          <w:rPr>
            <w:rFonts w:ascii="Cambria Math" w:hAnsi="Cambria Math"/>
          </w:rPr>
          <m:t>ν</m:t>
        </m:r>
      </m:oMath>
      <w:r w:rsidRPr="001D2462">
        <w:t xml:space="preserve"> for the linear regression problem w</w:t>
      </w:r>
      <w:ins w:id="250" w:author="Editor" w:date="2018-08-30T12:59:00Z">
        <w:r w:rsidR="00600541" w:rsidRPr="001D2462">
          <w:t>here</w:t>
        </w:r>
      </w:ins>
      <w:del w:id="251" w:author="Editor" w:date="2018-08-30T12:59:00Z">
        <w:r w:rsidRPr="001D2462" w:rsidDel="00600541">
          <w:delText>ith</w:delText>
        </w:r>
      </w:del>
      <w:r w:rsidRPr="001D2462">
        <w:t> </w:t>
      </w:r>
      <m:oMath>
        <m:r>
          <w:rPr>
            <w:rFonts w:ascii="Cambria Math" w:hAnsi="Cambria Math"/>
          </w:rPr>
          <m:t>r=1</m:t>
        </m:r>
      </m:oMath>
      <w:ins w:id="252" w:author="Editor" w:date="2018-08-30T13:00:00Z">
        <w:r w:rsidR="00600541" w:rsidRPr="001D2462">
          <w:t xml:space="preserve"> as follows:</w:t>
        </w:r>
      </w:ins>
    </w:p>
    <w:p w14:paraId="7268ED52" w14:textId="77777777" w:rsidR="00E16621" w:rsidRPr="001D2462" w:rsidRDefault="000E7FCD">
      <w:pPr>
        <w:pStyle w:val="BodyText"/>
        <w:jc w:val="center"/>
      </w:pPr>
      <m:oMathPara>
        <m:oMathParaPr>
          <m:jc m:val="center"/>
        </m:oMathParaPr>
        <m:oMath>
          <m:r>
            <w:rPr>
              <w:rFonts w:ascii="Cambria Math" w:hAnsi="Cambria Math"/>
            </w:rPr>
            <m:t>∥</m:t>
          </m:r>
          <m:r>
            <m:rPr>
              <m:sty m:val="bi"/>
            </m:rPr>
            <w:rPr>
              <w:rFonts w:ascii="Cambria Math" w:hAnsi="Cambria Math"/>
            </w:rPr>
            <m:t>ν</m:t>
          </m:r>
          <m:r>
            <w:rPr>
              <w:rFonts w:ascii="Cambria Math" w:hAnsi="Cambria Math"/>
            </w:rPr>
            <m:t>-</m:t>
          </m:r>
          <m:r>
            <m:rPr>
              <m:sty m:val="bi"/>
            </m:rPr>
            <w:rPr>
              <w:rFonts w:ascii="Cambria Math" w:hAnsi="Cambria Math"/>
            </w:rPr>
            <m:t>Xθ</m:t>
          </m:r>
          <m:sSubSup>
            <m:sSubSupPr>
              <m:ctrlPr>
                <w:rPr>
                  <w:rFonts w:ascii="Cambria Math" w:hAnsi="Cambria Math"/>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m:t>
          </m:r>
          <m:limLow>
            <m:limLowPr>
              <m:ctrlPr>
                <w:rPr>
                  <w:rFonts w:ascii="Cambria Math" w:hAnsi="Cambria Math"/>
                </w:rPr>
              </m:ctrlPr>
            </m:limLowPr>
            <m:e>
              <m:r>
                <w:rPr>
                  <w:rFonts w:ascii="Cambria Math" w:hAnsi="Cambria Math"/>
                </w:rPr>
                <m:t>min</m:t>
              </m:r>
            </m:e>
            <m:lim>
              <m:r>
                <m:rPr>
                  <m:sty m:val="bi"/>
                </m:rPr>
                <w:rPr>
                  <w:rFonts w:ascii="Cambria Math" w:hAnsi="Cambria Math"/>
                </w:rPr>
                <m:t>θ</m:t>
              </m:r>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lim>
          </m:limLow>
          <m:r>
            <w:rPr>
              <w:rFonts w:ascii="Cambria Math" w:hAnsi="Cambria Math"/>
            </w:rPr>
            <m:t>.</m:t>
          </m:r>
        </m:oMath>
      </m:oMathPara>
    </w:p>
    <w:p w14:paraId="3E655B33" w14:textId="62633320" w:rsidR="00E16621" w:rsidRPr="001D2462" w:rsidRDefault="000E7FCD">
      <w:pPr>
        <w:pStyle w:val="FirstParagraph"/>
      </w:pPr>
      <w:commentRangeStart w:id="253"/>
      <w:r w:rsidRPr="001D2462">
        <w:t>The authors of the original QPFS paper [17] suggested the</w:t>
      </w:r>
      <w:ins w:id="254" w:author="Editor" w:date="2018-08-30T13:00:00Z">
        <w:r w:rsidR="00600541" w:rsidRPr="001D2462">
          <w:t xml:space="preserve"> following</w:t>
        </w:r>
      </w:ins>
      <w:r w:rsidRPr="001D2462">
        <w:t xml:space="preserve"> way to select </w:t>
      </w:r>
      <m:oMath>
        <m:r>
          <w:rPr>
            <w:rFonts w:ascii="Cambria Math" w:hAnsi="Cambria Math"/>
          </w:rPr>
          <m:t>α</m:t>
        </m:r>
      </m:oMath>
      <w:r w:rsidRPr="001D2462">
        <w:t xml:space="preserve"> for (1) and make </w:t>
      </w:r>
      <m:oMath>
        <m:r>
          <w:rPr>
            <w:rFonts w:ascii="Cambria Math" w:hAnsi="Cambria Math"/>
          </w:rPr>
          <m:t>Sim(</m:t>
        </m:r>
        <m:r>
          <m:rPr>
            <m:sty m:val="bi"/>
          </m:rPr>
          <w:rPr>
            <w:rFonts w:ascii="Cambria Math" w:hAnsi="Cambria Math"/>
          </w:rPr>
          <m:t>X</m:t>
        </m:r>
        <m:r>
          <w:rPr>
            <w:rFonts w:ascii="Cambria Math" w:hAnsi="Cambria Math"/>
          </w:rPr>
          <m:t>)</m:t>
        </m:r>
      </m:oMath>
      <w:r w:rsidRPr="001D2462">
        <w:t xml:space="preserve"> and </w:t>
      </w:r>
      <m:oMath>
        <m:r>
          <w:rPr>
            <w:rFonts w:ascii="Cambria Math" w:hAnsi="Cambria Math"/>
          </w:rPr>
          <m:t>Rel(</m:t>
        </m:r>
        <m:r>
          <m:rPr>
            <m:sty m:val="bi"/>
          </m:rPr>
          <w:rPr>
            <w:rFonts w:ascii="Cambria Math" w:hAnsi="Cambria Math"/>
          </w:rPr>
          <m:t>X</m:t>
        </m:r>
        <m:r>
          <w:rPr>
            <w:rFonts w:ascii="Cambria Math" w:hAnsi="Cambria Math"/>
          </w:rPr>
          <m:t>,</m:t>
        </m:r>
        <m:r>
          <m:rPr>
            <m:sty m:val="bi"/>
          </m:rPr>
          <w:rPr>
            <w:rFonts w:ascii="Cambria Math" w:hAnsi="Cambria Math"/>
          </w:rPr>
          <m:t>ν</m:t>
        </m:r>
        <m:r>
          <w:rPr>
            <w:rFonts w:ascii="Cambria Math" w:hAnsi="Cambria Math"/>
          </w:rPr>
          <m:t>)</m:t>
        </m:r>
      </m:oMath>
      <w:r w:rsidRPr="001D2462">
        <w:t xml:space="preserve"> </w:t>
      </w:r>
      <w:ins w:id="255" w:author="Editor" w:date="2018-08-30T13:00:00Z">
        <w:r w:rsidR="00600541" w:rsidRPr="001D2462">
          <w:t xml:space="preserve">have the same </w:t>
        </w:r>
      </w:ins>
      <w:r w:rsidRPr="001D2462">
        <w:t>impacts</w:t>
      </w:r>
      <w:del w:id="256" w:author="Editor" w:date="2018-08-30T13:00:00Z">
        <w:r w:rsidRPr="001D2462" w:rsidDel="00600541">
          <w:delText xml:space="preserve"> the same</w:delText>
        </w:r>
      </w:del>
      <w:r w:rsidRPr="001D2462">
        <w:t>:</w:t>
      </w:r>
      <w:commentRangeEnd w:id="253"/>
      <w:r w:rsidR="00600541" w:rsidRPr="001D2462">
        <w:rPr>
          <w:rStyle w:val="CommentReference"/>
          <w:rFonts w:ascii="Times New Roman" w:eastAsia="Arial Unicode MS" w:hAnsi="Times New Roman" w:cs="Times New Roman"/>
          <w:color w:val="auto"/>
          <w:lang w:eastAsia="en-US"/>
        </w:rPr>
        <w:commentReference w:id="253"/>
      </w:r>
    </w:p>
    <w:p w14:paraId="51688978" w14:textId="77777777" w:rsidR="00E16621" w:rsidRPr="001D2462" w:rsidRDefault="000E7FCD">
      <w:pPr>
        <w:pStyle w:val="BodyText"/>
        <w:jc w:val="center"/>
      </w:pPr>
      <m:oMathPara>
        <m:oMathParaPr>
          <m:jc m:val="center"/>
        </m:oMathParaPr>
        <m:oMath>
          <m:r>
            <w:rPr>
              <w:rFonts w:ascii="Cambria Math" w:hAnsi="Cambria Math"/>
            </w:rPr>
            <m:t>α=</m:t>
          </m:r>
          <m:f>
            <m:fPr>
              <m:ctrlPr>
                <w:rPr>
                  <w:rFonts w:ascii="Cambria Math" w:hAnsi="Cambria Math"/>
                  <w:i/>
                </w:rPr>
              </m:ctrlPr>
            </m:fPr>
            <m:num>
              <m:bar>
                <m:barPr>
                  <m:pos m:val="top"/>
                  <m:ctrlPr>
                    <w:rPr>
                      <w:rFonts w:ascii="Cambria Math" w:hAnsi="Cambria Math"/>
                      <w:i/>
                    </w:rPr>
                  </m:ctrlPr>
                </m:barPr>
                <m:e>
                  <m:r>
                    <m:rPr>
                      <m:sty m:val="bi"/>
                    </m:rPr>
                    <w:rPr>
                      <w:rFonts w:ascii="Cambria Math" w:hAnsi="Cambria Math"/>
                    </w:rPr>
                    <m:t>Q</m:t>
                  </m:r>
                </m:e>
              </m:bar>
            </m:num>
            <m:den>
              <m:bar>
                <m:barPr>
                  <m:pos m:val="top"/>
                  <m:ctrlPr>
                    <w:rPr>
                      <w:rFonts w:ascii="Cambria Math" w:hAnsi="Cambria Math"/>
                      <w:i/>
                    </w:rPr>
                  </m:ctrlPr>
                </m:barPr>
                <m:e>
                  <m:r>
                    <m:rPr>
                      <m:sty m:val="bi"/>
                    </m:rPr>
                    <w:rPr>
                      <w:rFonts w:ascii="Cambria Math" w:hAnsi="Cambria Math"/>
                    </w:rPr>
                    <m:t>Q</m:t>
                  </m:r>
                </m:e>
              </m:bar>
              <m:r>
                <w:rPr>
                  <w:rFonts w:ascii="Cambria Math" w:hAnsi="Cambria Math"/>
                </w:rPr>
                <m:t>+</m:t>
              </m:r>
              <m:bar>
                <m:barPr>
                  <m:pos m:val="top"/>
                  <m:ctrlPr>
                    <w:rPr>
                      <w:rFonts w:ascii="Cambria Math" w:hAnsi="Cambria Math"/>
                      <w:i/>
                    </w:rPr>
                  </m:ctrlPr>
                </m:barPr>
                <m:e>
                  <m:r>
                    <m:rPr>
                      <m:sty m:val="bi"/>
                    </m:rPr>
                    <w:rPr>
                      <w:rFonts w:ascii="Cambria Math" w:hAnsi="Cambria Math"/>
                    </w:rPr>
                    <m:t>b</m:t>
                  </m:r>
                </m:e>
              </m:bar>
            </m:den>
          </m:f>
          <m:r>
            <w:rPr>
              <w:rFonts w:ascii="Cambria Math" w:hAnsi="Cambria Math"/>
            </w:rPr>
            <m:t>,</m:t>
          </m:r>
          <m:bar>
            <m:barPr>
              <m:pos m:val="top"/>
              <m:ctrlPr>
                <w:rPr>
                  <w:rFonts w:ascii="Cambria Math" w:hAnsi="Cambria Math"/>
                  <w:i/>
                </w:rPr>
              </m:ctrlPr>
            </m:barPr>
            <m:e>
              <m:r>
                <m:rPr>
                  <m:sty m:val="bi"/>
                </m:rPr>
                <w:rPr>
                  <w:rFonts w:ascii="Cambria Math" w:hAnsi="Cambria Math"/>
                </w:rPr>
                <m:t>Q</m:t>
              </m:r>
            </m:e>
          </m:bar>
          <m:r>
            <w:rPr>
              <w:rFonts w:ascii="Cambria Math" w:hAnsi="Cambria Math"/>
            </w:rPr>
            <m:t>=mean(</m:t>
          </m:r>
          <m:r>
            <m:rPr>
              <m:sty m:val="bi"/>
            </m:rPr>
            <w:rPr>
              <w:rFonts w:ascii="Cambria Math" w:hAnsi="Cambria Math"/>
            </w:rPr>
            <m:t>Q</m:t>
          </m:r>
          <m:r>
            <w:rPr>
              <w:rFonts w:ascii="Cambria Math" w:hAnsi="Cambria Math"/>
            </w:rPr>
            <m:t>),</m:t>
          </m:r>
          <m:bar>
            <m:barPr>
              <m:pos m:val="top"/>
              <m:ctrlPr>
                <w:rPr>
                  <w:rFonts w:ascii="Cambria Math" w:hAnsi="Cambria Math"/>
                  <w:i/>
                </w:rPr>
              </m:ctrlPr>
            </m:barPr>
            <m:e>
              <m:r>
                <m:rPr>
                  <m:sty m:val="bi"/>
                </m:rPr>
                <w:rPr>
                  <w:rFonts w:ascii="Cambria Math" w:hAnsi="Cambria Math"/>
                </w:rPr>
                <m:t>b</m:t>
              </m:r>
            </m:e>
          </m:bar>
          <m:r>
            <w:rPr>
              <w:rFonts w:ascii="Cambria Math" w:hAnsi="Cambria Math"/>
            </w:rPr>
            <m:t>=mean(</m:t>
          </m:r>
          <m:r>
            <m:rPr>
              <m:sty m:val="bi"/>
            </m:rPr>
            <w:rPr>
              <w:rFonts w:ascii="Cambria Math" w:hAnsi="Cambria Math"/>
            </w:rPr>
            <m:t>b</m:t>
          </m:r>
          <m:r>
            <w:rPr>
              <w:rFonts w:ascii="Cambria Math" w:hAnsi="Cambria Math"/>
            </w:rPr>
            <m:t>).</m:t>
          </m:r>
        </m:oMath>
      </m:oMathPara>
    </w:p>
    <w:p w14:paraId="326EA78C" w14:textId="77777777" w:rsidR="00E16621" w:rsidRPr="001D2462" w:rsidRDefault="000E7FCD">
      <w:pPr>
        <w:pStyle w:val="FirstParagraph"/>
      </w:pPr>
      <w:r w:rsidRPr="001D2462">
        <w:t>The QPFS parameters are defined as follows:</w:t>
      </w:r>
    </w:p>
    <w:p w14:paraId="5A1E6F5D" w14:textId="77777777" w:rsidR="00E16621" w:rsidRPr="001D2462" w:rsidRDefault="000E7FCD">
      <w:pPr>
        <w:pStyle w:val="BodyText"/>
        <w:jc w:val="center"/>
      </w:pPr>
      <m:oMath>
        <m:r>
          <m:rPr>
            <m:sty m:val="bi"/>
          </m:rPr>
          <w:rPr>
            <w:rFonts w:ascii="Cambria Math" w:hAnsi="Cambria Math"/>
          </w:rPr>
          <m:t>Q</m:t>
        </m:r>
        <m:r>
          <w:rPr>
            <w:rFonts w:ascii="Cambria Math" w:hAnsi="Cambria Math"/>
          </w:rPr>
          <m:t>=</m:t>
        </m:r>
        <m:sSubSup>
          <m:sSubSupPr>
            <m:ctrlPr>
              <w:rPr>
                <w:rFonts w:ascii="Cambria Math" w:hAnsi="Cambria Math"/>
              </w:rPr>
            </m:ctrlPr>
          </m:sSubSupPr>
          <m:e>
            <m:d>
              <m:dPr>
                <m:begChr m:val="["/>
                <m:endChr m:val="]"/>
                <m:ctrlPr>
                  <w:rPr>
                    <w:rFonts w:ascii="Cambria Math" w:hAnsi="Cambria Math"/>
                    <w:i/>
                  </w:rPr>
                </m:ctrlPr>
              </m:dPr>
              <m:e>
                <m:r>
                  <w:rPr>
                    <w:rFonts w:ascii="Cambria Math" w:hAnsi="Cambria Math"/>
                  </w:rPr>
                  <m:t>|corr(</m:t>
                </m:r>
                <m:sSub>
                  <m:sSubPr>
                    <m:ctrlPr>
                      <w:rPr>
                        <w:rFonts w:ascii="Cambria Math" w:hAnsi="Cambria Math"/>
                      </w:rPr>
                    </m:ctrlPr>
                  </m:sSubPr>
                  <m:e>
                    <m:r>
                      <m:rPr>
                        <m:sty m:val="bi"/>
                      </m:rPr>
                      <w:rPr>
                        <w:rFonts w:ascii="Cambria Math" w:hAnsi="Cambria Math"/>
                      </w:rPr>
                      <m:t>χ</m:t>
                    </m:r>
                  </m:e>
                  <m:sub>
                    <m:r>
                      <w:rPr>
                        <w:rFonts w:ascii="Cambria Math" w:hAnsi="Cambria Math"/>
                      </w:rPr>
                      <m:t>i</m:t>
                    </m:r>
                  </m:sub>
                </m:sSub>
                <m:r>
                  <w:rPr>
                    <w:rFonts w:ascii="Cambria Math" w:hAnsi="Cambria Math"/>
                  </w:rPr>
                  <m:t>,</m:t>
                </m:r>
                <m:sSub>
                  <m:sSubPr>
                    <m:ctrlPr>
                      <w:rPr>
                        <w:rFonts w:ascii="Cambria Math" w:hAnsi="Cambria Math"/>
                      </w:rPr>
                    </m:ctrlPr>
                  </m:sSubPr>
                  <m:e>
                    <m:r>
                      <m:rPr>
                        <m:sty m:val="bi"/>
                      </m:rPr>
                      <w:rPr>
                        <w:rFonts w:ascii="Cambria Math" w:hAnsi="Cambria Math"/>
                      </w:rPr>
                      <m:t>χ</m:t>
                    </m:r>
                  </m:e>
                  <m:sub>
                    <m:r>
                      <w:rPr>
                        <w:rFonts w:ascii="Cambria Math" w:hAnsi="Cambria Math"/>
                      </w:rPr>
                      <m:t>j</m:t>
                    </m:r>
                  </m:sub>
                </m:sSub>
                <m:r>
                  <w:rPr>
                    <w:rFonts w:ascii="Cambria Math" w:hAnsi="Cambria Math"/>
                  </w:rPr>
                  <m:t>)|</m:t>
                </m:r>
              </m:e>
            </m:d>
          </m:e>
          <m:sub>
            <m:r>
              <w:rPr>
                <w:rFonts w:ascii="Cambria Math" w:hAnsi="Cambria Math"/>
              </w:rPr>
              <m:t>i,j=1</m:t>
            </m:r>
          </m:sub>
          <m:sup>
            <m:r>
              <w:rPr>
                <w:rFonts w:ascii="Cambria Math" w:hAnsi="Cambria Math"/>
              </w:rPr>
              <m:t>n</m:t>
            </m:r>
          </m:sup>
        </m:sSubSup>
        <m:r>
          <w:rPr>
            <w:rFonts w:ascii="Cambria Math" w:hAnsi="Cambria Math"/>
          </w:rPr>
          <m:t>,</m:t>
        </m:r>
        <m:r>
          <m:rPr>
            <m:sty m:val="bi"/>
          </m:rPr>
          <w:rPr>
            <w:rFonts w:ascii="Cambria Math" w:hAnsi="Cambria Math"/>
          </w:rPr>
          <m:t>b</m:t>
        </m:r>
        <m:r>
          <w:rPr>
            <w:rFonts w:ascii="Cambria Math" w:hAnsi="Cambria Math"/>
          </w:rPr>
          <m:t>=</m:t>
        </m:r>
        <m:sSubSup>
          <m:sSubSupPr>
            <m:ctrlPr>
              <w:rPr>
                <w:rFonts w:ascii="Cambria Math" w:hAnsi="Cambria Math"/>
              </w:rPr>
            </m:ctrlPr>
          </m:sSubSupPr>
          <m:e>
            <m:d>
              <m:dPr>
                <m:begChr m:val="["/>
                <m:endChr m:val="]"/>
                <m:ctrlPr>
                  <w:rPr>
                    <w:rFonts w:ascii="Cambria Math" w:hAnsi="Cambria Math"/>
                    <w:i/>
                  </w:rPr>
                </m:ctrlPr>
              </m:dPr>
              <m:e>
                <m:r>
                  <w:rPr>
                    <w:rFonts w:ascii="Cambria Math" w:hAnsi="Cambria Math"/>
                  </w:rPr>
                  <m:t>|corr(</m:t>
                </m:r>
                <m:sSub>
                  <m:sSubPr>
                    <m:ctrlPr>
                      <w:rPr>
                        <w:rFonts w:ascii="Cambria Math" w:hAnsi="Cambria Math"/>
                      </w:rPr>
                    </m:ctrlPr>
                  </m:sSubPr>
                  <m:e>
                    <m:r>
                      <m:rPr>
                        <m:sty m:val="bi"/>
                      </m:rPr>
                      <w:rPr>
                        <w:rFonts w:ascii="Cambria Math" w:hAnsi="Cambria Math"/>
                      </w:rPr>
                      <m:t>χ</m:t>
                    </m:r>
                  </m:e>
                  <m:sub>
                    <m:r>
                      <w:rPr>
                        <w:rFonts w:ascii="Cambria Math" w:hAnsi="Cambria Math"/>
                      </w:rPr>
                      <m:t>i</m:t>
                    </m:r>
                  </m:sub>
                </m:sSub>
                <m:r>
                  <w:rPr>
                    <w:rFonts w:ascii="Cambria Math" w:hAnsi="Cambria Math"/>
                  </w:rPr>
                  <m:t>,</m:t>
                </m:r>
                <m:r>
                  <m:rPr>
                    <m:sty m:val="bi"/>
                  </m:rPr>
                  <w:rPr>
                    <w:rFonts w:ascii="Cambria Math" w:hAnsi="Cambria Math"/>
                  </w:rPr>
                  <m:t>ν</m:t>
                </m:r>
                <m:r>
                  <w:rPr>
                    <w:rFonts w:ascii="Cambria Math" w:hAnsi="Cambria Math"/>
                  </w:rPr>
                  <m:t>)|</m:t>
                </m:r>
              </m:e>
            </m:d>
          </m:e>
          <m:sub>
            <m:r>
              <w:rPr>
                <w:rFonts w:ascii="Cambria Math" w:hAnsi="Cambria Math"/>
              </w:rPr>
              <m:t>i=1</m:t>
            </m:r>
          </m:sub>
          <m:sup>
            <m:r>
              <w:rPr>
                <w:rFonts w:ascii="Cambria Math" w:hAnsi="Cambria Math"/>
              </w:rPr>
              <m:t>n</m:t>
            </m:r>
          </m:sup>
        </m:sSubSup>
        <m:r>
          <w:rPr>
            <w:rFonts w:ascii="Cambria Math" w:hAnsi="Cambria Math"/>
          </w:rPr>
          <m:t>.</m:t>
        </m:r>
      </m:oMath>
      <w:r w:rsidRPr="001D2462">
        <w:t xml:space="preserve">              (6)</w:t>
      </w:r>
    </w:p>
    <w:p w14:paraId="5CA323E4" w14:textId="25AF7504" w:rsidR="00E16621" w:rsidRPr="001D2462" w:rsidRDefault="000E7FCD">
      <w:pPr>
        <w:pStyle w:val="FirstParagraph"/>
      </w:pPr>
      <w:r w:rsidRPr="001D2462">
        <w:t>Here</w:t>
      </w:r>
      <w:ins w:id="257" w:author="Editor" w:date="2018-08-30T13:01:00Z">
        <w:r w:rsidR="002B0F9E" w:rsidRPr="001D2462">
          <w:t>,</w:t>
        </w:r>
      </w:ins>
      <w:r w:rsidRPr="001D2462">
        <w:t> </w:t>
      </w:r>
      <m:oMath>
        <m:r>
          <w:rPr>
            <w:rFonts w:ascii="Cambria Math" w:hAnsi="Cambria Math"/>
          </w:rPr>
          <m:t>corr(⋅,⋅)</m:t>
        </m:r>
      </m:oMath>
      <w:r w:rsidRPr="001D2462">
        <w:t xml:space="preserve"> is the absolute value of</w:t>
      </w:r>
      <w:ins w:id="258" w:author="Editor" w:date="2018-08-30T14:06:00Z">
        <w:r w:rsidR="00A121BA" w:rsidRPr="001D2462">
          <w:t xml:space="preserve"> the</w:t>
        </w:r>
      </w:ins>
      <w:r w:rsidRPr="001D2462">
        <w:t xml:space="preserve"> sample Pearson correlation coefficient</w:t>
      </w:r>
      <w:ins w:id="259" w:author="Editor" w:date="2018-08-30T13:01:00Z">
        <w:r w:rsidR="002B0F9E" w:rsidRPr="001D2462">
          <w:t>:</w:t>
        </w:r>
      </w:ins>
    </w:p>
    <w:p w14:paraId="79A4CB40" w14:textId="77777777" w:rsidR="00E16621" w:rsidRPr="001D2462" w:rsidRDefault="000E7FCD">
      <w:pPr>
        <w:pStyle w:val="BodyText"/>
        <w:jc w:val="center"/>
      </w:pPr>
      <m:oMathPara>
        <m:oMathParaPr>
          <m:jc m:val="center"/>
        </m:oMathParaPr>
        <m:oMath>
          <m:r>
            <w:rPr>
              <w:rFonts w:ascii="Cambria Math" w:hAnsi="Cambria Math"/>
            </w:rPr>
            <m:t>corr(</m:t>
          </m:r>
          <m:r>
            <m:rPr>
              <m:sty m:val="bi"/>
            </m:rPr>
            <w:rPr>
              <w:rFonts w:ascii="Cambria Math" w:hAnsi="Cambria Math"/>
            </w:rPr>
            <m:t>χ</m:t>
          </m:r>
          <m:r>
            <w:rPr>
              <w:rFonts w:ascii="Cambria Math" w:hAnsi="Cambria Math"/>
            </w:rPr>
            <m:t>,</m:t>
          </m:r>
          <m:r>
            <m:rPr>
              <m:sty m:val="bi"/>
            </m:rPr>
            <w:rPr>
              <w:rFonts w:ascii="Cambria Math" w:hAnsi="Cambria Math"/>
            </w:rPr>
            <m:t>ν</m:t>
          </m:r>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e>
              </m:nary>
              <m:sSub>
                <m:sSubPr>
                  <m:ctrlPr>
                    <w:rPr>
                      <w:rFonts w:ascii="Cambria Math" w:hAnsi="Cambria Math"/>
                    </w:rPr>
                  </m:ctrlPr>
                </m:sSubPr>
                <m:e>
                  <m:r>
                    <m:rPr>
                      <m:sty m:val="bi"/>
                    </m:rPr>
                    <w:rPr>
                      <w:rFonts w:ascii="Cambria Math" w:hAnsi="Cambria Math"/>
                    </w:rPr>
                    <m:t>χ</m:t>
                  </m:r>
                </m:e>
                <m:sub>
                  <m:r>
                    <w:rPr>
                      <w:rFonts w:ascii="Cambria Math" w:hAnsi="Cambria Math"/>
                    </w:rPr>
                    <m:t>i</m:t>
                  </m:r>
                </m:sub>
              </m:sSub>
              <m:r>
                <w:rPr>
                  <w:rFonts w:ascii="Cambria Math" w:hAnsi="Cambria Math"/>
                </w:rPr>
                <m:t>-</m:t>
              </m:r>
              <m:bar>
                <m:barPr>
                  <m:pos m:val="top"/>
                  <m:ctrlPr>
                    <w:rPr>
                      <w:rFonts w:ascii="Cambria Math" w:hAnsi="Cambria Math"/>
                      <w:i/>
                    </w:rPr>
                  </m:ctrlPr>
                </m:barPr>
                <m:e>
                  <m:r>
                    <m:rPr>
                      <m:sty m:val="bi"/>
                    </m:rPr>
                    <w:rPr>
                      <w:rFonts w:ascii="Cambria Math" w:hAnsi="Cambria Math"/>
                    </w:rPr>
                    <m:t>χ</m:t>
                  </m:r>
                </m:e>
              </m:bar>
              <m:r>
                <w:rPr>
                  <w:rFonts w:ascii="Cambria Math" w:hAnsi="Cambria Math"/>
                </w:rPr>
                <m:t>)(</m:t>
              </m:r>
              <m:sSub>
                <m:sSubPr>
                  <m:ctrlPr>
                    <w:rPr>
                      <w:rFonts w:ascii="Cambria Math" w:hAnsi="Cambria Math"/>
                    </w:rPr>
                  </m:ctrlPr>
                </m:sSubPr>
                <m:e>
                  <m:r>
                    <m:rPr>
                      <m:sty m:val="bi"/>
                    </m:rPr>
                    <w:rPr>
                      <w:rFonts w:ascii="Cambria Math" w:hAnsi="Cambria Math"/>
                    </w:rPr>
                    <m:t>ν</m:t>
                  </m:r>
                </m:e>
                <m:sub>
                  <m:r>
                    <w:rPr>
                      <w:rFonts w:ascii="Cambria Math" w:hAnsi="Cambria Math"/>
                    </w:rPr>
                    <m:t>i</m:t>
                  </m:r>
                </m:sub>
              </m:sSub>
              <m:r>
                <w:rPr>
                  <w:rFonts w:ascii="Cambria Math" w:hAnsi="Cambria Math"/>
                </w:rPr>
                <m:t>-</m:t>
              </m:r>
              <m:bar>
                <m:barPr>
                  <m:pos m:val="top"/>
                  <m:ctrlPr>
                    <w:rPr>
                      <w:rFonts w:ascii="Cambria Math" w:hAnsi="Cambria Math"/>
                      <w:i/>
                    </w:rPr>
                  </m:ctrlPr>
                </m:barPr>
                <m:e>
                  <m:r>
                    <m:rPr>
                      <m:sty m:val="bi"/>
                    </m:rPr>
                    <w:rPr>
                      <w:rFonts w:ascii="Cambria Math" w:hAnsi="Cambria Math"/>
                    </w:rPr>
                    <m:t>ν</m:t>
                  </m:r>
                </m:e>
              </m:bar>
              <m:r>
                <w:rPr>
                  <w:rFonts w:ascii="Cambria Math" w:hAnsi="Cambria Math"/>
                </w:rPr>
                <m:t>)</m:t>
              </m:r>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e>
                  </m:nary>
                  <m:sSub>
                    <m:sSubPr>
                      <m:ctrlPr>
                        <w:rPr>
                          <w:rFonts w:ascii="Cambria Math" w:hAnsi="Cambria Math"/>
                        </w:rPr>
                      </m:ctrlPr>
                    </m:sSubPr>
                    <m:e>
                      <m:r>
                        <m:rPr>
                          <m:sty m:val="bi"/>
                        </m:rPr>
                        <w:rPr>
                          <w:rFonts w:ascii="Cambria Math" w:hAnsi="Cambria Math"/>
                        </w:rPr>
                        <m:t>χ</m:t>
                      </m:r>
                    </m:e>
                    <m:sub>
                      <m:r>
                        <w:rPr>
                          <w:rFonts w:ascii="Cambria Math" w:hAnsi="Cambria Math"/>
                        </w:rPr>
                        <m:t>i</m:t>
                      </m:r>
                    </m:sub>
                  </m:sSub>
                  <m:r>
                    <w:rPr>
                      <w:rFonts w:ascii="Cambria Math" w:hAnsi="Cambria Math"/>
                    </w:rPr>
                    <m:t>-</m:t>
                  </m:r>
                  <m:bar>
                    <m:barPr>
                      <m:pos m:val="top"/>
                      <m:ctrlPr>
                        <w:rPr>
                          <w:rFonts w:ascii="Cambria Math" w:hAnsi="Cambria Math"/>
                          <w:i/>
                        </w:rPr>
                      </m:ctrlPr>
                    </m:barPr>
                    <m:e>
                      <m:r>
                        <m:rPr>
                          <m:sty m:val="bi"/>
                        </m:rPr>
                        <w:rPr>
                          <w:rFonts w:ascii="Cambria Math" w:hAnsi="Cambria Math"/>
                        </w:rPr>
                        <m:t>χ</m:t>
                      </m:r>
                    </m:e>
                  </m:bar>
                  <m:sSup>
                    <m:sSupPr>
                      <m:ctrlPr>
                        <w:rPr>
                          <w:rFonts w:ascii="Cambria Math" w:hAnsi="Cambria Math"/>
                        </w:rPr>
                      </m:ctrlPr>
                    </m:sSupPr>
                    <m:e>
                      <m:r>
                        <w:rPr>
                          <w:rFonts w:ascii="Cambria Math" w:hAnsi="Cambria Math"/>
                        </w:rPr>
                        <m:t>)</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e>
                  </m:nary>
                  <m:sSub>
                    <m:sSubPr>
                      <m:ctrlPr>
                        <w:rPr>
                          <w:rFonts w:ascii="Cambria Math" w:hAnsi="Cambria Math"/>
                        </w:rPr>
                      </m:ctrlPr>
                    </m:sSubPr>
                    <m:e>
                      <m:r>
                        <m:rPr>
                          <m:sty m:val="bi"/>
                        </m:rPr>
                        <w:rPr>
                          <w:rFonts w:ascii="Cambria Math" w:hAnsi="Cambria Math"/>
                        </w:rPr>
                        <m:t>ν</m:t>
                      </m:r>
                    </m:e>
                    <m:sub>
                      <m:r>
                        <w:rPr>
                          <w:rFonts w:ascii="Cambria Math" w:hAnsi="Cambria Math"/>
                        </w:rPr>
                        <m:t>i</m:t>
                      </m:r>
                    </m:sub>
                  </m:sSub>
                  <m:r>
                    <w:rPr>
                      <w:rFonts w:ascii="Cambria Math" w:hAnsi="Cambria Math"/>
                    </w:rPr>
                    <m:t>-</m:t>
                  </m:r>
                  <m:bar>
                    <m:barPr>
                      <m:pos m:val="top"/>
                      <m:ctrlPr>
                        <w:rPr>
                          <w:rFonts w:ascii="Cambria Math" w:hAnsi="Cambria Math"/>
                          <w:i/>
                        </w:rPr>
                      </m:ctrlPr>
                    </m:barPr>
                    <m:e>
                      <m:r>
                        <m:rPr>
                          <m:sty m:val="bi"/>
                        </m:rPr>
                        <w:rPr>
                          <w:rFonts w:ascii="Cambria Math" w:hAnsi="Cambria Math"/>
                        </w:rPr>
                        <m:t>ν</m:t>
                      </m:r>
                    </m:e>
                  </m:bar>
                  <m:sSup>
                    <m:sSupPr>
                      <m:ctrlPr>
                        <w:rPr>
                          <w:rFonts w:ascii="Cambria Math" w:hAnsi="Cambria Math"/>
                        </w:rPr>
                      </m:ctrlPr>
                    </m:sSupPr>
                    <m:e>
                      <m:r>
                        <w:rPr>
                          <w:rFonts w:ascii="Cambria Math" w:hAnsi="Cambria Math"/>
                        </w:rPr>
                        <m:t>)</m:t>
                      </m:r>
                    </m:e>
                    <m:sup>
                      <m:r>
                        <w:rPr>
                          <w:rFonts w:ascii="Cambria Math" w:hAnsi="Cambria Math"/>
                        </w:rPr>
                        <m:t>2</m:t>
                      </m:r>
                    </m:sup>
                  </m:sSup>
                </m:e>
              </m:rad>
            </m:den>
          </m:f>
          <m:r>
            <w:rPr>
              <w:rFonts w:ascii="Cambria Math" w:hAnsi="Cambria Math"/>
            </w:rPr>
            <m:t>.</m:t>
          </m:r>
        </m:oMath>
      </m:oMathPara>
    </w:p>
    <w:p w14:paraId="421645E5" w14:textId="06810642" w:rsidR="00E16621" w:rsidRPr="001D2462" w:rsidRDefault="000E7FCD">
      <w:pPr>
        <w:pStyle w:val="FirstParagraph"/>
      </w:pPr>
      <w:del w:id="260" w:author="Editor" w:date="2018-08-30T13:01:00Z">
        <w:r w:rsidRPr="001D2462" w:rsidDel="002B0F9E">
          <w:delText>The o</w:delText>
        </w:r>
      </w:del>
      <w:ins w:id="261" w:author="Editor" w:date="2018-08-30T13:01:00Z">
        <w:r w:rsidR="002B0F9E" w:rsidRPr="001D2462">
          <w:t>O</w:t>
        </w:r>
      </w:ins>
      <w:r w:rsidRPr="001D2462">
        <w:t xml:space="preserve">ther ways to define </w:t>
      </w:r>
      <m:oMath>
        <m:r>
          <m:rPr>
            <m:sty m:val="bi"/>
          </m:rPr>
          <w:rPr>
            <w:rFonts w:ascii="Cambria Math" w:hAnsi="Cambria Math"/>
          </w:rPr>
          <m:t>Q</m:t>
        </m:r>
      </m:oMath>
      <w:r w:rsidRPr="001D2462">
        <w:t xml:space="preserve"> and </w:t>
      </w:r>
      <m:oMath>
        <m:r>
          <m:rPr>
            <m:sty m:val="bi"/>
          </m:rPr>
          <w:rPr>
            <w:rFonts w:ascii="Cambria Math" w:hAnsi="Cambria Math"/>
          </w:rPr>
          <m:t>b</m:t>
        </m:r>
      </m:oMath>
      <w:r w:rsidRPr="001D2462">
        <w:t xml:space="preserve"> are considered in [18].</w:t>
      </w:r>
    </w:p>
    <w:p w14:paraId="6B842E8A" w14:textId="057C042E" w:rsidR="00E16621" w:rsidRPr="001D2462" w:rsidRDefault="000E7FCD">
      <w:pPr>
        <w:pStyle w:val="BodyText"/>
      </w:pPr>
      <w:del w:id="262" w:author="Editor" w:date="2018-08-30T13:01:00Z">
        <w:r w:rsidRPr="001D2462" w:rsidDel="002B0F9E">
          <w:lastRenderedPageBreak/>
          <w:delText>The p</w:delText>
        </w:r>
      </w:del>
      <w:ins w:id="263" w:author="Editor" w:date="2018-08-30T13:01:00Z">
        <w:r w:rsidR="002B0F9E" w:rsidRPr="001D2462">
          <w:t>P</w:t>
        </w:r>
      </w:ins>
      <w:r w:rsidRPr="001D2462">
        <w:t>roblem (1) is convex if the matrix </w:t>
      </w:r>
      <m:oMath>
        <m:r>
          <m:rPr>
            <m:sty m:val="bi"/>
          </m:rPr>
          <w:rPr>
            <w:rFonts w:ascii="Cambria Math" w:hAnsi="Cambria Math"/>
          </w:rPr>
          <m:t>Q</m:t>
        </m:r>
      </m:oMath>
      <w:r w:rsidRPr="001D2462">
        <w:t xml:space="preserve"> is positive semidefinite. In general</w:t>
      </w:r>
      <w:ins w:id="264" w:author="Editor" w:date="2018-08-30T13:01:00Z">
        <w:r w:rsidR="002B0F9E" w:rsidRPr="001D2462">
          <w:t>, this</w:t>
        </w:r>
      </w:ins>
      <w:del w:id="265" w:author="Editor" w:date="2018-08-30T13:01:00Z">
        <w:r w:rsidRPr="001D2462" w:rsidDel="002B0F9E">
          <w:delText xml:space="preserve"> it</w:delText>
        </w:r>
      </w:del>
      <w:r w:rsidRPr="001D2462">
        <w:t xml:space="preserve"> is not always true. To satisfy this condition, the matrix </w:t>
      </w:r>
      <m:oMath>
        <m:r>
          <m:rPr>
            <m:sty m:val="bi"/>
          </m:rPr>
          <w:rPr>
            <w:rFonts w:ascii="Cambria Math" w:hAnsi="Cambria Math"/>
          </w:rPr>
          <m:t>Q</m:t>
        </m:r>
      </m:oMath>
      <w:r w:rsidRPr="001D2462">
        <w:t xml:space="preserve"> spectrum is shifted and </w:t>
      </w:r>
      <w:del w:id="266" w:author="Editor" w:date="2018-08-30T14:06:00Z">
        <w:r w:rsidRPr="001D2462" w:rsidDel="00A121BA">
          <w:delText xml:space="preserve">the </w:delText>
        </w:r>
      </w:del>
      <w:r w:rsidRPr="001D2462">
        <w:t>matrix </w:t>
      </w:r>
      <m:oMath>
        <m:r>
          <m:rPr>
            <m:sty m:val="bi"/>
          </m:rPr>
          <w:rPr>
            <w:rFonts w:ascii="Cambria Math" w:hAnsi="Cambria Math"/>
          </w:rPr>
          <m:t>Q</m:t>
        </m:r>
      </m:oMath>
      <w:r w:rsidRPr="001D2462">
        <w:t xml:space="preserve"> is replaced by </w:t>
      </w:r>
      <m:oMath>
        <m:r>
          <m:rPr>
            <m:sty m:val="bi"/>
          </m:rPr>
          <w:rPr>
            <w:rFonts w:ascii="Cambria Math" w:hAnsi="Cambria Math"/>
          </w:rPr>
          <m:t>Q</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min</m:t>
            </m:r>
          </m:sub>
        </m:sSub>
        <m:r>
          <m:rPr>
            <m:sty m:val="bi"/>
          </m:rPr>
          <w:rPr>
            <w:rFonts w:ascii="Cambria Math" w:hAnsi="Cambria Math"/>
          </w:rPr>
          <m:t>I</m:t>
        </m:r>
      </m:oMath>
      <w:r w:rsidRPr="001D2462">
        <w:t xml:space="preserve">, where </w:t>
      </w:r>
      <m:oMath>
        <m:sSub>
          <m:sSubPr>
            <m:ctrlPr>
              <w:rPr>
                <w:rFonts w:ascii="Cambria Math" w:hAnsi="Cambria Math"/>
              </w:rPr>
            </m:ctrlPr>
          </m:sSubPr>
          <m:e>
            <m:r>
              <w:rPr>
                <w:rFonts w:ascii="Cambria Math" w:hAnsi="Cambria Math"/>
              </w:rPr>
              <m:t>λ</m:t>
            </m:r>
          </m:e>
          <m:sub>
            <m:r>
              <w:rPr>
                <w:rFonts w:ascii="Cambria Math" w:hAnsi="Cambria Math"/>
              </w:rPr>
              <m:t>min</m:t>
            </m:r>
          </m:sub>
        </m:sSub>
      </m:oMath>
      <w:r w:rsidRPr="001D2462">
        <w:t xml:space="preserve"> is </w:t>
      </w:r>
      <w:ins w:id="267" w:author="Editor" w:date="2018-08-30T13:01:00Z">
        <w:r w:rsidR="002B0F9E" w:rsidRPr="001D2462">
          <w:t>the</w:t>
        </w:r>
      </w:ins>
      <w:del w:id="268" w:author="Editor" w:date="2018-08-30T13:01:00Z">
        <w:r w:rsidRPr="001D2462" w:rsidDel="002B0F9E">
          <w:delText>a</w:delText>
        </w:r>
      </w:del>
      <w:r w:rsidRPr="001D2462">
        <w:t xml:space="preserve"> minim</w:t>
      </w:r>
      <w:ins w:id="269" w:author="Editor" w:date="2018-08-30T14:06:00Z">
        <w:r w:rsidR="00A121BA" w:rsidRPr="001D2462">
          <w:t>um</w:t>
        </w:r>
      </w:ins>
      <w:del w:id="270" w:author="Editor" w:date="2018-08-30T14:06:00Z">
        <w:r w:rsidRPr="001D2462" w:rsidDel="00A121BA">
          <w:delText>al</w:delText>
        </w:r>
      </w:del>
      <w:r w:rsidRPr="001D2462">
        <w:t xml:space="preserve"> eigenvalue of </w:t>
      </w:r>
      <m:oMath>
        <m:r>
          <m:rPr>
            <m:sty m:val="bi"/>
          </m:rPr>
          <w:rPr>
            <w:rFonts w:ascii="Cambria Math" w:hAnsi="Cambria Math"/>
          </w:rPr>
          <m:t>Q</m:t>
        </m:r>
      </m:oMath>
      <w:r w:rsidRPr="001D2462">
        <w:t>.</w:t>
      </w:r>
    </w:p>
    <w:p w14:paraId="48FA67DB" w14:textId="77777777" w:rsidR="00E16621" w:rsidRPr="001D2462" w:rsidRDefault="000E7FCD">
      <w:pPr>
        <w:pStyle w:val="Heading2"/>
      </w:pPr>
      <w:bookmarkStart w:id="271" w:name="multivariateqpfs"/>
      <w:bookmarkEnd w:id="271"/>
      <w:r w:rsidRPr="001D2462">
        <w:t>Multivariate QPFS</w:t>
      </w:r>
    </w:p>
    <w:p w14:paraId="496F22FC" w14:textId="44E6CB1C" w:rsidR="00E16621" w:rsidRPr="001D2462" w:rsidRDefault="002B0F9E">
      <w:pPr>
        <w:pStyle w:val="FirstParagraph"/>
      </w:pPr>
      <w:ins w:id="272" w:author="Editor" w:date="2018-08-30T13:02:00Z">
        <w:r w:rsidRPr="001D2462">
          <w:t xml:space="preserve">Here, </w:t>
        </w:r>
      </w:ins>
      <w:del w:id="273" w:author="Editor" w:date="2018-08-30T13:02:00Z">
        <w:r w:rsidR="000E7FCD" w:rsidRPr="001D2462" w:rsidDel="002B0F9E">
          <w:delText>W</w:delText>
        </w:r>
      </w:del>
      <w:ins w:id="274" w:author="Editor" w:date="2018-08-30T13:02:00Z">
        <w:r w:rsidRPr="001D2462">
          <w:t>w</w:t>
        </w:r>
      </w:ins>
      <w:r w:rsidR="000E7FCD" w:rsidRPr="001D2462">
        <w:t xml:space="preserve">e </w:t>
      </w:r>
      <w:del w:id="275" w:author="Editor" w:date="2018-08-30T13:02:00Z">
        <w:r w:rsidR="000E7FCD" w:rsidRPr="001D2462" w:rsidDel="002B0F9E">
          <w:delText xml:space="preserve">are aimed to </w:delText>
        </w:r>
      </w:del>
      <w:r w:rsidR="000E7FCD" w:rsidRPr="001D2462">
        <w:t>propose the algorithms for feature selection in the multivariate case. If the target space is multidimensional</w:t>
      </w:r>
      <w:ins w:id="276" w:author="Editor" w:date="2018-08-30T13:02:00Z">
        <w:r w:rsidRPr="001D2462">
          <w:t>,</w:t>
        </w:r>
      </w:ins>
      <w:r w:rsidR="000E7FCD" w:rsidRPr="001D2462">
        <w:t xml:space="preserve"> it </w:t>
      </w:r>
      <w:ins w:id="277" w:author="Editor" w:date="2018-08-30T13:02:00Z">
        <w:r w:rsidRPr="001D2462">
          <w:t xml:space="preserve">is </w:t>
        </w:r>
      </w:ins>
      <w:r w:rsidR="000E7FCD" w:rsidRPr="001D2462">
        <w:t>prone to redundancy and correlations between the targets. In this section</w:t>
      </w:r>
      <w:ins w:id="278" w:author="Editor" w:date="2018-08-30T13:02:00Z">
        <w:r w:rsidRPr="001D2462">
          <w:t>,</w:t>
        </w:r>
      </w:ins>
      <w:r w:rsidR="000E7FCD" w:rsidRPr="001D2462">
        <w:t xml:space="preserve"> we propose the algorithms that take into account </w:t>
      </w:r>
      <w:ins w:id="279" w:author="Editor" w:date="2018-08-30T13:02:00Z">
        <w:r w:rsidRPr="001D2462">
          <w:t xml:space="preserve">the </w:t>
        </w:r>
      </w:ins>
      <w:r w:rsidR="000E7FCD" w:rsidRPr="001D2462">
        <w:t xml:space="preserve">dependencies in both </w:t>
      </w:r>
      <w:ins w:id="280" w:author="Editor" w:date="2018-08-30T13:02:00Z">
        <w:r w:rsidRPr="001D2462">
          <w:t xml:space="preserve">the </w:t>
        </w:r>
      </w:ins>
      <w:r w:rsidR="000E7FCD" w:rsidRPr="001D2462">
        <w:t>input and target spaces.</w:t>
      </w:r>
    </w:p>
    <w:p w14:paraId="479E0300" w14:textId="77777777" w:rsidR="00E16621" w:rsidRPr="001D2462" w:rsidRDefault="000E7FCD">
      <w:pPr>
        <w:pStyle w:val="Heading2"/>
      </w:pPr>
      <w:bookmarkStart w:id="281" w:name="relevanceaggregationrelagg."/>
      <w:bookmarkEnd w:id="281"/>
      <w:r w:rsidRPr="001D2462">
        <w:t>Relevance aggregation (RelAgg).</w:t>
      </w:r>
    </w:p>
    <w:p w14:paraId="13E5EE98" w14:textId="0EC39B6C" w:rsidR="00E16621" w:rsidRPr="001D2462" w:rsidRDefault="000E7FCD">
      <w:pPr>
        <w:pStyle w:val="FirstParagraph"/>
      </w:pPr>
      <w:r w:rsidRPr="001D2462">
        <w:t>In (19)</w:t>
      </w:r>
      <w:ins w:id="282" w:author="Editor" w:date="2018-08-30T13:02:00Z">
        <w:r w:rsidR="002B0F9E" w:rsidRPr="001D2462">
          <w:t>,</w:t>
        </w:r>
      </w:ins>
      <w:r w:rsidRPr="001D2462">
        <w:t xml:space="preserve"> </w:t>
      </w:r>
      <w:ins w:id="283" w:author="Editor" w:date="2018-08-30T13:02:00Z">
        <w:r w:rsidR="002B0F9E" w:rsidRPr="001D2462">
          <w:t xml:space="preserve">in order </w:t>
        </w:r>
      </w:ins>
      <w:r w:rsidRPr="001D2462">
        <w:t xml:space="preserve">to apply </w:t>
      </w:r>
      <w:ins w:id="284" w:author="Editor" w:date="2018-08-30T13:02:00Z">
        <w:r w:rsidR="002B0F9E" w:rsidRPr="001D2462">
          <w:t xml:space="preserve">the </w:t>
        </w:r>
      </w:ins>
      <w:r w:rsidRPr="001D2462">
        <w:t xml:space="preserve">QPFS algorithm </w:t>
      </w:r>
      <w:del w:id="285" w:author="Editor" w:date="2018-08-30T13:02:00Z">
        <w:r w:rsidRPr="001D2462" w:rsidDel="002B0F9E">
          <w:delText>f</w:delText>
        </w:r>
      </w:del>
      <w:ins w:id="286" w:author="Editor" w:date="2018-08-30T13:02:00Z">
        <w:r w:rsidR="002B0F9E" w:rsidRPr="001D2462">
          <w:t>t</w:t>
        </w:r>
      </w:ins>
      <w:r w:rsidRPr="001D2462">
        <w:t>o</w:t>
      </w:r>
      <w:del w:id="287" w:author="Editor" w:date="2018-08-30T13:02:00Z">
        <w:r w:rsidRPr="001D2462" w:rsidDel="002B0F9E">
          <w:delText>r</w:delText>
        </w:r>
      </w:del>
      <w:r w:rsidRPr="001D2462">
        <w:t xml:space="preserve"> the multivariate case (</w:t>
      </w:r>
      <m:oMath>
        <m:r>
          <w:rPr>
            <w:rFonts w:ascii="Cambria Math" w:hAnsi="Cambria Math"/>
          </w:rPr>
          <m:t>r&gt;1</m:t>
        </m:r>
      </m:oMath>
      <w:r w:rsidRPr="001D2462">
        <w:t>)</w:t>
      </w:r>
      <w:ins w:id="288" w:author="Editor" w:date="2018-08-30T13:03:00Z">
        <w:r w:rsidR="002B0F9E" w:rsidRPr="001D2462">
          <w:t>,</w:t>
        </w:r>
      </w:ins>
      <w:r w:rsidRPr="001D2462">
        <w:t xml:space="preserve"> feature relevances are aggregated through all </w:t>
      </w:r>
      <m:oMath>
        <m:r>
          <w:rPr>
            <w:rFonts w:ascii="Cambria Math" w:hAnsi="Cambria Math"/>
          </w:rPr>
          <m:t>r</m:t>
        </m:r>
      </m:oMath>
      <w:r w:rsidRPr="001D2462">
        <w:t xml:space="preserve"> components. The term </w:t>
      </w:r>
      <m:oMath>
        <m:r>
          <w:rPr>
            <w:rFonts w:ascii="Cambria Math" w:hAnsi="Cambria Math"/>
          </w:rPr>
          <m:t>Sim(</m:t>
        </m:r>
        <m:r>
          <m:rPr>
            <m:sty m:val="bi"/>
          </m:rPr>
          <w:rPr>
            <w:rFonts w:ascii="Cambria Math" w:hAnsi="Cambria Math"/>
          </w:rPr>
          <m:t>X</m:t>
        </m:r>
        <m:r>
          <w:rPr>
            <w:rFonts w:ascii="Cambria Math" w:hAnsi="Cambria Math"/>
          </w:rPr>
          <m:t>)</m:t>
        </m:r>
      </m:oMath>
      <w:r w:rsidRPr="001D2462">
        <w:t xml:space="preserve"> is still the same, </w:t>
      </w:r>
      <w:ins w:id="289" w:author="Editor" w:date="2018-08-30T13:03:00Z">
        <w:r w:rsidR="002B0F9E" w:rsidRPr="001D2462">
          <w:t xml:space="preserve">and </w:t>
        </w:r>
      </w:ins>
      <w:del w:id="290" w:author="Editor" w:date="2018-08-30T13:03:00Z">
        <w:r w:rsidRPr="001D2462" w:rsidDel="002B0F9E">
          <w:delText xml:space="preserve">the </w:delText>
        </w:r>
      </w:del>
      <w:r w:rsidRPr="001D2462">
        <w:t>matrix </w:t>
      </w:r>
      <m:oMath>
        <m:r>
          <m:rPr>
            <m:sty m:val="bi"/>
          </m:rPr>
          <w:rPr>
            <w:rFonts w:ascii="Cambria Math" w:hAnsi="Cambria Math"/>
          </w:rPr>
          <m:t>Q</m:t>
        </m:r>
      </m:oMath>
      <w:r w:rsidRPr="001D2462">
        <w:t xml:space="preserve"> is defined by (6). The vector </w:t>
      </w:r>
      <m:oMath>
        <m:r>
          <m:rPr>
            <m:sty m:val="bi"/>
          </m:rPr>
          <w:rPr>
            <w:rFonts w:ascii="Cambria Math" w:hAnsi="Cambria Math"/>
          </w:rPr>
          <m:t>b</m:t>
        </m:r>
      </m:oMath>
      <w:r w:rsidRPr="001D2462">
        <w:t xml:space="preserve"> is aggregated across all targets and is defined </w:t>
      </w:r>
      <w:del w:id="291" w:author="Editor" w:date="2018-08-30T13:03:00Z">
        <w:r w:rsidRPr="001D2462" w:rsidDel="002B0F9E">
          <w:delText>by</w:delText>
        </w:r>
      </w:del>
      <w:ins w:id="292" w:author="Editor" w:date="2018-08-30T13:03:00Z">
        <w:r w:rsidR="002B0F9E" w:rsidRPr="001D2462">
          <w:t>as</w:t>
        </w:r>
      </w:ins>
    </w:p>
    <w:p w14:paraId="76FEFDA7" w14:textId="77777777" w:rsidR="00E16621" w:rsidRPr="001D2462" w:rsidRDefault="000E7FCD">
      <w:pPr>
        <w:pStyle w:val="BodyText"/>
        <w:jc w:val="center"/>
      </w:pPr>
      <m:oMathPara>
        <m:oMathParaPr>
          <m:jc m:val="center"/>
        </m:oMathParaPr>
        <m:oMath>
          <m:r>
            <m:rPr>
              <m:sty m:val="bi"/>
            </m:rPr>
            <w:rPr>
              <w:rFonts w:ascii="Cambria Math" w:hAnsi="Cambria Math"/>
            </w:rPr>
            <m:t>b</m:t>
          </m:r>
          <m:r>
            <w:rPr>
              <w:rFonts w:ascii="Cambria Math" w:hAnsi="Cambria Math"/>
            </w:rPr>
            <m:t>=</m:t>
          </m:r>
          <m:sSubSup>
            <m:sSubSupPr>
              <m:ctrlPr>
                <w:rPr>
                  <w:rFonts w:ascii="Cambria Math" w:hAnsi="Cambria Math"/>
                </w:rPr>
              </m:ctrlPr>
            </m:sSub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r>
                        <w:rPr>
                          <w:rFonts w:ascii="Cambria Math" w:hAnsi="Cambria Math"/>
                        </w:rPr>
                        <m:t>|</m:t>
                      </m:r>
                    </m:e>
                  </m:nary>
                  <m:r>
                    <w:rPr>
                      <w:rFonts w:ascii="Cambria Math" w:hAnsi="Cambria Math"/>
                    </w:rPr>
                    <m:t>corr(</m:t>
                  </m:r>
                  <m:sSub>
                    <m:sSubPr>
                      <m:ctrlPr>
                        <w:rPr>
                          <w:rFonts w:ascii="Cambria Math" w:hAnsi="Cambria Math"/>
                        </w:rPr>
                      </m:ctrlPr>
                    </m:sSubPr>
                    <m:e>
                      <m:r>
                        <m:rPr>
                          <m:sty m:val="bi"/>
                        </m:rPr>
                        <w:rPr>
                          <w:rFonts w:ascii="Cambria Math" w:hAnsi="Cambria Math"/>
                        </w:rPr>
                        <m:t>χ</m:t>
                      </m:r>
                    </m:e>
                    <m:sub>
                      <m:r>
                        <w:rPr>
                          <w:rFonts w:ascii="Cambria Math" w:hAnsi="Cambria Math"/>
                        </w:rPr>
                        <m:t>i</m:t>
                      </m:r>
                    </m:sub>
                  </m:sSub>
                  <m:r>
                    <w:rPr>
                      <w:rFonts w:ascii="Cambria Math" w:hAnsi="Cambria Math"/>
                    </w:rPr>
                    <m:t>,</m:t>
                  </m:r>
                  <m:sSub>
                    <m:sSubPr>
                      <m:ctrlPr>
                        <w:rPr>
                          <w:rFonts w:ascii="Cambria Math" w:hAnsi="Cambria Math"/>
                        </w:rPr>
                      </m:ctrlPr>
                    </m:sSubPr>
                    <m:e>
                      <m:r>
                        <m:rPr>
                          <m:sty m:val="bi"/>
                        </m:rPr>
                        <w:rPr>
                          <w:rFonts w:ascii="Cambria Math" w:hAnsi="Cambria Math"/>
                        </w:rPr>
                        <m:t>ν</m:t>
                      </m:r>
                    </m:e>
                    <m:sub>
                      <m:r>
                        <w:rPr>
                          <w:rFonts w:ascii="Cambria Math" w:hAnsi="Cambria Math"/>
                        </w:rPr>
                        <m:t>k</m:t>
                      </m:r>
                    </m:sub>
                  </m:sSub>
                  <m:r>
                    <w:rPr>
                      <w:rFonts w:ascii="Cambria Math" w:hAnsi="Cambria Math"/>
                    </w:rPr>
                    <m:t>)|</m:t>
                  </m:r>
                </m:e>
              </m:d>
            </m:e>
            <m:sub>
              <m:r>
                <w:rPr>
                  <w:rFonts w:ascii="Cambria Math" w:hAnsi="Cambria Math"/>
                </w:rPr>
                <m:t>i=1</m:t>
              </m:r>
            </m:sub>
            <m:sup>
              <m:r>
                <w:rPr>
                  <w:rFonts w:ascii="Cambria Math" w:hAnsi="Cambria Math"/>
                </w:rPr>
                <m:t>n</m:t>
              </m:r>
            </m:sup>
          </m:sSubSup>
          <m:r>
            <w:rPr>
              <w:rFonts w:ascii="Cambria Math" w:hAnsi="Cambria Math"/>
            </w:rPr>
            <m:t>.</m:t>
          </m:r>
        </m:oMath>
      </m:oMathPara>
    </w:p>
    <w:p w14:paraId="2F55F7F7" w14:textId="77777777" w:rsidR="00E16621" w:rsidRPr="001D2462" w:rsidRDefault="000E7FCD">
      <w:pPr>
        <w:pStyle w:val="FirstParagraph"/>
      </w:pPr>
      <w:r w:rsidRPr="001D2462">
        <w:t>The drawback of this approach is its insensitivity to the dependencies in the columns of </w:t>
      </w:r>
      <m:oMath>
        <m:r>
          <m:rPr>
            <m:sty m:val="bi"/>
          </m:rPr>
          <w:rPr>
            <w:rFonts w:ascii="Cambria Math" w:hAnsi="Cambria Math"/>
          </w:rPr>
          <m:t>Y</m:t>
        </m:r>
      </m:oMath>
      <w:r w:rsidRPr="001D2462">
        <w:t>. Observe the following example:</w:t>
      </w:r>
    </w:p>
    <w:p w14:paraId="101681CB" w14:textId="77777777" w:rsidR="00E16621" w:rsidRPr="001D2462" w:rsidRDefault="000E7FCD">
      <w:pPr>
        <w:pStyle w:val="BodyText"/>
        <w:jc w:val="center"/>
      </w:pPr>
      <m:oMathPara>
        <m:oMathParaPr>
          <m:jc m:val="center"/>
        </m:oMathParaPr>
        <m:oMath>
          <m:r>
            <m:rPr>
              <m:sty m:val="bi"/>
            </m:rPr>
            <w:rPr>
              <w:rFonts w:ascii="Cambria Math" w:hAnsi="Cambria Math"/>
            </w:rPr>
            <m:t>X</m:t>
          </m:r>
          <m:r>
            <w:rPr>
              <w:rFonts w:ascii="Cambria Math" w:hAnsi="Cambria Math"/>
            </w:rPr>
            <m:t>=[</m:t>
          </m:r>
          <m:sSub>
            <m:sSubPr>
              <m:ctrlPr>
                <w:rPr>
                  <w:rFonts w:ascii="Cambria Math" w:hAnsi="Cambria Math"/>
                </w:rPr>
              </m:ctrlPr>
            </m:sSubPr>
            <m:e>
              <m:r>
                <m:rPr>
                  <m:sty m:val="bi"/>
                </m:rPr>
                <w:rPr>
                  <w:rFonts w:ascii="Cambria Math" w:hAnsi="Cambria Math"/>
                </w:rPr>
                <m:t>χ</m:t>
              </m:r>
            </m:e>
            <m:sub>
              <m:r>
                <w:rPr>
                  <w:rFonts w:ascii="Cambria Math" w:hAnsi="Cambria Math"/>
                </w:rPr>
                <m:t>1</m:t>
              </m:r>
            </m:sub>
          </m:sSub>
          <m:r>
            <w:rPr>
              <w:rFonts w:ascii="Cambria Math" w:hAnsi="Cambria Math"/>
            </w:rPr>
            <m:t>,</m:t>
          </m:r>
          <m:sSub>
            <m:sSubPr>
              <m:ctrlPr>
                <w:rPr>
                  <w:rFonts w:ascii="Cambria Math" w:hAnsi="Cambria Math"/>
                </w:rPr>
              </m:ctrlPr>
            </m:sSubPr>
            <m:e>
              <m:r>
                <m:rPr>
                  <m:sty m:val="bi"/>
                </m:rPr>
                <w:rPr>
                  <w:rFonts w:ascii="Cambria Math" w:hAnsi="Cambria Math"/>
                </w:rPr>
                <m:t>χ</m:t>
              </m:r>
            </m:e>
            <m:sub>
              <m:r>
                <w:rPr>
                  <w:rFonts w:ascii="Cambria Math" w:hAnsi="Cambria Math"/>
                </w:rPr>
                <m:t>2</m:t>
              </m:r>
            </m:sub>
          </m:sSub>
          <m:r>
            <w:rPr>
              <w:rFonts w:ascii="Cambria Math" w:hAnsi="Cambria Math"/>
            </w:rPr>
            <m:t>,</m:t>
          </m:r>
          <m:sSub>
            <m:sSubPr>
              <m:ctrlPr>
                <w:rPr>
                  <w:rFonts w:ascii="Cambria Math" w:hAnsi="Cambria Math"/>
                </w:rPr>
              </m:ctrlPr>
            </m:sSubPr>
            <m:e>
              <m:r>
                <m:rPr>
                  <m:sty m:val="bi"/>
                </m:rPr>
                <w:rPr>
                  <w:rFonts w:ascii="Cambria Math" w:hAnsi="Cambria Math"/>
                </w:rPr>
                <m:t>χ</m:t>
              </m:r>
            </m:e>
            <m:sub>
              <m:r>
                <w:rPr>
                  <w:rFonts w:ascii="Cambria Math" w:hAnsi="Cambria Math"/>
                </w:rPr>
                <m:t>3</m:t>
              </m:r>
            </m:sub>
          </m:sSub>
          <m:r>
            <w:rPr>
              <w:rFonts w:ascii="Cambria Math" w:hAnsi="Cambria Math"/>
            </w:rPr>
            <m:t>],</m:t>
          </m:r>
          <m:r>
            <m:rPr>
              <m:sty m:val="bi"/>
            </m:rPr>
            <w:rPr>
              <w:rFonts w:ascii="Cambria Math" w:hAnsi="Cambria Math"/>
            </w:rPr>
            <m:t>Y</m:t>
          </m:r>
          <m:r>
            <w:rPr>
              <w:rFonts w:ascii="Cambria Math" w:hAnsi="Cambria Math"/>
            </w:rPr>
            <m:t>=[</m:t>
          </m:r>
          <m:limLow>
            <m:limLowPr>
              <m:ctrlPr>
                <w:rPr>
                  <w:rFonts w:ascii="Cambria Math" w:hAnsi="Cambria Math"/>
                </w:rPr>
              </m:ctrlPr>
            </m:limLowPr>
            <m:e>
              <m:limLow>
                <m:limLowPr>
                  <m:ctrlPr>
                    <w:rPr>
                      <w:rFonts w:ascii="Cambria Math" w:hAnsi="Cambria Math"/>
                    </w:rPr>
                  </m:ctrlPr>
                </m:limLowPr>
                <m:e>
                  <m:sSub>
                    <m:sSubPr>
                      <m:ctrlPr>
                        <w:rPr>
                          <w:rFonts w:ascii="Cambria Math" w:hAnsi="Cambria Math"/>
                        </w:rPr>
                      </m:ctrlPr>
                    </m:sSubPr>
                    <m:e>
                      <m:r>
                        <m:rPr>
                          <m:sty m:val="bi"/>
                        </m:rP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rPr>
                      </m:ctrlPr>
                    </m:sSubPr>
                    <m:e>
                      <m:r>
                        <m:rPr>
                          <m:sty m:val="bi"/>
                        </m:rP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rPr>
                      </m:ctrlPr>
                    </m:sSubPr>
                    <m:e>
                      <m:r>
                        <m:rPr>
                          <m:sty m:val="bi"/>
                        </m:rPr>
                        <w:rPr>
                          <w:rFonts w:ascii="Cambria Math" w:hAnsi="Cambria Math"/>
                        </w:rPr>
                        <m:t>ν</m:t>
                      </m:r>
                    </m:e>
                    <m:sub>
                      <m:r>
                        <w:rPr>
                          <w:rFonts w:ascii="Cambria Math" w:hAnsi="Cambria Math"/>
                        </w:rPr>
                        <m:t>1</m:t>
                      </m:r>
                    </m:sub>
                  </m:sSub>
                </m:e>
                <m:lim>
                  <m:r>
                    <w:rPr>
                      <w:rFonts w:ascii="Cambria Math" w:hAnsi="Cambria Math"/>
                    </w:rPr>
                    <m:t>⏟</m:t>
                  </m:r>
                </m:lim>
              </m:limLow>
            </m:e>
            <m:lim>
              <m:r>
                <w:rPr>
                  <w:rFonts w:ascii="Cambria Math" w:hAnsi="Cambria Math"/>
                </w:rPr>
                <m:t>r-1</m:t>
              </m:r>
            </m:lim>
          </m:limLow>
          <m:r>
            <w:rPr>
              <w:rFonts w:ascii="Cambria Math" w:hAnsi="Cambria Math"/>
            </w:rPr>
            <m:t>,</m:t>
          </m:r>
          <m:sSub>
            <m:sSubPr>
              <m:ctrlPr>
                <w:rPr>
                  <w:rFonts w:ascii="Cambria Math" w:hAnsi="Cambria Math"/>
                </w:rPr>
              </m:ctrlPr>
            </m:sSubPr>
            <m:e>
              <m:r>
                <m:rPr>
                  <m:sty m:val="bi"/>
                </m:rPr>
                <w:rPr>
                  <w:rFonts w:ascii="Cambria Math" w:hAnsi="Cambria Math"/>
                </w:rPr>
                <m:t>ν</m:t>
              </m:r>
            </m:e>
            <m:sub>
              <m:r>
                <w:rPr>
                  <w:rFonts w:ascii="Cambria Math" w:hAnsi="Cambria Math"/>
                </w:rPr>
                <m:t>2</m:t>
              </m:r>
            </m:sub>
          </m:sSub>
          <m:r>
            <w:rPr>
              <w:rFonts w:ascii="Cambria Math" w:hAnsi="Cambria Math"/>
            </w:rPr>
            <m:t>].</m:t>
          </m:r>
        </m:oMath>
      </m:oMathPara>
    </w:p>
    <w:p w14:paraId="4A7E1207" w14:textId="74BCCFCA" w:rsidR="00E16621" w:rsidRPr="001D2462" w:rsidRDefault="000E7FCD">
      <w:pPr>
        <w:pStyle w:val="FirstParagraph"/>
      </w:pPr>
      <w:r w:rsidRPr="001D2462">
        <w:t xml:space="preserve">We have 3 features and </w:t>
      </w:r>
      <m:oMath>
        <m:r>
          <w:rPr>
            <w:rFonts w:ascii="Cambria Math" w:hAnsi="Cambria Math"/>
          </w:rPr>
          <m:t>r</m:t>
        </m:r>
      </m:oMath>
      <w:r w:rsidRPr="001D2462">
        <w:t xml:space="preserve"> targets, where </w:t>
      </w:r>
      <w:ins w:id="293" w:author="Editor" w:date="2018-08-30T14:08:00Z">
        <w:r w:rsidR="00A121BA" w:rsidRPr="001D2462">
          <w:t xml:space="preserve">the </w:t>
        </w:r>
      </w:ins>
      <w:r w:rsidRPr="001D2462">
        <w:t xml:space="preserve">first </w:t>
      </w:r>
      <m:oMath>
        <m:r>
          <w:rPr>
            <w:rFonts w:ascii="Cambria Math" w:hAnsi="Cambria Math"/>
          </w:rPr>
          <m:t>r-1</m:t>
        </m:r>
      </m:oMath>
      <w:r w:rsidRPr="001D2462">
        <w:t xml:space="preserve"> targets are identical. The pairwise features similarities are given by </w:t>
      </w:r>
      <w:del w:id="294" w:author="Editor" w:date="2018-08-30T14:08:00Z">
        <w:r w:rsidRPr="001D2462" w:rsidDel="00A121BA">
          <w:delText xml:space="preserve">the </w:delText>
        </w:r>
      </w:del>
      <w:r w:rsidRPr="001D2462">
        <w:t>matrix </w:t>
      </w:r>
      <m:oMath>
        <m:r>
          <m:rPr>
            <m:sty m:val="bi"/>
          </m:rPr>
          <w:rPr>
            <w:rFonts w:ascii="Cambria Math" w:hAnsi="Cambria Math"/>
          </w:rPr>
          <m:t>Q</m:t>
        </m:r>
      </m:oMath>
      <w:r w:rsidRPr="001D2462">
        <w:t xml:space="preserve">. </w:t>
      </w:r>
      <w:commentRangeStart w:id="295"/>
      <w:del w:id="296" w:author="Editor" w:date="2018-08-30T13:03:00Z">
        <w:r w:rsidRPr="001D2462" w:rsidDel="002B0F9E">
          <w:delText>The m</w:delText>
        </w:r>
      </w:del>
      <w:ins w:id="297" w:author="Editor" w:date="2018-08-30T13:03:00Z">
        <w:r w:rsidR="002B0F9E" w:rsidRPr="001D2462">
          <w:t>M</w:t>
        </w:r>
      </w:ins>
      <w:r w:rsidRPr="001D2462">
        <w:t xml:space="preserve">atrix </w:t>
      </w:r>
      <m:oMath>
        <m:r>
          <m:rPr>
            <m:sty m:val="bi"/>
          </m:rPr>
          <w:rPr>
            <w:rFonts w:ascii="Cambria Math" w:hAnsi="Cambria Math"/>
          </w:rPr>
          <m:t>B</m:t>
        </m:r>
      </m:oMath>
      <w:ins w:id="298" w:author="Editor" w:date="2018-08-30T13:03:00Z">
        <w:r w:rsidR="002B0F9E" w:rsidRPr="001D2462">
          <w:t>’s</w:t>
        </w:r>
      </w:ins>
      <w:r w:rsidRPr="001D2462">
        <w:t xml:space="preserve"> entries </w:t>
      </w:r>
      <w:del w:id="299" w:author="Editor" w:date="2018-08-30T14:08:00Z">
        <w:r w:rsidRPr="001D2462" w:rsidDel="00A121BA">
          <w:delText xml:space="preserve">show </w:delText>
        </w:r>
      </w:del>
      <w:ins w:id="300" w:author="Editor" w:date="2018-08-30T14:08:00Z">
        <w:r w:rsidR="00A121BA" w:rsidRPr="001D2462">
          <w:t xml:space="preserve">give the </w:t>
        </w:r>
      </w:ins>
      <w:r w:rsidRPr="001D2462">
        <w:t xml:space="preserve">pairwise features relevances </w:t>
      </w:r>
      <w:del w:id="301" w:author="Editor" w:date="2018-08-30T14:08:00Z">
        <w:r w:rsidRPr="001D2462" w:rsidDel="00A121BA">
          <w:delText>to</w:delText>
        </w:r>
      </w:del>
      <w:ins w:id="302" w:author="Editor" w:date="2018-08-30T14:08:00Z">
        <w:r w:rsidR="00A121BA" w:rsidRPr="001D2462">
          <w:t>of</w:t>
        </w:r>
      </w:ins>
      <w:r w:rsidRPr="001D2462">
        <w:t xml:space="preserve"> the targets.</w:t>
      </w:r>
      <w:commentRangeEnd w:id="295"/>
      <w:r w:rsidR="00A121BA" w:rsidRPr="001D2462">
        <w:rPr>
          <w:rStyle w:val="CommentReference"/>
          <w:rFonts w:ascii="Times New Roman" w:eastAsia="Arial Unicode MS" w:hAnsi="Times New Roman" w:cs="Times New Roman"/>
          <w:color w:val="auto"/>
          <w:lang w:eastAsia="en-US"/>
        </w:rPr>
        <w:commentReference w:id="295"/>
      </w:r>
      <w:r w:rsidRPr="001D2462">
        <w:t xml:space="preserve"> </w:t>
      </w:r>
      <w:del w:id="303" w:author="Editor" w:date="2018-08-30T13:03:00Z">
        <w:r w:rsidRPr="001D2462" w:rsidDel="002B0F9E">
          <w:delText>The v</w:delText>
        </w:r>
      </w:del>
      <w:ins w:id="304" w:author="Editor" w:date="2018-08-30T13:03:00Z">
        <w:r w:rsidR="002B0F9E" w:rsidRPr="001D2462">
          <w:t>V</w:t>
        </w:r>
      </w:ins>
      <w:r w:rsidRPr="001D2462">
        <w:t xml:space="preserve">ector </w:t>
      </w:r>
      <m:oMath>
        <m:r>
          <m:rPr>
            <m:sty m:val="bi"/>
          </m:rPr>
          <w:rPr>
            <w:rFonts w:ascii="Cambria Math" w:hAnsi="Cambria Math"/>
          </w:rPr>
          <m:t>b</m:t>
        </m:r>
      </m:oMath>
      <w:r w:rsidRPr="001D2462">
        <w:t xml:space="preserve"> is obtained by </w:t>
      </w:r>
      <w:ins w:id="305" w:author="Editor" w:date="2018-08-30T13:03:00Z">
        <w:r w:rsidR="002B0F9E" w:rsidRPr="001D2462">
          <w:t xml:space="preserve">the </w:t>
        </w:r>
      </w:ins>
      <w:r w:rsidRPr="001D2462">
        <w:t xml:space="preserve">summation of </w:t>
      </w:r>
      <w:del w:id="306" w:author="Editor" w:date="2018-08-30T13:03:00Z">
        <w:r w:rsidRPr="001D2462" w:rsidDel="002B0F9E">
          <w:delText xml:space="preserve">the </w:delText>
        </w:r>
      </w:del>
      <w:r w:rsidRPr="001D2462">
        <w:t>matrix </w:t>
      </w:r>
      <m:oMath>
        <m:r>
          <m:rPr>
            <m:sty m:val="bi"/>
          </m:rPr>
          <w:rPr>
            <w:rFonts w:ascii="Cambria Math" w:hAnsi="Cambria Math"/>
          </w:rPr>
          <m:t>B</m:t>
        </m:r>
      </m:oMath>
      <w:r w:rsidRPr="001D2462">
        <w:t xml:space="preserve"> over the columns</w:t>
      </w:r>
      <w:ins w:id="307" w:author="Quality Control Editor" w:date="2018-09-05T16:00:00Z">
        <w:r w:rsidR="001D2462">
          <w:t>:</w:t>
        </w:r>
      </w:ins>
    </w:p>
    <w:p w14:paraId="618662BE" w14:textId="1DC60211" w:rsidR="00E16621" w:rsidRPr="001D2462" w:rsidRDefault="000E7FCD">
      <w:pPr>
        <w:pStyle w:val="BodyText"/>
        <w:jc w:val="center"/>
      </w:pPr>
      <m:oMath>
        <m:r>
          <m:rPr>
            <m:sty m:val="bi"/>
          </m:rPr>
          <w:rPr>
            <w:rFonts w:ascii="Cambria Math" w:hAnsi="Cambria Math"/>
          </w:rPr>
          <m:t>Q</m:t>
        </m:r>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0.8</m:t>
                  </m:r>
                </m:e>
              </m:mr>
              <m:mr>
                <m:e>
                  <m:r>
                    <w:rPr>
                      <w:rFonts w:ascii="Cambria Math" w:hAnsi="Cambria Math"/>
                    </w:rPr>
                    <m:t>0</m:t>
                  </m:r>
                </m:e>
                <m:e>
                  <m:r>
                    <w:rPr>
                      <w:rFonts w:ascii="Cambria Math" w:hAnsi="Cambria Math"/>
                    </w:rPr>
                    <m:t>0.8</m:t>
                  </m:r>
                </m:e>
                <m:e>
                  <m:r>
                    <w:rPr>
                      <w:rFonts w:ascii="Cambria Math" w:hAnsi="Cambria Math"/>
                    </w:rPr>
                    <m:t>1</m:t>
                  </m:r>
                </m:e>
              </m:mr>
            </m:m>
          </m:e>
        </m:d>
        <m:r>
          <w:rPr>
            <w:rFonts w:ascii="Cambria Math" w:hAnsi="Cambria Math"/>
          </w:rPr>
          <m:t>,</m:t>
        </m:r>
        <m:r>
          <m:rPr>
            <m:sty m:val="bi"/>
          </m:rPr>
          <w:rPr>
            <w:rFonts w:ascii="Cambria Math" w:hAnsi="Cambria Math"/>
          </w:rPr>
          <m:t>B</m:t>
        </m:r>
        <m:r>
          <w:rPr>
            <w:rFonts w:ascii="Cambria Math" w:hAnsi="Cambria Math"/>
          </w:rPr>
          <m:t>=</m:t>
        </m:r>
        <m:d>
          <m:dPr>
            <m:begChr m:val="["/>
            <m:endChr m:val="]"/>
            <m:ctrlPr>
              <w:rPr>
                <w:rFonts w:ascii="Cambria Math" w:hAnsi="Cambria Math"/>
                <w:i/>
              </w:rPr>
            </m:ctrlPr>
          </m:dPr>
          <m:e>
            <m:m>
              <m:mPr>
                <m:plcHide m:val="1"/>
                <m:mcs>
                  <m:mc>
                    <m:mcPr>
                      <m:count m:val="4"/>
                      <m:mcJc m:val="center"/>
                    </m:mcPr>
                  </m:mc>
                </m:mcs>
                <m:ctrlPr>
                  <w:rPr>
                    <w:rFonts w:ascii="Cambria Math" w:hAnsi="Cambria Math"/>
                    <w:i/>
                  </w:rPr>
                </m:ctrlPr>
              </m:mPr>
              <m:mr>
                <m:e>
                  <m:r>
                    <w:rPr>
                      <w:rFonts w:ascii="Cambria Math" w:hAnsi="Cambria Math"/>
                    </w:rPr>
                    <m:t>0.4</m:t>
                  </m:r>
                </m:e>
                <m:e>
                  <m:r>
                    <w:rPr>
                      <w:rFonts w:ascii="Cambria Math" w:hAnsi="Cambria Math"/>
                    </w:rPr>
                    <m:t>…</m:t>
                  </m:r>
                </m:e>
                <m:e>
                  <m:r>
                    <w:rPr>
                      <w:rFonts w:ascii="Cambria Math" w:hAnsi="Cambria Math"/>
                    </w:rPr>
                    <m:t>0.4</m:t>
                  </m:r>
                </m:e>
                <m:e>
                  <m:r>
                    <w:rPr>
                      <w:rFonts w:ascii="Cambria Math" w:hAnsi="Cambria Math"/>
                    </w:rPr>
                    <m:t>0</m:t>
                  </m:r>
                </m:e>
              </m:mr>
              <m:mr>
                <m:e>
                  <m:r>
                    <w:rPr>
                      <w:rFonts w:ascii="Cambria Math" w:hAnsi="Cambria Math"/>
                    </w:rPr>
                    <m:t>0.5</m:t>
                  </m:r>
                </m:e>
                <m:e>
                  <m:r>
                    <w:rPr>
                      <w:rFonts w:ascii="Cambria Math" w:hAnsi="Cambria Math"/>
                    </w:rPr>
                    <m:t>…</m:t>
                  </m:r>
                </m:e>
                <m:e>
                  <m:r>
                    <w:rPr>
                      <w:rFonts w:ascii="Cambria Math" w:hAnsi="Cambria Math"/>
                    </w:rPr>
                    <m:t>0.5</m:t>
                  </m:r>
                </m:e>
                <m:e>
                  <m:r>
                    <w:rPr>
                      <w:rFonts w:ascii="Cambria Math" w:hAnsi="Cambria Math"/>
                    </w:rPr>
                    <m:t>0.8</m:t>
                  </m:r>
                </m:e>
              </m:mr>
              <m:mr>
                <m:e>
                  <m:r>
                    <w:rPr>
                      <w:rFonts w:ascii="Cambria Math" w:hAnsi="Cambria Math"/>
                    </w:rPr>
                    <m:t>0.8</m:t>
                  </m:r>
                </m:e>
                <m:e>
                  <m:r>
                    <w:rPr>
                      <w:rFonts w:ascii="Cambria Math" w:hAnsi="Cambria Math"/>
                    </w:rPr>
                    <m:t>…</m:t>
                  </m:r>
                </m:e>
                <m:e>
                  <m:r>
                    <w:rPr>
                      <w:rFonts w:ascii="Cambria Math" w:hAnsi="Cambria Math"/>
                    </w:rPr>
                    <m:t>0.8</m:t>
                  </m:r>
                </m:e>
                <m:e>
                  <m:r>
                    <w:rPr>
                      <w:rFonts w:ascii="Cambria Math" w:hAnsi="Cambria Math"/>
                    </w:rPr>
                    <m:t>0.1</m:t>
                  </m:r>
                </m:e>
              </m:mr>
            </m:m>
          </m:e>
        </m:d>
        <m:r>
          <w:rPr>
            <w:rFonts w:ascii="Cambria Math" w:hAnsi="Cambria Math"/>
          </w:rPr>
          <m:t>,</m:t>
        </m:r>
        <m:r>
          <w:ins w:id="308" w:author="Editor" w:date="2018-08-30T13:04:00Z">
            <w:rPr>
              <w:rFonts w:ascii="Cambria Math" w:hAnsi="Cambria Math"/>
            </w:rPr>
            <m:t xml:space="preserve"> </m:t>
          </w:ins>
        </m:r>
        <m:r>
          <m:rPr>
            <m:sty m:val="bi"/>
          </m:rPr>
          <w:rPr>
            <w:rFonts w:ascii="Cambria Math" w:hAnsi="Cambria Math"/>
          </w:rPr>
          <m:t>b</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(r-1)⋅0.4+0</m:t>
                </m:r>
              </m:e>
              <m:e>
                <m:r>
                  <w:rPr>
                    <w:rFonts w:ascii="Cambria Math" w:hAnsi="Cambria Math"/>
                  </w:rPr>
                  <m:t>(r-1)⋅0.5+0.8</m:t>
                </m:r>
              </m:e>
              <m:e>
                <m:r>
                  <w:rPr>
                    <w:rFonts w:ascii="Cambria Math" w:hAnsi="Cambria Math"/>
                  </w:rPr>
                  <m:t>(r-1)⋅0.8+0.1</m:t>
                </m:r>
              </m:e>
            </m:eqArr>
          </m:e>
        </m:d>
        <m:r>
          <w:rPr>
            <w:rFonts w:ascii="Cambria Math" w:hAnsi="Cambria Math"/>
          </w:rPr>
          <m:t>.</m:t>
        </m:r>
      </m:oMath>
      <w:r w:rsidRPr="001D2462">
        <w:t xml:space="preserve">  (7)</w:t>
      </w:r>
    </w:p>
    <w:p w14:paraId="7B8708CF" w14:textId="7DABF22C" w:rsidR="00E16621" w:rsidRPr="001D2462" w:rsidRDefault="000E7FCD">
      <w:pPr>
        <w:pStyle w:val="FirstParagraph"/>
      </w:pPr>
      <w:r w:rsidRPr="001D2462">
        <w:br/>
        <w:t>We would like to select only two features. For such</w:t>
      </w:r>
      <w:ins w:id="309" w:author="Editor" w:date="2018-08-30T13:04:00Z">
        <w:r w:rsidR="002B0F9E" w:rsidRPr="001D2462">
          <w:t xml:space="preserve"> a</w:t>
        </w:r>
      </w:ins>
      <w:r w:rsidRPr="001D2462">
        <w:t xml:space="preserve"> configuration</w:t>
      </w:r>
      <w:ins w:id="310" w:author="Editor" w:date="2018-08-30T13:04:00Z">
        <w:r w:rsidR="002B0F9E" w:rsidRPr="001D2462">
          <w:t>,</w:t>
        </w:r>
      </w:ins>
      <w:r w:rsidRPr="001D2462">
        <w:t xml:space="preserve"> the best feature subset is </w:t>
      </w:r>
      <m:oMath>
        <m:r>
          <w:rPr>
            <w:rFonts w:ascii="Cambria Math" w:hAnsi="Cambria Math"/>
          </w:rPr>
          <m:t>[</m:t>
        </m:r>
        <m:sSub>
          <m:sSubPr>
            <m:ctrlPr>
              <w:rPr>
                <w:rFonts w:ascii="Cambria Math" w:hAnsi="Cambria Math"/>
              </w:rPr>
            </m:ctrlPr>
          </m:sSubPr>
          <m:e>
            <m:r>
              <m:rPr>
                <m:sty m:val="bi"/>
              </m:rPr>
              <w:rPr>
                <w:rFonts w:ascii="Cambria Math" w:hAnsi="Cambria Math"/>
              </w:rPr>
              <m:t>χ</m:t>
            </m:r>
          </m:e>
          <m:sub>
            <m:r>
              <w:rPr>
                <w:rFonts w:ascii="Cambria Math" w:hAnsi="Cambria Math"/>
              </w:rPr>
              <m:t>1</m:t>
            </m:r>
          </m:sub>
        </m:sSub>
        <m:r>
          <w:rPr>
            <w:rFonts w:ascii="Cambria Math" w:hAnsi="Cambria Math"/>
          </w:rPr>
          <m:t>,</m:t>
        </m:r>
        <m:sSub>
          <m:sSubPr>
            <m:ctrlPr>
              <w:rPr>
                <w:rFonts w:ascii="Cambria Math" w:hAnsi="Cambria Math"/>
              </w:rPr>
            </m:ctrlPr>
          </m:sSubPr>
          <m:e>
            <m:r>
              <m:rPr>
                <m:sty m:val="bi"/>
              </m:rPr>
              <w:rPr>
                <w:rFonts w:ascii="Cambria Math" w:hAnsi="Cambria Math"/>
              </w:rPr>
              <m:t>χ</m:t>
            </m:r>
          </m:e>
          <m:sub>
            <m:r>
              <w:rPr>
                <w:rFonts w:ascii="Cambria Math" w:hAnsi="Cambria Math"/>
              </w:rPr>
              <m:t>2</m:t>
            </m:r>
          </m:sub>
        </m:sSub>
        <m:r>
          <w:rPr>
            <w:rFonts w:ascii="Cambria Math" w:hAnsi="Cambria Math"/>
          </w:rPr>
          <m:t>]</m:t>
        </m:r>
      </m:oMath>
      <w:r w:rsidRPr="001D2462">
        <w:t xml:space="preserve">. </w:t>
      </w:r>
      <w:del w:id="311" w:author="Editor" w:date="2018-08-30T13:04:00Z">
        <w:r w:rsidRPr="001D2462" w:rsidDel="002B0F9E">
          <w:delText>The f</w:delText>
        </w:r>
      </w:del>
      <w:ins w:id="312" w:author="Editor" w:date="2018-08-30T13:04:00Z">
        <w:r w:rsidR="002B0F9E" w:rsidRPr="001D2462">
          <w:t>F</w:t>
        </w:r>
      </w:ins>
      <w:r w:rsidRPr="001D2462">
        <w:t>eature </w:t>
      </w:r>
      <m:oMath>
        <m:sSub>
          <m:sSubPr>
            <m:ctrlPr>
              <w:rPr>
                <w:rFonts w:ascii="Cambria Math" w:hAnsi="Cambria Math"/>
              </w:rPr>
            </m:ctrlPr>
          </m:sSubPr>
          <m:e>
            <m:r>
              <m:rPr>
                <m:sty m:val="bi"/>
              </m:rPr>
              <w:rPr>
                <w:rFonts w:ascii="Cambria Math" w:hAnsi="Cambria Math"/>
              </w:rPr>
              <m:t>χ</m:t>
            </m:r>
          </m:e>
          <m:sub>
            <m:r>
              <w:rPr>
                <w:rFonts w:ascii="Cambria Math" w:hAnsi="Cambria Math"/>
              </w:rPr>
              <m:t>2</m:t>
            </m:r>
          </m:sub>
        </m:sSub>
      </m:oMath>
      <w:r w:rsidRPr="001D2462">
        <w:t xml:space="preserve"> predicts the second target </w:t>
      </w:r>
      <m:oMath>
        <m:sSub>
          <m:sSubPr>
            <m:ctrlPr>
              <w:rPr>
                <w:rFonts w:ascii="Cambria Math" w:hAnsi="Cambria Math"/>
              </w:rPr>
            </m:ctrlPr>
          </m:sSubPr>
          <m:e>
            <m:r>
              <m:rPr>
                <m:sty m:val="bi"/>
              </m:rPr>
              <w:rPr>
                <w:rFonts w:ascii="Cambria Math" w:hAnsi="Cambria Math"/>
              </w:rPr>
              <m:t>ν</m:t>
            </m:r>
          </m:e>
          <m:sub>
            <m:r>
              <w:rPr>
                <w:rFonts w:ascii="Cambria Math" w:hAnsi="Cambria Math"/>
              </w:rPr>
              <m:t>2</m:t>
            </m:r>
          </m:sub>
        </m:sSub>
      </m:oMath>
      <w:r w:rsidRPr="001D2462">
        <w:t xml:space="preserve"> and the combination of features </w:t>
      </w:r>
      <m:oMath>
        <m:sSub>
          <m:sSubPr>
            <m:ctrlPr>
              <w:rPr>
                <w:rFonts w:ascii="Cambria Math" w:hAnsi="Cambria Math"/>
              </w:rPr>
            </m:ctrlPr>
          </m:sSubPr>
          <m:e>
            <m:r>
              <m:rPr>
                <m:sty m:val="bi"/>
              </m:rPr>
              <w:rPr>
                <w:rFonts w:ascii="Cambria Math" w:hAnsi="Cambria Math"/>
              </w:rPr>
              <m:t>χ</m:t>
            </m:r>
          </m:e>
          <m:sub>
            <m:r>
              <w:rPr>
                <w:rFonts w:ascii="Cambria Math" w:hAnsi="Cambria Math"/>
              </w:rPr>
              <m:t>1</m:t>
            </m:r>
          </m:sub>
        </m:sSub>
        <m:r>
          <w:del w:id="313" w:author="Editor" w:date="2018-08-30T13:04:00Z">
            <w:rPr>
              <w:rFonts w:ascii="Cambria Math" w:hAnsi="Cambria Math"/>
            </w:rPr>
            <m:t>,</m:t>
          </w:del>
        </m:r>
        <m:r>
          <w:ins w:id="314" w:author="Editor" w:date="2018-08-30T13:04:00Z">
            <m:rPr>
              <m:sty m:val="p"/>
            </m:rPr>
            <w:rPr>
              <w:rFonts w:ascii="Cambria Math" w:hAnsi="Cambria Math"/>
            </w:rPr>
            <m:t xml:space="preserve">and </m:t>
          </w:ins>
        </m:r>
        <m:sSub>
          <m:sSubPr>
            <m:ctrlPr>
              <w:rPr>
                <w:rFonts w:ascii="Cambria Math" w:hAnsi="Cambria Math"/>
              </w:rPr>
            </m:ctrlPr>
          </m:sSubPr>
          <m:e>
            <m:r>
              <m:rPr>
                <m:sty m:val="bi"/>
              </m:rPr>
              <w:rPr>
                <w:rFonts w:ascii="Cambria Math" w:hAnsi="Cambria Math"/>
              </w:rPr>
              <m:t>χ</m:t>
            </m:r>
          </m:e>
          <m:sub>
            <m:r>
              <w:rPr>
                <w:rFonts w:ascii="Cambria Math" w:hAnsi="Cambria Math"/>
              </w:rPr>
              <m:t>2</m:t>
            </m:r>
          </m:sub>
        </m:sSub>
      </m:oMath>
      <w:r w:rsidRPr="001D2462">
        <w:t xml:space="preserve"> predicts the first component. The QPFS algorithm for </w:t>
      </w:r>
      <m:oMath>
        <m:r>
          <w:rPr>
            <w:rFonts w:ascii="Cambria Math" w:hAnsi="Cambria Math"/>
          </w:rPr>
          <m:t>r=2</m:t>
        </m:r>
      </m:oMath>
      <w:r w:rsidRPr="001D2462">
        <w:t xml:space="preserve"> gives the solution </w:t>
      </w:r>
      <m:oMath>
        <m:r>
          <m:rPr>
            <m:sty m:val="bi"/>
          </m:rPr>
          <w:rPr>
            <w:rFonts w:ascii="Cambria Math" w:hAnsi="Cambria Math"/>
          </w:rPr>
          <m:t>z</m:t>
        </m:r>
        <m:r>
          <w:rPr>
            <w:rFonts w:ascii="Cambria Math" w:hAnsi="Cambria Math"/>
          </w:rPr>
          <m:t>=[0.37,0.61,0.02]</m:t>
        </m:r>
      </m:oMath>
      <w:r w:rsidRPr="001D2462">
        <w:t xml:space="preserve">. It coincides with our knowledge. However, if we add the </w:t>
      </w:r>
      <w:r w:rsidRPr="001D2462">
        <w:lastRenderedPageBreak/>
        <w:t xml:space="preserve">collinear columns to </w:t>
      </w:r>
      <w:del w:id="315" w:author="Editor" w:date="2018-08-30T13:04:00Z">
        <w:r w:rsidRPr="001D2462" w:rsidDel="002B0F9E">
          <w:delText xml:space="preserve">the </w:delText>
        </w:r>
      </w:del>
      <w:r w:rsidRPr="001D2462">
        <w:t>matrix </w:t>
      </w:r>
      <m:oMath>
        <m:r>
          <m:rPr>
            <m:sty m:val="bi"/>
          </m:rPr>
          <w:rPr>
            <w:rFonts w:ascii="Cambria Math" w:hAnsi="Cambria Math"/>
          </w:rPr>
          <m:t>Y</m:t>
        </m:r>
      </m:oMath>
      <w:r w:rsidRPr="001D2462">
        <w:t xml:space="preserve"> and increase </w:t>
      </w:r>
      <m:oMath>
        <m:r>
          <w:rPr>
            <w:rFonts w:ascii="Cambria Math" w:hAnsi="Cambria Math"/>
          </w:rPr>
          <m:t>r</m:t>
        </m:r>
      </m:oMath>
      <w:r w:rsidRPr="001D2462">
        <w:t xml:space="preserve"> to 5, the QPFS solution will be </w:t>
      </w:r>
      <m:oMath>
        <m:r>
          <m:rPr>
            <m:sty m:val="bi"/>
          </m:rPr>
          <w:rPr>
            <w:rFonts w:ascii="Cambria Math" w:hAnsi="Cambria Math"/>
          </w:rPr>
          <m:t>z</m:t>
        </m:r>
        <m:r>
          <w:rPr>
            <w:rFonts w:ascii="Cambria Math" w:hAnsi="Cambria Math"/>
          </w:rPr>
          <m:t>=[0.40,0.17,0.43]</m:t>
        </m:r>
      </m:oMath>
      <w:r w:rsidRPr="001D2462">
        <w:t>. Here</w:t>
      </w:r>
      <w:ins w:id="316" w:author="Editor" w:date="2018-08-30T13:04:00Z">
        <w:r w:rsidR="002B0F9E" w:rsidRPr="001D2462">
          <w:t>,</w:t>
        </w:r>
      </w:ins>
      <w:r w:rsidRPr="001D2462">
        <w:t xml:space="preserve"> we lose the relevant feature </w:t>
      </w:r>
      <m:oMath>
        <m:sSub>
          <m:sSubPr>
            <m:ctrlPr>
              <w:rPr>
                <w:rFonts w:ascii="Cambria Math" w:hAnsi="Cambria Math"/>
              </w:rPr>
            </m:ctrlPr>
          </m:sSubPr>
          <m:e>
            <m:r>
              <m:rPr>
                <m:sty m:val="bi"/>
              </m:rPr>
              <w:rPr>
                <w:rFonts w:ascii="Cambria Math" w:hAnsi="Cambria Math"/>
              </w:rPr>
              <m:t>χ</m:t>
            </m:r>
          </m:e>
          <m:sub>
            <m:r>
              <w:rPr>
                <w:rFonts w:ascii="Cambria Math" w:hAnsi="Cambria Math"/>
              </w:rPr>
              <m:t>2</m:t>
            </m:r>
          </m:sub>
        </m:sSub>
      </m:oMath>
      <w:r w:rsidRPr="001D2462">
        <w:t xml:space="preserve"> and select the redundant feature </w:t>
      </w:r>
      <m:oMath>
        <m:sSub>
          <m:sSubPr>
            <m:ctrlPr>
              <w:rPr>
                <w:rFonts w:ascii="Cambria Math" w:hAnsi="Cambria Math"/>
              </w:rPr>
            </m:ctrlPr>
          </m:sSubPr>
          <m:e>
            <m:r>
              <m:rPr>
                <m:sty m:val="bi"/>
              </m:rPr>
              <w:rPr>
                <w:rFonts w:ascii="Cambria Math" w:hAnsi="Cambria Math"/>
              </w:rPr>
              <m:t>χ</m:t>
            </m:r>
          </m:e>
          <m:sub>
            <m:r>
              <w:rPr>
                <w:rFonts w:ascii="Cambria Math" w:hAnsi="Cambria Math"/>
              </w:rPr>
              <m:t>3</m:t>
            </m:r>
          </m:sub>
        </m:sSub>
      </m:oMath>
      <w:r w:rsidRPr="001D2462">
        <w:t xml:space="preserve">. The following subsections propose </w:t>
      </w:r>
      <w:del w:id="317" w:author="Editor" w:date="2018-08-30T14:09:00Z">
        <w:r w:rsidRPr="001D2462" w:rsidDel="00A121BA">
          <w:delText xml:space="preserve">the </w:delText>
        </w:r>
      </w:del>
      <w:r w:rsidRPr="001D2462">
        <w:t xml:space="preserve">extensions </w:t>
      </w:r>
      <w:ins w:id="318" w:author="Editor" w:date="2018-08-30T14:09:00Z">
        <w:r w:rsidR="00A121BA" w:rsidRPr="001D2462">
          <w:t>t</w:t>
        </w:r>
      </w:ins>
      <w:r w:rsidRPr="001D2462">
        <w:t>o</w:t>
      </w:r>
      <w:del w:id="319" w:author="Editor" w:date="2018-08-30T14:09:00Z">
        <w:r w:rsidRPr="001D2462" w:rsidDel="00A121BA">
          <w:delText>f</w:delText>
        </w:r>
      </w:del>
      <w:r w:rsidRPr="001D2462">
        <w:t xml:space="preserve"> the QPFS algorithm </w:t>
      </w:r>
      <w:ins w:id="320" w:author="Editor" w:date="2018-08-30T13:05:00Z">
        <w:r w:rsidR="002B0F9E" w:rsidRPr="001D2462">
          <w:t>that</w:t>
        </w:r>
      </w:ins>
      <w:del w:id="321" w:author="Editor" w:date="2018-08-30T13:05:00Z">
        <w:r w:rsidRPr="001D2462" w:rsidDel="002B0F9E">
          <w:delText>which</w:delText>
        </w:r>
      </w:del>
      <w:r w:rsidRPr="001D2462">
        <w:t xml:space="preserve"> overcome the challenge of this example.</w:t>
      </w:r>
    </w:p>
    <w:p w14:paraId="0669DBB9" w14:textId="77777777" w:rsidR="00E16621" w:rsidRPr="001D2462" w:rsidRDefault="000E7FCD">
      <w:pPr>
        <w:pStyle w:val="Heading2"/>
      </w:pPr>
      <w:bookmarkStart w:id="322" w:name="symmetricimportancessymimp."/>
      <w:bookmarkEnd w:id="322"/>
      <w:r w:rsidRPr="001D2462">
        <w:t>Symmetric importances (SymImp).</w:t>
      </w:r>
    </w:p>
    <w:p w14:paraId="261EF8B0" w14:textId="5F9329C8" w:rsidR="00E16621" w:rsidRPr="001D2462" w:rsidRDefault="000E7FCD">
      <w:pPr>
        <w:pStyle w:val="FirstParagraph"/>
      </w:pPr>
      <w:r w:rsidRPr="001D2462">
        <w:t>To take into account the dependencies in the columns of</w:t>
      </w:r>
      <w:del w:id="323" w:author="Editor" w:date="2018-08-30T13:06:00Z">
        <w:r w:rsidRPr="001D2462" w:rsidDel="00167B54">
          <w:delText xml:space="preserve"> the</w:delText>
        </w:r>
      </w:del>
      <w:r w:rsidRPr="001D2462">
        <w:t xml:space="preserve"> matrix </w:t>
      </w:r>
      <m:oMath>
        <m:r>
          <m:rPr>
            <m:sty m:val="bi"/>
          </m:rPr>
          <w:rPr>
            <w:rFonts w:ascii="Cambria Math" w:hAnsi="Cambria Math"/>
          </w:rPr>
          <m:t>Y</m:t>
        </m:r>
      </m:oMath>
      <w:ins w:id="324" w:author="Editor" w:date="2018-08-30T13:06:00Z">
        <w:r w:rsidR="00167B54" w:rsidRPr="001D2462">
          <w:t>,</w:t>
        </w:r>
      </w:ins>
      <w:r w:rsidRPr="001D2462">
        <w:t xml:space="preserve"> we extend the QPFS function (1) to the multivariate case. We add the term </w:t>
      </w:r>
      <m:oMath>
        <m:r>
          <w:rPr>
            <w:rFonts w:ascii="Cambria Math" w:hAnsi="Cambria Math"/>
          </w:rPr>
          <m:t>Sim(</m:t>
        </m:r>
        <m:r>
          <m:rPr>
            <m:sty m:val="bi"/>
          </m:rPr>
          <w:rPr>
            <w:rFonts w:ascii="Cambria Math" w:hAnsi="Cambria Math"/>
          </w:rPr>
          <m:t>Y</m:t>
        </m:r>
        <m:r>
          <w:rPr>
            <w:rFonts w:ascii="Cambria Math" w:hAnsi="Cambria Math"/>
          </w:rPr>
          <m:t>)</m:t>
        </m:r>
      </m:oMath>
      <w:r w:rsidRPr="001D2462">
        <w:t xml:space="preserve"> and modify the term </w:t>
      </w:r>
      <m:oMath>
        <m:r>
          <w:rPr>
            <w:rFonts w:ascii="Cambria Math" w:hAnsi="Cambria Math"/>
          </w:rPr>
          <m:t>Rel(</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oMath>
      <w:r w:rsidRPr="001D2462">
        <w:t xml:space="preserve"> as follows</w:t>
      </w:r>
      <w:ins w:id="325" w:author="Editor" w:date="2018-08-30T13:06:00Z">
        <w:r w:rsidR="00167B54" w:rsidRPr="001D2462">
          <w:t>:</w:t>
        </w:r>
      </w:ins>
    </w:p>
    <w:p w14:paraId="0D373F6C" w14:textId="77777777" w:rsidR="00E16621" w:rsidRPr="001D2462" w:rsidRDefault="0046438C">
      <w:pPr>
        <w:pStyle w:val="BodyText"/>
        <w:jc w:val="center"/>
      </w:pP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limLow>
          <m:limLowPr>
            <m:ctrlPr>
              <w:rPr>
                <w:rFonts w:ascii="Cambria Math" w:hAnsi="Cambria Math"/>
              </w:rPr>
            </m:ctrlPr>
          </m:limLowPr>
          <m:e>
            <m:limLow>
              <m:limLowPr>
                <m:ctrlPr>
                  <w:rPr>
                    <w:rFonts w:ascii="Cambria Math" w:hAnsi="Cambria Math"/>
                  </w:rPr>
                </m:ctrlPr>
              </m:limLowPr>
              <m:e>
                <m:sSubSup>
                  <m:sSubSupPr>
                    <m:ctrlPr>
                      <w:rPr>
                        <w:rFonts w:ascii="Cambria Math" w:hAnsi="Cambria Math"/>
                      </w:rPr>
                    </m:ctrlPr>
                  </m:sSubSupPr>
                  <m:e>
                    <m:r>
                      <m:rPr>
                        <m:sty m:val="bi"/>
                      </m:rPr>
                      <w:rPr>
                        <w:rFonts w:ascii="Cambria Math" w:hAnsi="Cambria Math"/>
                      </w:rPr>
                      <m:t>z</m:t>
                    </m:r>
                  </m:e>
                  <m:sub>
                    <m:r>
                      <w:rPr>
                        <w:rFonts w:ascii="Cambria Math" w:hAnsi="Cambria Math"/>
                      </w:rPr>
                      <m:t>x</m:t>
                    </m:r>
                  </m:sub>
                  <m:sup>
                    <m:r>
                      <m:rPr>
                        <m:scr m:val="sans-serif"/>
                      </m:rPr>
                      <w:rPr>
                        <w:rFonts w:ascii="Cambria Math" w:hAnsi="Cambria Math"/>
                      </w:rPr>
                      <m:t>T</m:t>
                    </m:r>
                  </m:sup>
                </m:sSubSup>
                <m:sSub>
                  <m:sSubPr>
                    <m:ctrlPr>
                      <w:rPr>
                        <w:rFonts w:ascii="Cambria Math" w:hAnsi="Cambria Math"/>
                      </w:rPr>
                    </m:ctrlPr>
                  </m:sSubPr>
                  <m:e>
                    <m:r>
                      <m:rPr>
                        <m:sty m:val="bi"/>
                      </m:rPr>
                      <w:rPr>
                        <w:rFonts w:ascii="Cambria Math" w:hAnsi="Cambria Math"/>
                      </w:rPr>
                      <m:t>Q</m:t>
                    </m:r>
                  </m:e>
                  <m:sub>
                    <m:r>
                      <w:rPr>
                        <w:rFonts w:ascii="Cambria Math" w:hAnsi="Cambria Math"/>
                      </w:rPr>
                      <m:t>x</m:t>
                    </m:r>
                  </m:sub>
                </m:sSub>
                <m:sSub>
                  <m:sSubPr>
                    <m:ctrlPr>
                      <w:rPr>
                        <w:rFonts w:ascii="Cambria Math" w:hAnsi="Cambria Math"/>
                      </w:rPr>
                    </m:ctrlPr>
                  </m:sSubPr>
                  <m:e>
                    <m:r>
                      <m:rPr>
                        <m:sty m:val="bi"/>
                      </m:rPr>
                      <w:rPr>
                        <w:rFonts w:ascii="Cambria Math" w:hAnsi="Cambria Math"/>
                      </w:rPr>
                      <m:t>z</m:t>
                    </m:r>
                  </m:e>
                  <m:sub>
                    <m:r>
                      <w:rPr>
                        <w:rFonts w:ascii="Cambria Math" w:hAnsi="Cambria Math"/>
                      </w:rPr>
                      <m:t>x</m:t>
                    </m:r>
                  </m:sub>
                </m:sSub>
              </m:e>
              <m:lim>
                <m:r>
                  <w:rPr>
                    <w:rFonts w:ascii="Cambria Math" w:hAnsi="Cambria Math"/>
                  </w:rPr>
                  <m:t>⏟</m:t>
                </m:r>
              </m:lim>
            </m:limLow>
          </m:e>
          <m:lim>
            <m:r>
              <w:rPr>
                <w:rFonts w:ascii="Cambria Math" w:hAnsi="Cambria Math"/>
              </w:rPr>
              <m:t>Sim(</m:t>
            </m:r>
            <m:r>
              <m:rPr>
                <m:sty m:val="bi"/>
              </m:rPr>
              <w:rPr>
                <w:rFonts w:ascii="Cambria Math" w:hAnsi="Cambria Math"/>
              </w:rPr>
              <m:t>X</m:t>
            </m:r>
            <m:r>
              <w:rPr>
                <w:rFonts w:ascii="Cambria Math" w:hAnsi="Cambria Math"/>
              </w:rPr>
              <m:t>)</m:t>
            </m:r>
          </m:lim>
        </m:limLow>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limLow>
          <m:limLowPr>
            <m:ctrlPr>
              <w:rPr>
                <w:rFonts w:ascii="Cambria Math" w:hAnsi="Cambria Math"/>
              </w:rPr>
            </m:ctrlPr>
          </m:limLowPr>
          <m:e>
            <m:limLow>
              <m:limLowPr>
                <m:ctrlPr>
                  <w:rPr>
                    <w:rFonts w:ascii="Cambria Math" w:hAnsi="Cambria Math"/>
                  </w:rPr>
                </m:ctrlPr>
              </m:limLowPr>
              <m:e>
                <m:sSubSup>
                  <m:sSubSupPr>
                    <m:ctrlPr>
                      <w:rPr>
                        <w:rFonts w:ascii="Cambria Math" w:hAnsi="Cambria Math"/>
                      </w:rPr>
                    </m:ctrlPr>
                  </m:sSubSupPr>
                  <m:e>
                    <m:r>
                      <m:rPr>
                        <m:sty m:val="bi"/>
                      </m:rPr>
                      <w:rPr>
                        <w:rFonts w:ascii="Cambria Math" w:hAnsi="Cambria Math"/>
                      </w:rPr>
                      <m:t>z</m:t>
                    </m:r>
                  </m:e>
                  <m:sub>
                    <m:r>
                      <w:rPr>
                        <w:rFonts w:ascii="Cambria Math" w:hAnsi="Cambria Math"/>
                      </w:rPr>
                      <m:t>x</m:t>
                    </m:r>
                  </m:sub>
                  <m:sup>
                    <m:r>
                      <m:rPr>
                        <m:scr m:val="sans-serif"/>
                      </m:rPr>
                      <w:rPr>
                        <w:rFonts w:ascii="Cambria Math" w:hAnsi="Cambria Math"/>
                      </w:rPr>
                      <m:t>T</m:t>
                    </m:r>
                  </m:sup>
                </m:sSubSup>
                <m:r>
                  <m:rPr>
                    <m:sty m:val="bi"/>
                  </m:rPr>
                  <w:rPr>
                    <w:rFonts w:ascii="Cambria Math" w:hAnsi="Cambria Math"/>
                  </w:rPr>
                  <m:t>B</m:t>
                </m:r>
                <m:sSub>
                  <m:sSubPr>
                    <m:ctrlPr>
                      <w:rPr>
                        <w:rFonts w:ascii="Cambria Math" w:hAnsi="Cambria Math"/>
                      </w:rPr>
                    </m:ctrlPr>
                  </m:sSubPr>
                  <m:e>
                    <m:r>
                      <m:rPr>
                        <m:sty m:val="bi"/>
                      </m:rPr>
                      <w:rPr>
                        <w:rFonts w:ascii="Cambria Math" w:hAnsi="Cambria Math"/>
                      </w:rPr>
                      <m:t>z</m:t>
                    </m:r>
                  </m:e>
                  <m:sub>
                    <m:r>
                      <w:rPr>
                        <w:rFonts w:ascii="Cambria Math" w:hAnsi="Cambria Math"/>
                      </w:rPr>
                      <m:t>y</m:t>
                    </m:r>
                  </m:sub>
                </m:sSub>
              </m:e>
              <m:lim>
                <m:r>
                  <w:rPr>
                    <w:rFonts w:ascii="Cambria Math" w:hAnsi="Cambria Math"/>
                  </w:rPr>
                  <m:t>⏟</m:t>
                </m:r>
              </m:lim>
            </m:limLow>
          </m:e>
          <m:lim>
            <m:r>
              <w:rPr>
                <w:rFonts w:ascii="Cambria Math" w:hAnsi="Cambria Math"/>
              </w:rPr>
              <m:t>Rel(</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lim>
        </m:limLow>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3</m:t>
            </m:r>
          </m:sub>
        </m:sSub>
        <m:r>
          <w:rPr>
            <w:rFonts w:ascii="Cambria Math" w:hAnsi="Cambria Math"/>
          </w:rPr>
          <m:t>⋅</m:t>
        </m:r>
        <m:limLow>
          <m:limLowPr>
            <m:ctrlPr>
              <w:rPr>
                <w:rFonts w:ascii="Cambria Math" w:hAnsi="Cambria Math"/>
              </w:rPr>
            </m:ctrlPr>
          </m:limLowPr>
          <m:e>
            <m:limLow>
              <m:limLowPr>
                <m:ctrlPr>
                  <w:rPr>
                    <w:rFonts w:ascii="Cambria Math" w:hAnsi="Cambria Math"/>
                  </w:rPr>
                </m:ctrlPr>
              </m:limLowPr>
              <m:e>
                <m:sSubSup>
                  <m:sSubSupPr>
                    <m:ctrlPr>
                      <w:rPr>
                        <w:rFonts w:ascii="Cambria Math" w:hAnsi="Cambria Math"/>
                      </w:rPr>
                    </m:ctrlPr>
                  </m:sSubSupPr>
                  <m:e>
                    <m:r>
                      <m:rPr>
                        <m:sty m:val="bi"/>
                      </m:rPr>
                      <w:rPr>
                        <w:rFonts w:ascii="Cambria Math" w:hAnsi="Cambria Math"/>
                      </w:rPr>
                      <m:t>z</m:t>
                    </m:r>
                  </m:e>
                  <m:sub>
                    <m:r>
                      <w:rPr>
                        <w:rFonts w:ascii="Cambria Math" w:hAnsi="Cambria Math"/>
                      </w:rPr>
                      <m:t>y</m:t>
                    </m:r>
                  </m:sub>
                  <m:sup>
                    <m:r>
                      <m:rPr>
                        <m:scr m:val="sans-serif"/>
                      </m:rPr>
                      <w:rPr>
                        <w:rFonts w:ascii="Cambria Math" w:hAnsi="Cambria Math"/>
                      </w:rPr>
                      <m:t>T</m:t>
                    </m:r>
                  </m:sup>
                </m:sSubSup>
                <m:sSub>
                  <m:sSubPr>
                    <m:ctrlPr>
                      <w:rPr>
                        <w:rFonts w:ascii="Cambria Math" w:hAnsi="Cambria Math"/>
                      </w:rPr>
                    </m:ctrlPr>
                  </m:sSubPr>
                  <m:e>
                    <m:r>
                      <m:rPr>
                        <m:sty m:val="bi"/>
                      </m:rPr>
                      <w:rPr>
                        <w:rFonts w:ascii="Cambria Math" w:hAnsi="Cambria Math"/>
                      </w:rPr>
                      <m:t>Q</m:t>
                    </m:r>
                  </m:e>
                  <m:sub>
                    <m:r>
                      <w:rPr>
                        <w:rFonts w:ascii="Cambria Math" w:hAnsi="Cambria Math"/>
                      </w:rPr>
                      <m:t>y</m:t>
                    </m:r>
                  </m:sub>
                </m:sSub>
                <m:sSub>
                  <m:sSubPr>
                    <m:ctrlPr>
                      <w:rPr>
                        <w:rFonts w:ascii="Cambria Math" w:hAnsi="Cambria Math"/>
                      </w:rPr>
                    </m:ctrlPr>
                  </m:sSubPr>
                  <m:e>
                    <m:r>
                      <m:rPr>
                        <m:sty m:val="bi"/>
                      </m:rPr>
                      <w:rPr>
                        <w:rFonts w:ascii="Cambria Math" w:hAnsi="Cambria Math"/>
                      </w:rPr>
                      <m:t>z</m:t>
                    </m:r>
                  </m:e>
                  <m:sub>
                    <m:r>
                      <w:rPr>
                        <w:rFonts w:ascii="Cambria Math" w:hAnsi="Cambria Math"/>
                      </w:rPr>
                      <m:t>y</m:t>
                    </m:r>
                  </m:sub>
                </m:sSub>
              </m:e>
              <m:lim>
                <m:r>
                  <w:rPr>
                    <w:rFonts w:ascii="Cambria Math" w:hAnsi="Cambria Math"/>
                  </w:rPr>
                  <m:t>⏟</m:t>
                </m:r>
              </m:lim>
            </m:limLow>
          </m:e>
          <m:lim>
            <m:r>
              <w:rPr>
                <w:rFonts w:ascii="Cambria Math" w:hAnsi="Cambria Math"/>
              </w:rPr>
              <m:t>Sim(</m:t>
            </m:r>
            <m:r>
              <m:rPr>
                <m:sty m:val="bi"/>
              </m:rPr>
              <w:rPr>
                <w:rFonts w:ascii="Cambria Math" w:hAnsi="Cambria Math"/>
              </w:rPr>
              <m:t>Y</m:t>
            </m:r>
            <m:r>
              <w:rPr>
                <w:rFonts w:ascii="Cambria Math" w:hAnsi="Cambria Math"/>
              </w:rPr>
              <m:t>)</m:t>
            </m:r>
          </m:lim>
        </m:limLow>
        <m:r>
          <w:rPr>
            <w:rFonts w:ascii="Cambria Math" w:hAnsi="Cambria Math"/>
          </w:rPr>
          <m:t>→</m:t>
        </m:r>
        <m:limLow>
          <m:limLowPr>
            <m:ctrlPr>
              <w:rPr>
                <w:rFonts w:ascii="Cambria Math" w:hAnsi="Cambria Math"/>
              </w:rPr>
            </m:ctrlPr>
          </m:limLowPr>
          <m:e>
            <m:r>
              <w:rPr>
                <w:rFonts w:ascii="Cambria Math" w:hAnsi="Cambria Math"/>
              </w:rPr>
              <m:t>min</m:t>
            </m:r>
          </m:e>
          <m:lim>
            <m:eqArr>
              <m:eqArrPr>
                <m:ctrlPr>
                  <w:rPr>
                    <w:rFonts w:ascii="Cambria Math" w:hAnsi="Cambria Math"/>
                    <w:i/>
                  </w:rPr>
                </m:ctrlPr>
              </m:eqArrPr>
              <m:e>
                <m:sSub>
                  <m:sSubPr>
                    <m:ctrlPr>
                      <w:rPr>
                        <w:rFonts w:ascii="Cambria Math" w:hAnsi="Cambria Math"/>
                      </w:rPr>
                    </m:ctrlPr>
                  </m:sSubPr>
                  <m:e>
                    <m:r>
                      <m:rPr>
                        <m:sty m:val="bi"/>
                      </m:rPr>
                      <w:rPr>
                        <w:rFonts w:ascii="Cambria Math" w:hAnsi="Cambria Math"/>
                      </w:rPr>
                      <m:t>z</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0</m:t>
                    </m:r>
                  </m:e>
                  <m:sub>
                    <m:r>
                      <w:rPr>
                        <w:rFonts w:ascii="Cambria Math" w:hAnsi="Cambria Math"/>
                      </w:rPr>
                      <m:t>n</m:t>
                    </m:r>
                  </m:sub>
                </m:sSub>
                <m:r>
                  <w:rPr>
                    <w:rFonts w:ascii="Cambria Math" w:hAnsi="Cambria Math"/>
                  </w:rPr>
                  <m:t>,</m:t>
                </m:r>
                <m:sSubSup>
                  <m:sSubSupPr>
                    <m:ctrlPr>
                      <w:rPr>
                        <w:rFonts w:ascii="Cambria Math" w:hAnsi="Cambria Math"/>
                      </w:rPr>
                    </m:ctrlPr>
                  </m:sSubSupPr>
                  <m:e>
                    <m:r>
                      <w:rPr>
                        <w:rFonts w:ascii="Cambria Math" w:hAnsi="Cambria Math"/>
                      </w:rPr>
                      <m:t>1</m:t>
                    </m:r>
                  </m:e>
                  <m:sub>
                    <m:r>
                      <w:rPr>
                        <w:rFonts w:ascii="Cambria Math" w:hAnsi="Cambria Math"/>
                      </w:rPr>
                      <m:t>n</m:t>
                    </m:r>
                  </m:sub>
                  <m:sup>
                    <m:r>
                      <m:rPr>
                        <m:scr m:val="sans-serif"/>
                      </m:rPr>
                      <w:rPr>
                        <w:rFonts w:ascii="Cambria Math" w:hAnsi="Cambria Math"/>
                      </w:rPr>
                      <m:t>T</m:t>
                    </m:r>
                  </m:sup>
                </m:sSubSup>
                <m:sSub>
                  <m:sSubPr>
                    <m:ctrlPr>
                      <w:rPr>
                        <w:rFonts w:ascii="Cambria Math" w:hAnsi="Cambria Math"/>
                      </w:rPr>
                    </m:ctrlPr>
                  </m:sSubPr>
                  <m:e>
                    <m:r>
                      <m:rPr>
                        <m:sty m:val="bi"/>
                      </m:rPr>
                      <w:rPr>
                        <w:rFonts w:ascii="Cambria Math" w:hAnsi="Cambria Math"/>
                      </w:rPr>
                      <m:t>z</m:t>
                    </m:r>
                  </m:e>
                  <m:sub>
                    <m:r>
                      <w:rPr>
                        <w:rFonts w:ascii="Cambria Math" w:hAnsi="Cambria Math"/>
                      </w:rPr>
                      <m:t>x</m:t>
                    </m:r>
                  </m:sub>
                </m:sSub>
                <m:r>
                  <w:rPr>
                    <w:rFonts w:ascii="Cambria Math" w:hAnsi="Cambria Math"/>
                  </w:rPr>
                  <m:t>=1</m:t>
                </m:r>
              </m:e>
              <m:e>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0</m:t>
                    </m:r>
                  </m:e>
                  <m:sub>
                    <m:r>
                      <w:rPr>
                        <w:rFonts w:ascii="Cambria Math" w:hAnsi="Cambria Math"/>
                      </w:rPr>
                      <m:t>r</m:t>
                    </m:r>
                  </m:sub>
                </m:sSub>
                <m:r>
                  <w:rPr>
                    <w:rFonts w:ascii="Cambria Math" w:hAnsi="Cambria Math"/>
                  </w:rPr>
                  <m:t>,</m:t>
                </m:r>
                <m:sSubSup>
                  <m:sSubSupPr>
                    <m:ctrlPr>
                      <w:rPr>
                        <w:rFonts w:ascii="Cambria Math" w:hAnsi="Cambria Math"/>
                      </w:rPr>
                    </m:ctrlPr>
                  </m:sSubSupPr>
                  <m:e>
                    <m:r>
                      <w:rPr>
                        <w:rFonts w:ascii="Cambria Math" w:hAnsi="Cambria Math"/>
                      </w:rPr>
                      <m:t>1</m:t>
                    </m:r>
                  </m:e>
                  <m:sub>
                    <m:r>
                      <w:rPr>
                        <w:rFonts w:ascii="Cambria Math" w:hAnsi="Cambria Math"/>
                      </w:rPr>
                      <m:t>r</m:t>
                    </m:r>
                  </m:sub>
                  <m:sup>
                    <m:r>
                      <m:rPr>
                        <m:scr m:val="sans-serif"/>
                      </m:rPr>
                      <w:rPr>
                        <w:rFonts w:ascii="Cambria Math" w:hAnsi="Cambria Math"/>
                      </w:rPr>
                      <m:t>T</m:t>
                    </m:r>
                  </m:sup>
                </m:sSubSup>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=1</m:t>
                </m:r>
              </m:e>
            </m:eqArr>
          </m:lim>
        </m:limLow>
        <m:r>
          <w:rPr>
            <w:rFonts w:ascii="Cambria Math" w:hAnsi="Cambria Math"/>
          </w:rPr>
          <m:t>.</m:t>
        </m:r>
      </m:oMath>
      <w:r w:rsidR="000E7FCD" w:rsidRPr="001D2462">
        <w:t xml:space="preserve">     (8)</w:t>
      </w:r>
    </w:p>
    <w:p w14:paraId="1B88D0A7" w14:textId="277FBDB9" w:rsidR="00E16621" w:rsidRPr="001D2462" w:rsidRDefault="000E7FCD">
      <w:pPr>
        <w:pStyle w:val="FirstParagraph"/>
      </w:pPr>
      <w:del w:id="326" w:author="Editor" w:date="2018-08-30T13:06:00Z">
        <w:r w:rsidRPr="001D2462" w:rsidDel="00167B54">
          <w:delText>D</w:delText>
        </w:r>
      </w:del>
      <w:ins w:id="327" w:author="Editor" w:date="2018-08-30T13:06:00Z">
        <w:r w:rsidR="00167B54" w:rsidRPr="001D2462">
          <w:t>We d</w:t>
        </w:r>
      </w:ins>
      <w:r w:rsidRPr="001D2462">
        <w:t xml:space="preserve">etermine the entries of matrices </w:t>
      </w:r>
      <m:oMath>
        <m:sSub>
          <m:sSubPr>
            <m:ctrlPr>
              <w:rPr>
                <w:rFonts w:ascii="Cambria Math" w:hAnsi="Cambria Math"/>
              </w:rPr>
            </m:ctrlPr>
          </m:sSubPr>
          <m:e>
            <m:r>
              <m:rPr>
                <m:sty m:val="bi"/>
              </m:rPr>
              <w:rPr>
                <w:rFonts w:ascii="Cambria Math" w:hAnsi="Cambria Math"/>
              </w:rPr>
              <m:t>Q</m:t>
            </m:r>
          </m:e>
          <m:sub>
            <m:r>
              <w:rPr>
                <w:rFonts w:ascii="Cambria Math" w:hAnsi="Cambria Math"/>
              </w:rPr>
              <m:t>x</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n×n</m:t>
            </m:r>
          </m:sup>
        </m:sSup>
      </m:oMath>
      <w:r w:rsidRPr="001D2462">
        <w:t xml:space="preserve">, </w:t>
      </w:r>
      <m:oMath>
        <m:sSub>
          <m:sSubPr>
            <m:ctrlPr>
              <w:rPr>
                <w:rFonts w:ascii="Cambria Math" w:hAnsi="Cambria Math"/>
              </w:rPr>
            </m:ctrlPr>
          </m:sSubPr>
          <m:e>
            <m:r>
              <m:rPr>
                <m:sty m:val="bi"/>
              </m:rPr>
              <w:rPr>
                <w:rFonts w:ascii="Cambria Math" w:hAnsi="Cambria Math"/>
              </w:rPr>
              <m:t>Q</m:t>
            </m:r>
          </m:e>
          <m:sub>
            <m:r>
              <w:rPr>
                <w:rFonts w:ascii="Cambria Math" w:hAnsi="Cambria Math"/>
              </w:rPr>
              <m:t>y</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r×r</m:t>
            </m:r>
          </m:sup>
        </m:sSup>
      </m:oMath>
      <w:r w:rsidRPr="001D2462">
        <w:t>,</w:t>
      </w:r>
      <w:ins w:id="328" w:author="Editor" w:date="2018-08-30T13:06:00Z">
        <w:r w:rsidR="00167B54" w:rsidRPr="001D2462">
          <w:t xml:space="preserve"> and</w:t>
        </w:r>
      </w:ins>
      <w:r w:rsidRPr="001D2462">
        <w:t xml:space="preserve"> </w:t>
      </w:r>
      <m:oMath>
        <m:r>
          <m:rPr>
            <m:sty m:val="bi"/>
          </m:rPr>
          <w:rPr>
            <w:rFonts w:ascii="Cambria Math" w:hAnsi="Cambria Math"/>
          </w:rPr>
          <m:t>B</m:t>
        </m:r>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n×r</m:t>
            </m:r>
          </m:sup>
        </m:sSup>
      </m:oMath>
      <w:r w:rsidRPr="001D2462">
        <w:t xml:space="preserve"> in the following way</w:t>
      </w:r>
      <w:ins w:id="329" w:author="Editor" w:date="2018-08-30T13:06:00Z">
        <w:r w:rsidR="00167B54" w:rsidRPr="001D2462">
          <w:t>:</w:t>
        </w:r>
      </w:ins>
    </w:p>
    <w:p w14:paraId="6AB955E8" w14:textId="77777777" w:rsidR="00E16621" w:rsidRPr="001D2462" w:rsidRDefault="0046438C">
      <w:pPr>
        <w:pStyle w:val="BodyText"/>
        <w:jc w:val="center"/>
      </w:pPr>
      <m:oMathPara>
        <m:oMathParaPr>
          <m:jc m:val="center"/>
        </m:oMathParaPr>
        <m:oMath>
          <m:sSub>
            <m:sSubPr>
              <m:ctrlPr>
                <w:rPr>
                  <w:rFonts w:ascii="Cambria Math" w:hAnsi="Cambria Math"/>
                </w:rPr>
              </m:ctrlPr>
            </m:sSubPr>
            <m:e>
              <m:r>
                <m:rPr>
                  <m:sty m:val="bi"/>
                </m:rPr>
                <w:rPr>
                  <w:rFonts w:ascii="Cambria Math" w:hAnsi="Cambria Math"/>
                </w:rPr>
                <m:t>Q</m:t>
              </m:r>
            </m:e>
            <m:sub>
              <m:r>
                <w:rPr>
                  <w:rFonts w:ascii="Cambria Math" w:hAnsi="Cambria Math"/>
                </w:rPr>
                <m:t>x</m:t>
              </m:r>
            </m:sub>
          </m:sSub>
          <m:r>
            <w:rPr>
              <w:rFonts w:ascii="Cambria Math" w:hAnsi="Cambria Math"/>
            </w:rPr>
            <m:t>=</m:t>
          </m:r>
          <m:sSubSup>
            <m:sSubSupPr>
              <m:ctrlPr>
                <w:rPr>
                  <w:rFonts w:ascii="Cambria Math" w:hAnsi="Cambria Math"/>
                </w:rPr>
              </m:ctrlPr>
            </m:sSubSupPr>
            <m:e>
              <m:d>
                <m:dPr>
                  <m:begChr m:val="["/>
                  <m:endChr m:val="]"/>
                  <m:ctrlPr>
                    <w:rPr>
                      <w:rFonts w:ascii="Cambria Math" w:hAnsi="Cambria Math"/>
                      <w:i/>
                    </w:rPr>
                  </m:ctrlPr>
                </m:dPr>
                <m:e>
                  <m:r>
                    <w:rPr>
                      <w:rFonts w:ascii="Cambria Math" w:hAnsi="Cambria Math"/>
                    </w:rPr>
                    <m:t>|corr(</m:t>
                  </m:r>
                  <m:sSub>
                    <m:sSubPr>
                      <m:ctrlPr>
                        <w:rPr>
                          <w:rFonts w:ascii="Cambria Math" w:hAnsi="Cambria Math"/>
                        </w:rPr>
                      </m:ctrlPr>
                    </m:sSubPr>
                    <m:e>
                      <m:r>
                        <m:rPr>
                          <m:sty m:val="bi"/>
                        </m:rPr>
                        <w:rPr>
                          <w:rFonts w:ascii="Cambria Math" w:hAnsi="Cambria Math"/>
                        </w:rPr>
                        <m:t>χ</m:t>
                      </m:r>
                    </m:e>
                    <m:sub>
                      <m:r>
                        <w:rPr>
                          <w:rFonts w:ascii="Cambria Math" w:hAnsi="Cambria Math"/>
                        </w:rPr>
                        <m:t>i</m:t>
                      </m:r>
                    </m:sub>
                  </m:sSub>
                  <m:r>
                    <w:rPr>
                      <w:rFonts w:ascii="Cambria Math" w:hAnsi="Cambria Math"/>
                    </w:rPr>
                    <m:t>,</m:t>
                  </m:r>
                  <m:sSub>
                    <m:sSubPr>
                      <m:ctrlPr>
                        <w:rPr>
                          <w:rFonts w:ascii="Cambria Math" w:hAnsi="Cambria Math"/>
                        </w:rPr>
                      </m:ctrlPr>
                    </m:sSubPr>
                    <m:e>
                      <m:r>
                        <m:rPr>
                          <m:sty m:val="bi"/>
                        </m:rPr>
                        <w:rPr>
                          <w:rFonts w:ascii="Cambria Math" w:hAnsi="Cambria Math"/>
                        </w:rPr>
                        <m:t>χ</m:t>
                      </m:r>
                    </m:e>
                    <m:sub>
                      <m:r>
                        <w:rPr>
                          <w:rFonts w:ascii="Cambria Math" w:hAnsi="Cambria Math"/>
                        </w:rPr>
                        <m:t>j</m:t>
                      </m:r>
                    </m:sub>
                  </m:sSub>
                  <m:r>
                    <w:rPr>
                      <w:rFonts w:ascii="Cambria Math" w:hAnsi="Cambria Math"/>
                    </w:rPr>
                    <m:t>)|</m:t>
                  </m:r>
                </m:e>
              </m:d>
            </m:e>
            <m:sub>
              <m:r>
                <w:rPr>
                  <w:rFonts w:ascii="Cambria Math" w:hAnsi="Cambria Math"/>
                </w:rPr>
                <m:t>i,j=1</m:t>
              </m:r>
            </m:sub>
            <m:sup>
              <m:r>
                <w:rPr>
                  <w:rFonts w:ascii="Cambria Math" w:hAnsi="Cambria Math"/>
                </w:rPr>
                <m:t>n</m:t>
              </m:r>
            </m:sup>
          </m:sSubSup>
          <m:r>
            <w:rPr>
              <w:rFonts w:ascii="Cambria Math" w:hAnsi="Cambria Math"/>
            </w:rPr>
            <m:t>,</m:t>
          </m:r>
          <m:sSub>
            <m:sSubPr>
              <m:ctrlPr>
                <w:rPr>
                  <w:rFonts w:ascii="Cambria Math" w:hAnsi="Cambria Math"/>
                </w:rPr>
              </m:ctrlPr>
            </m:sSubPr>
            <m:e>
              <m:r>
                <m:rPr>
                  <m:sty m:val="bi"/>
                </m:rPr>
                <w:rPr>
                  <w:rFonts w:ascii="Cambria Math" w:hAnsi="Cambria Math"/>
                </w:rPr>
                <m:t>Q</m:t>
              </m:r>
            </m:e>
            <m:sub>
              <m:r>
                <w:rPr>
                  <w:rFonts w:ascii="Cambria Math" w:hAnsi="Cambria Math"/>
                </w:rPr>
                <m:t>y</m:t>
              </m:r>
            </m:sub>
          </m:sSub>
          <m:r>
            <w:rPr>
              <w:rFonts w:ascii="Cambria Math" w:hAnsi="Cambria Math"/>
            </w:rPr>
            <m:t>=</m:t>
          </m:r>
          <m:sSubSup>
            <m:sSubSupPr>
              <m:ctrlPr>
                <w:rPr>
                  <w:rFonts w:ascii="Cambria Math" w:hAnsi="Cambria Math"/>
                </w:rPr>
              </m:ctrlPr>
            </m:sSubSupPr>
            <m:e>
              <m:d>
                <m:dPr>
                  <m:begChr m:val="["/>
                  <m:endChr m:val="]"/>
                  <m:ctrlPr>
                    <w:rPr>
                      <w:rFonts w:ascii="Cambria Math" w:hAnsi="Cambria Math"/>
                      <w:i/>
                    </w:rPr>
                  </m:ctrlPr>
                </m:dPr>
                <m:e>
                  <m:r>
                    <w:rPr>
                      <w:rFonts w:ascii="Cambria Math" w:hAnsi="Cambria Math"/>
                    </w:rPr>
                    <m:t>|corr(</m:t>
                  </m:r>
                  <m:sSub>
                    <m:sSubPr>
                      <m:ctrlPr>
                        <w:rPr>
                          <w:rFonts w:ascii="Cambria Math" w:hAnsi="Cambria Math"/>
                        </w:rPr>
                      </m:ctrlPr>
                    </m:sSubPr>
                    <m:e>
                      <m:r>
                        <m:rPr>
                          <m:sty m:val="bi"/>
                        </m:rP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rPr>
                      </m:ctrlPr>
                    </m:sSubPr>
                    <m:e>
                      <m:r>
                        <m:rPr>
                          <m:sty m:val="bi"/>
                        </m:rPr>
                        <w:rPr>
                          <w:rFonts w:ascii="Cambria Math" w:hAnsi="Cambria Math"/>
                        </w:rPr>
                        <m:t>ν</m:t>
                      </m:r>
                    </m:e>
                    <m:sub>
                      <m:r>
                        <w:rPr>
                          <w:rFonts w:ascii="Cambria Math" w:hAnsi="Cambria Math"/>
                        </w:rPr>
                        <m:t>j</m:t>
                      </m:r>
                    </m:sub>
                  </m:sSub>
                  <m:r>
                    <w:rPr>
                      <w:rFonts w:ascii="Cambria Math" w:hAnsi="Cambria Math"/>
                    </w:rPr>
                    <m:t>)|</m:t>
                  </m:r>
                </m:e>
              </m:d>
            </m:e>
            <m:sub>
              <m:r>
                <w:rPr>
                  <w:rFonts w:ascii="Cambria Math" w:hAnsi="Cambria Math"/>
                </w:rPr>
                <m:t>i,j=1</m:t>
              </m:r>
            </m:sub>
            <m:sup>
              <m:r>
                <w:rPr>
                  <w:rFonts w:ascii="Cambria Math" w:hAnsi="Cambria Math"/>
                </w:rPr>
                <m:t>r</m:t>
              </m:r>
            </m:sup>
          </m:sSubSup>
          <m:r>
            <w:rPr>
              <w:rFonts w:ascii="Cambria Math" w:hAnsi="Cambria Math"/>
            </w:rPr>
            <m:t>,</m:t>
          </m:r>
          <m:r>
            <m:rPr>
              <m:sty m:val="bi"/>
            </m:rPr>
            <w:rPr>
              <w:rFonts w:ascii="Cambria Math" w:hAnsi="Cambria Math"/>
            </w:rPr>
            <m:t>B</m:t>
          </m:r>
          <m:r>
            <w:rPr>
              <w:rFonts w:ascii="Cambria Math" w:hAnsi="Cambria Math"/>
            </w:rPr>
            <m:t>=</m:t>
          </m:r>
          <m:sSub>
            <m:sSubPr>
              <m:ctrlPr>
                <w:rPr>
                  <w:rFonts w:ascii="Cambria Math" w:hAnsi="Cambria Math"/>
                </w:rPr>
              </m:ctrlPr>
            </m:sSubPr>
            <m:e>
              <m:d>
                <m:dPr>
                  <m:begChr m:val="["/>
                  <m:endChr m:val="]"/>
                  <m:ctrlPr>
                    <w:rPr>
                      <w:rFonts w:ascii="Cambria Math" w:hAnsi="Cambria Math"/>
                      <w:i/>
                    </w:rPr>
                  </m:ctrlPr>
                </m:dPr>
                <m:e>
                  <m:r>
                    <w:rPr>
                      <w:rFonts w:ascii="Cambria Math" w:hAnsi="Cambria Math"/>
                    </w:rPr>
                    <m:t>|corr(</m:t>
                  </m:r>
                  <m:sSub>
                    <m:sSubPr>
                      <m:ctrlPr>
                        <w:rPr>
                          <w:rFonts w:ascii="Cambria Math" w:hAnsi="Cambria Math"/>
                        </w:rPr>
                      </m:ctrlPr>
                    </m:sSubPr>
                    <m:e>
                      <m:r>
                        <m:rPr>
                          <m:sty m:val="bi"/>
                        </m:rPr>
                        <w:rPr>
                          <w:rFonts w:ascii="Cambria Math" w:hAnsi="Cambria Math"/>
                        </w:rPr>
                        <m:t>χ</m:t>
                      </m:r>
                    </m:e>
                    <m:sub>
                      <m:r>
                        <w:rPr>
                          <w:rFonts w:ascii="Cambria Math" w:hAnsi="Cambria Math"/>
                        </w:rPr>
                        <m:t>i</m:t>
                      </m:r>
                    </m:sub>
                  </m:sSub>
                  <m:r>
                    <w:rPr>
                      <w:rFonts w:ascii="Cambria Math" w:hAnsi="Cambria Math"/>
                    </w:rPr>
                    <m:t>,</m:t>
                  </m:r>
                  <m:sSub>
                    <m:sSubPr>
                      <m:ctrlPr>
                        <w:rPr>
                          <w:rFonts w:ascii="Cambria Math" w:hAnsi="Cambria Math"/>
                        </w:rPr>
                      </m:ctrlPr>
                    </m:sSubPr>
                    <m:e>
                      <m:r>
                        <m:rPr>
                          <m:sty m:val="bi"/>
                        </m:rPr>
                        <w:rPr>
                          <w:rFonts w:ascii="Cambria Math" w:hAnsi="Cambria Math"/>
                        </w:rPr>
                        <m:t>ν</m:t>
                      </m:r>
                    </m:e>
                    <m:sub>
                      <m:r>
                        <w:rPr>
                          <w:rFonts w:ascii="Cambria Math" w:hAnsi="Cambria Math"/>
                        </w:rPr>
                        <m:t>j</m:t>
                      </m:r>
                    </m:sub>
                  </m:sSub>
                  <m:r>
                    <w:rPr>
                      <w:rFonts w:ascii="Cambria Math" w:hAnsi="Cambria Math"/>
                    </w:rPr>
                    <m:t>)|</m:t>
                  </m:r>
                </m:e>
              </m:d>
            </m:e>
            <m:sub>
              <m:eqArr>
                <m:eqArrPr>
                  <m:ctrlPr>
                    <w:rPr>
                      <w:rFonts w:ascii="Cambria Math" w:hAnsi="Cambria Math"/>
                      <w:i/>
                    </w:rPr>
                  </m:ctrlPr>
                </m:eqArrPr>
                <m:e>
                  <m:r>
                    <w:rPr>
                      <w:rFonts w:ascii="Cambria Math" w:hAnsi="Cambria Math"/>
                    </w:rPr>
                    <m:t>i=1,…,n</m:t>
                  </m:r>
                </m:e>
                <m:e>
                  <m:r>
                    <w:rPr>
                      <w:rFonts w:ascii="Cambria Math" w:hAnsi="Cambria Math"/>
                    </w:rPr>
                    <m:t>j=1,…,r</m:t>
                  </m:r>
                </m:e>
              </m:eqArr>
            </m:sub>
          </m:sSub>
          <m:r>
            <w:rPr>
              <w:rFonts w:ascii="Cambria Math" w:hAnsi="Cambria Math"/>
            </w:rPr>
            <m:t>.</m:t>
          </m:r>
        </m:oMath>
      </m:oMathPara>
    </w:p>
    <w:p w14:paraId="63218ACF" w14:textId="01E55FDF" w:rsidR="00E16621" w:rsidRPr="001D2462" w:rsidRDefault="000E7FCD">
      <w:pPr>
        <w:pStyle w:val="FirstParagraph"/>
      </w:pPr>
      <w:del w:id="330" w:author="Editor" w:date="2018-08-30T13:06:00Z">
        <w:r w:rsidRPr="001D2462" w:rsidDel="00167B54">
          <w:delText>The v</w:delText>
        </w:r>
      </w:del>
      <w:ins w:id="331" w:author="Editor" w:date="2018-08-30T13:06:00Z">
        <w:r w:rsidR="00167B54" w:rsidRPr="001D2462">
          <w:t>V</w:t>
        </w:r>
      </w:ins>
      <w:r w:rsidRPr="001D2462">
        <w:t>ector </w:t>
      </w:r>
      <m:oMath>
        <m:sSub>
          <m:sSubPr>
            <m:ctrlPr>
              <w:rPr>
                <w:rFonts w:ascii="Cambria Math" w:hAnsi="Cambria Math"/>
              </w:rPr>
            </m:ctrlPr>
          </m:sSubPr>
          <m:e>
            <m:r>
              <m:rPr>
                <m:sty m:val="bi"/>
              </m:rPr>
              <w:rPr>
                <w:rFonts w:ascii="Cambria Math" w:hAnsi="Cambria Math"/>
              </w:rPr>
              <m:t>z</m:t>
            </m:r>
          </m:e>
          <m:sub>
            <m:r>
              <w:rPr>
                <w:rFonts w:ascii="Cambria Math" w:hAnsi="Cambria Math"/>
              </w:rPr>
              <m:t>x</m:t>
            </m:r>
          </m:sub>
        </m:sSub>
      </m:oMath>
      <w:r w:rsidRPr="001D2462">
        <w:t xml:space="preserve"> shows the features</w:t>
      </w:r>
      <w:ins w:id="332" w:author="Editor" w:date="2018-08-30T13:06:00Z">
        <w:r w:rsidR="00167B54" w:rsidRPr="001D2462">
          <w:t>’</w:t>
        </w:r>
      </w:ins>
      <w:r w:rsidRPr="001D2462">
        <w:t xml:space="preserve"> importances, while </w:t>
      </w:r>
      <m:oMath>
        <m:sSub>
          <m:sSubPr>
            <m:ctrlPr>
              <w:rPr>
                <w:rFonts w:ascii="Cambria Math" w:hAnsi="Cambria Math"/>
              </w:rPr>
            </m:ctrlPr>
          </m:sSubPr>
          <m:e>
            <m:r>
              <m:rPr>
                <m:sty m:val="bi"/>
              </m:rPr>
              <w:rPr>
                <w:rFonts w:ascii="Cambria Math" w:hAnsi="Cambria Math"/>
              </w:rPr>
              <m:t>z</m:t>
            </m:r>
          </m:e>
          <m:sub>
            <m:r>
              <w:rPr>
                <w:rFonts w:ascii="Cambria Math" w:hAnsi="Cambria Math"/>
              </w:rPr>
              <m:t>y</m:t>
            </m:r>
          </m:sub>
        </m:sSub>
      </m:oMath>
      <w:r w:rsidRPr="001D2462">
        <w:t xml:space="preserve"> is a vector </w:t>
      </w:r>
      <w:del w:id="333" w:author="Editor" w:date="2018-08-30T14:10:00Z">
        <w:r w:rsidRPr="001D2462" w:rsidDel="00A121BA">
          <w:delText xml:space="preserve">with </w:delText>
        </w:r>
      </w:del>
      <w:ins w:id="334" w:author="Editor" w:date="2018-08-30T14:10:00Z">
        <w:r w:rsidR="00A121BA" w:rsidRPr="001D2462">
          <w:t xml:space="preserve">of </w:t>
        </w:r>
      </w:ins>
      <w:r w:rsidRPr="001D2462">
        <w:t>the targets</w:t>
      </w:r>
      <w:ins w:id="335" w:author="Editor" w:date="2018-08-30T13:07:00Z">
        <w:r w:rsidR="00167B54" w:rsidRPr="001D2462">
          <w:t>’</w:t>
        </w:r>
      </w:ins>
      <w:r w:rsidRPr="001D2462">
        <w:t xml:space="preserve"> importances. The correlated targets will be penalized by </w:t>
      </w:r>
      <m:oMath>
        <m:r>
          <w:rPr>
            <w:rFonts w:ascii="Cambria Math" w:hAnsi="Cambria Math"/>
          </w:rPr>
          <m:t>Sim(</m:t>
        </m:r>
        <m:r>
          <m:rPr>
            <m:sty m:val="bi"/>
          </m:rPr>
          <w:rPr>
            <w:rFonts w:ascii="Cambria Math" w:hAnsi="Cambria Math"/>
          </w:rPr>
          <m:t>Y</m:t>
        </m:r>
        <m:r>
          <w:rPr>
            <w:rFonts w:ascii="Cambria Math" w:hAnsi="Cambria Math"/>
          </w:rPr>
          <m:t>)</m:t>
        </m:r>
      </m:oMath>
      <w:r w:rsidRPr="001D2462">
        <w:t xml:space="preserve"> and have </w:t>
      </w:r>
      <w:del w:id="336" w:author="Editor" w:date="2018-08-30T13:07:00Z">
        <w:r w:rsidRPr="001D2462" w:rsidDel="00167B54">
          <w:delText xml:space="preserve">the </w:delText>
        </w:r>
      </w:del>
      <w:r w:rsidRPr="001D2462">
        <w:t>lower importances.</w:t>
      </w:r>
    </w:p>
    <w:p w14:paraId="18D705C3" w14:textId="26292A9D" w:rsidR="00E16621" w:rsidRPr="001D2462" w:rsidRDefault="000E7FCD">
      <w:pPr>
        <w:pStyle w:val="BodyText"/>
      </w:pPr>
      <w:r w:rsidRPr="001D2462">
        <w:t xml:space="preserve">The coefficients </w:t>
      </w:r>
      <m:oMath>
        <m:sSub>
          <m:sSubPr>
            <m:ctrlPr>
              <w:rPr>
                <w:rFonts w:ascii="Cambria Math" w:hAnsi="Cambria Math"/>
              </w:rPr>
            </m:ctrlPr>
          </m:sSubPr>
          <m:e>
            <m:r>
              <w:rPr>
                <w:rFonts w:ascii="Cambria Math" w:hAnsi="Cambria Math"/>
              </w:rPr>
              <m:t>α</m:t>
            </m:r>
          </m:e>
          <m:sub>
            <m:r>
              <w:rPr>
                <w:rFonts w:ascii="Cambria Math" w:hAnsi="Cambria Math"/>
              </w:rPr>
              <m:t>1</m:t>
            </m:r>
          </m:sub>
        </m:sSub>
      </m:oMath>
      <w:r w:rsidRPr="001D2462">
        <w:t xml:space="preserve">, </w:t>
      </w:r>
      <m:oMath>
        <m:sSub>
          <m:sSubPr>
            <m:ctrlPr>
              <w:rPr>
                <w:rFonts w:ascii="Cambria Math" w:hAnsi="Cambria Math"/>
              </w:rPr>
            </m:ctrlPr>
          </m:sSubPr>
          <m:e>
            <m:r>
              <w:rPr>
                <w:rFonts w:ascii="Cambria Math" w:hAnsi="Cambria Math"/>
              </w:rPr>
              <m:t>α</m:t>
            </m:r>
          </m:e>
          <m:sub>
            <m:r>
              <w:rPr>
                <w:rFonts w:ascii="Cambria Math" w:hAnsi="Cambria Math"/>
              </w:rPr>
              <m:t>2</m:t>
            </m:r>
          </m:sub>
        </m:sSub>
      </m:oMath>
      <w:r w:rsidRPr="001D2462">
        <w:t xml:space="preserve">, and </w:t>
      </w:r>
      <m:oMath>
        <m:sSub>
          <m:sSubPr>
            <m:ctrlPr>
              <w:rPr>
                <w:rFonts w:ascii="Cambria Math" w:hAnsi="Cambria Math"/>
              </w:rPr>
            </m:ctrlPr>
          </m:sSubPr>
          <m:e>
            <m:r>
              <w:rPr>
                <w:rFonts w:ascii="Cambria Math" w:hAnsi="Cambria Math"/>
              </w:rPr>
              <m:t>α</m:t>
            </m:r>
          </m:e>
          <m:sub>
            <m:r>
              <w:rPr>
                <w:rFonts w:ascii="Cambria Math" w:hAnsi="Cambria Math"/>
              </w:rPr>
              <m:t>3</m:t>
            </m:r>
          </m:sub>
        </m:sSub>
      </m:oMath>
      <w:r w:rsidRPr="001D2462">
        <w:t xml:space="preserve"> control the influence of each term on </w:t>
      </w:r>
      <w:del w:id="337" w:author="Editor" w:date="2018-08-30T13:08:00Z">
        <w:r w:rsidRPr="001D2462" w:rsidDel="00167B54">
          <w:delText xml:space="preserve">the </w:delText>
        </w:r>
      </w:del>
      <w:r w:rsidRPr="001D2462">
        <w:t xml:space="preserve">function (8) and satisfy the </w:t>
      </w:r>
      <w:ins w:id="338" w:author="Editor" w:date="2018-08-30T13:07:00Z">
        <w:r w:rsidR="00167B54" w:rsidRPr="001D2462">
          <w:t xml:space="preserve">following </w:t>
        </w:r>
      </w:ins>
      <w:r w:rsidRPr="001D2462">
        <w:t>conditions:</w:t>
      </w:r>
    </w:p>
    <w:p w14:paraId="0C04C629" w14:textId="77777777" w:rsidR="00E16621" w:rsidRPr="001D2462" w:rsidRDefault="0046438C">
      <w:pPr>
        <w:pStyle w:val="BodyText"/>
        <w:jc w:val="cente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3</m:t>
              </m:r>
            </m:sub>
          </m:sSub>
          <m: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≥0,i=1,2,3.</m:t>
          </m:r>
        </m:oMath>
      </m:oMathPara>
    </w:p>
    <w:p w14:paraId="2E32CED7" w14:textId="77777777" w:rsidR="00E16621" w:rsidRPr="001D2462" w:rsidRDefault="000E7FCD">
      <w:pPr>
        <w:pStyle w:val="FirstParagraph"/>
      </w:pPr>
      <w:r w:rsidRPr="001D2462">
        <w:rPr>
          <w:b/>
          <w:bCs/>
        </w:rPr>
        <w:t xml:space="preserve">Proposition 1. </w:t>
      </w:r>
      <w:r w:rsidRPr="001D2462">
        <w:rPr>
          <w:i/>
          <w:iCs/>
        </w:rPr>
        <w:t>The balance between the terms </w:t>
      </w:r>
      <m:oMath>
        <m:r>
          <w:rPr>
            <w:rFonts w:ascii="Cambria Math" w:hAnsi="Cambria Math"/>
          </w:rPr>
          <m:t>Sim(</m:t>
        </m:r>
        <m:r>
          <m:rPr>
            <m:sty m:val="bi"/>
          </m:rPr>
          <w:rPr>
            <w:rFonts w:ascii="Cambria Math" w:hAnsi="Cambria Math"/>
          </w:rPr>
          <m:t>X</m:t>
        </m:r>
        <m:r>
          <w:rPr>
            <w:rFonts w:ascii="Cambria Math" w:hAnsi="Cambria Math"/>
          </w:rPr>
          <m:t>)</m:t>
        </m:r>
      </m:oMath>
      <w:r w:rsidRPr="001D2462">
        <w:rPr>
          <w:i/>
          <w:iCs/>
        </w:rPr>
        <w:t xml:space="preserve">, </w:t>
      </w:r>
      <m:oMath>
        <m:r>
          <w:rPr>
            <w:rFonts w:ascii="Cambria Math" w:hAnsi="Cambria Math"/>
          </w:rPr>
          <m:t>Rel(</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oMath>
      <w:r w:rsidRPr="001D2462">
        <w:rPr>
          <w:i/>
          <w:iCs/>
        </w:rPr>
        <w:t xml:space="preserve">, and </w:t>
      </w:r>
      <m:oMath>
        <m:r>
          <w:rPr>
            <w:rFonts w:ascii="Cambria Math" w:hAnsi="Cambria Math"/>
          </w:rPr>
          <m:t>Sim(</m:t>
        </m:r>
        <m:r>
          <m:rPr>
            <m:sty m:val="bi"/>
          </m:rPr>
          <w:rPr>
            <w:rFonts w:ascii="Cambria Math" w:hAnsi="Cambria Math"/>
          </w:rPr>
          <m:t>Y</m:t>
        </m:r>
        <m:r>
          <w:rPr>
            <w:rFonts w:ascii="Cambria Math" w:hAnsi="Cambria Math"/>
          </w:rPr>
          <m:t>)</m:t>
        </m:r>
      </m:oMath>
      <w:r w:rsidRPr="001D2462">
        <w:rPr>
          <w:i/>
          <w:iCs/>
        </w:rPr>
        <w:t xml:space="preserve"> for the problem</w:t>
      </w:r>
      <w:del w:id="339" w:author="Quality Control Editor" w:date="2018-09-05T15:56:00Z">
        <w:r w:rsidRPr="001D2462" w:rsidDel="001D2462">
          <w:rPr>
            <w:i/>
            <w:iCs/>
          </w:rPr>
          <w:delText> </w:delText>
        </w:r>
      </w:del>
      <w:r w:rsidRPr="001D2462">
        <w:rPr>
          <w:i/>
          <w:iCs/>
        </w:rPr>
        <w:t xml:space="preserve"> is achieved by the following coefficients:</w:t>
      </w:r>
    </w:p>
    <w:p w14:paraId="6E35CD91" w14:textId="70AF3381" w:rsidR="00E16621" w:rsidRPr="001D2462" w:rsidRDefault="0046438C">
      <w:pPr>
        <w:pStyle w:val="BodyText"/>
        <w:jc w:val="center"/>
      </w:pP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i/>
                  </w:rPr>
                </m:ctrlPr>
              </m:barPr>
              <m:e>
                <m:r>
                  <m:rPr>
                    <m:sty m:val="bi"/>
                  </m:rPr>
                  <w:rPr>
                    <w:rFonts w:ascii="Cambria Math" w:hAnsi="Cambria Math"/>
                  </w:rPr>
                  <m:t>Q</m:t>
                </m:r>
              </m:e>
            </m:bar>
          </m:e>
          <m:sub>
            <m:r>
              <w:rPr>
                <w:rFonts w:ascii="Cambria Math" w:hAnsi="Cambria Math"/>
              </w:rPr>
              <m:t>y</m:t>
            </m:r>
          </m:sub>
        </m:sSub>
        <m:bar>
          <m:barPr>
            <m:pos m:val="top"/>
            <m:ctrlPr>
              <w:rPr>
                <w:rFonts w:ascii="Cambria Math" w:hAnsi="Cambria Math"/>
                <w:i/>
              </w:rPr>
            </m:ctrlPr>
          </m:barPr>
          <m:e>
            <m:r>
              <m:rPr>
                <m:sty m:val="bi"/>
              </m:rPr>
              <w:rPr>
                <w:rFonts w:ascii="Cambria Math" w:hAnsi="Cambria Math"/>
              </w:rPr>
              <m:t>B</m:t>
            </m:r>
          </m:e>
        </m:bar>
        <m:r>
          <w:ins w:id="340" w:author="Editor" w:date="2018-08-30T13:07:00Z">
            <w:rPr>
              <w:rFonts w:ascii="Cambria Math" w:hAnsi="Cambria Math"/>
            </w:rPr>
            <m:t>,</m:t>
          </w:ins>
        </m:r>
        <m:r>
          <w:del w:id="341" w:author="Editor" w:date="2018-08-30T13:07:00Z">
            <w:rPr>
              <w:rFonts w:ascii="Cambria Math" w:hAnsi="Cambria Math"/>
            </w:rPr>
            <m:t>;</m:t>
          </w:del>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bar>
              <m:barPr>
                <m:pos m:val="top"/>
                <m:ctrlPr>
                  <w:rPr>
                    <w:rFonts w:ascii="Cambria Math" w:hAnsi="Cambria Math"/>
                    <w:i/>
                  </w:rPr>
                </m:ctrlPr>
              </m:barPr>
              <m:e>
                <m:r>
                  <m:rPr>
                    <m:sty m:val="bi"/>
                  </m:rPr>
                  <w:rPr>
                    <w:rFonts w:ascii="Cambria Math" w:hAnsi="Cambria Math"/>
                  </w:rPr>
                  <m:t>Q</m:t>
                </m:r>
              </m:e>
            </m:bar>
          </m:e>
          <m:sub>
            <m:r>
              <w:rPr>
                <w:rFonts w:ascii="Cambria Math" w:hAnsi="Cambria Math"/>
              </w:rPr>
              <m:t>x</m:t>
            </m:r>
          </m:sub>
        </m:sSub>
        <m:sSub>
          <m:sSubPr>
            <m:ctrlPr>
              <w:rPr>
                <w:rFonts w:ascii="Cambria Math" w:hAnsi="Cambria Math"/>
              </w:rPr>
            </m:ctrlPr>
          </m:sSubPr>
          <m:e>
            <m:bar>
              <m:barPr>
                <m:pos m:val="top"/>
                <m:ctrlPr>
                  <w:rPr>
                    <w:rFonts w:ascii="Cambria Math" w:hAnsi="Cambria Math"/>
                    <w:i/>
                  </w:rPr>
                </m:ctrlPr>
              </m:barPr>
              <m:e>
                <m:r>
                  <m:rPr>
                    <m:sty m:val="bi"/>
                  </m:rPr>
                  <w:rPr>
                    <w:rFonts w:ascii="Cambria Math" w:hAnsi="Cambria Math"/>
                  </w:rPr>
                  <m:t>Q</m:t>
                </m:r>
              </m:e>
            </m:bar>
          </m:e>
          <m:sub>
            <m:r>
              <w:rPr>
                <w:rFonts w:ascii="Cambria Math" w:hAnsi="Cambria Math"/>
              </w:rPr>
              <m:t>y</m:t>
            </m:r>
          </m:sub>
        </m:sSub>
        <m:r>
          <w:ins w:id="342" w:author="Editor" w:date="2018-08-30T13:07:00Z">
            <w:rPr>
              <w:rFonts w:ascii="Cambria Math" w:hAnsi="Cambria Math"/>
            </w:rPr>
            <m:t>,</m:t>
          </w:ins>
        </m:r>
        <m:r>
          <w:del w:id="343" w:author="Editor" w:date="2018-08-30T13:07:00Z">
            <w:rPr>
              <w:rFonts w:ascii="Cambria Math" w:hAnsi="Cambria Math"/>
            </w:rPr>
            <m:t>;</m:t>
          </w:del>
        </m:r>
        <m:sSub>
          <m:sSubPr>
            <m:ctrlPr>
              <w:rPr>
                <w:rFonts w:ascii="Cambria Math" w:hAnsi="Cambria Math"/>
              </w:rPr>
            </m:ctrlPr>
          </m:sSubPr>
          <m:e>
            <m:r>
              <w:rPr>
                <w:rFonts w:ascii="Cambria Math" w:hAnsi="Cambria Math"/>
              </w:rPr>
              <m:t>α</m:t>
            </m:r>
          </m:e>
          <m:sub>
            <m:r>
              <w:rPr>
                <w:rFonts w:ascii="Cambria Math" w:hAnsi="Cambria Math"/>
              </w:rPr>
              <m:t>3</m:t>
            </m:r>
          </m:sub>
        </m:sSub>
        <m:r>
          <w:rPr>
            <w:rFonts w:ascii="Cambria Math" w:hAnsi="Cambria Math"/>
          </w:rPr>
          <m:t>∝</m:t>
        </m:r>
        <m:sSub>
          <m:sSubPr>
            <m:ctrlPr>
              <w:rPr>
                <w:rFonts w:ascii="Cambria Math" w:hAnsi="Cambria Math"/>
              </w:rPr>
            </m:ctrlPr>
          </m:sSubPr>
          <m:e>
            <m:bar>
              <m:barPr>
                <m:pos m:val="top"/>
                <m:ctrlPr>
                  <w:rPr>
                    <w:rFonts w:ascii="Cambria Math" w:hAnsi="Cambria Math"/>
                    <w:i/>
                  </w:rPr>
                </m:ctrlPr>
              </m:barPr>
              <m:e>
                <m:r>
                  <m:rPr>
                    <m:sty m:val="bi"/>
                  </m:rPr>
                  <w:rPr>
                    <w:rFonts w:ascii="Cambria Math" w:hAnsi="Cambria Math"/>
                  </w:rPr>
                  <m:t>Q</m:t>
                </m:r>
              </m:e>
            </m:bar>
          </m:e>
          <m:sub>
            <m:r>
              <w:rPr>
                <w:rFonts w:ascii="Cambria Math" w:hAnsi="Cambria Math"/>
              </w:rPr>
              <m:t>x</m:t>
            </m:r>
          </m:sub>
        </m:sSub>
        <m:bar>
          <m:barPr>
            <m:pos m:val="top"/>
            <m:ctrlPr>
              <w:rPr>
                <w:rFonts w:ascii="Cambria Math" w:hAnsi="Cambria Math"/>
                <w:i/>
              </w:rPr>
            </m:ctrlPr>
          </m:barPr>
          <m:e>
            <m:r>
              <m:rPr>
                <m:sty m:val="bi"/>
              </m:rPr>
              <w:rPr>
                <w:rFonts w:ascii="Cambria Math" w:hAnsi="Cambria Math"/>
              </w:rPr>
              <m:t>B</m:t>
            </m:r>
          </m:e>
        </m:bar>
        <m:r>
          <w:rPr>
            <w:rFonts w:ascii="Cambria Math" w:hAnsi="Cambria Math"/>
          </w:rPr>
          <m:t>.</m:t>
        </m:r>
      </m:oMath>
      <w:r w:rsidR="000E7FCD" w:rsidRPr="001D2462">
        <w:t xml:space="preserve">     (9)</w:t>
      </w:r>
    </w:p>
    <w:p w14:paraId="211C2E1C" w14:textId="6B103714" w:rsidR="00E16621" w:rsidRPr="001D2462" w:rsidRDefault="000E7FCD">
      <w:pPr>
        <w:pStyle w:val="FirstParagraph"/>
      </w:pPr>
      <w:r w:rsidRPr="001D2462">
        <w:t xml:space="preserve">The desired values of </w:t>
      </w:r>
      <m:oMath>
        <m:sSub>
          <m:sSubPr>
            <m:ctrlPr>
              <w:rPr>
                <w:rFonts w:ascii="Cambria Math" w:hAnsi="Cambria Math"/>
              </w:rPr>
            </m:ctrlPr>
          </m:sSubPr>
          <m:e>
            <m:r>
              <w:rPr>
                <w:rFonts w:ascii="Cambria Math" w:hAnsi="Cambria Math"/>
              </w:rPr>
              <m:t>α</m:t>
            </m:r>
          </m:e>
          <m:sub>
            <m:r>
              <w:rPr>
                <w:rFonts w:ascii="Cambria Math" w:hAnsi="Cambria Math"/>
              </w:rPr>
              <m:t>1</m:t>
            </m:r>
          </m:sub>
        </m:sSub>
      </m:oMath>
      <w:r w:rsidRPr="001D2462">
        <w:t xml:space="preserve">, </w:t>
      </w:r>
      <m:oMath>
        <m:sSub>
          <m:sSubPr>
            <m:ctrlPr>
              <w:rPr>
                <w:rFonts w:ascii="Cambria Math" w:hAnsi="Cambria Math"/>
              </w:rPr>
            </m:ctrlPr>
          </m:sSubPr>
          <m:e>
            <m:r>
              <w:rPr>
                <w:rFonts w:ascii="Cambria Math" w:hAnsi="Cambria Math"/>
              </w:rPr>
              <m:t>α</m:t>
            </m:r>
          </m:e>
          <m:sub>
            <m:r>
              <w:rPr>
                <w:rFonts w:ascii="Cambria Math" w:hAnsi="Cambria Math"/>
              </w:rPr>
              <m:t>2</m:t>
            </m:r>
          </m:sub>
        </m:sSub>
      </m:oMath>
      <w:r w:rsidRPr="001D2462">
        <w:t xml:space="preserve">, and </w:t>
      </w:r>
      <m:oMath>
        <m:sSub>
          <m:sSubPr>
            <m:ctrlPr>
              <w:rPr>
                <w:rFonts w:ascii="Cambria Math" w:hAnsi="Cambria Math"/>
              </w:rPr>
            </m:ctrlPr>
          </m:sSubPr>
          <m:e>
            <m:r>
              <w:rPr>
                <w:rFonts w:ascii="Cambria Math" w:hAnsi="Cambria Math"/>
              </w:rPr>
              <m:t>α</m:t>
            </m:r>
          </m:e>
          <m:sub>
            <m:r>
              <w:rPr>
                <w:rFonts w:ascii="Cambria Math" w:hAnsi="Cambria Math"/>
              </w:rPr>
              <m:t>3</m:t>
            </m:r>
          </m:sub>
        </m:sSub>
      </m:oMath>
      <w:r w:rsidRPr="001D2462">
        <w:t xml:space="preserve"> are given by solving of the following equations</w:t>
      </w:r>
      <w:ins w:id="344" w:author="Editor" w:date="2018-08-30T13:07:00Z">
        <w:r w:rsidR="00167B54" w:rsidRPr="001D2462">
          <w:t>:</w:t>
        </w:r>
      </w:ins>
    </w:p>
    <w:p w14:paraId="5121BA84" w14:textId="5F7DD204" w:rsidR="00E16621" w:rsidRPr="001D2462" w:rsidRDefault="0046438C">
      <w:pPr>
        <w:pStyle w:val="BodyText"/>
        <w:jc w:val="center"/>
      </w:pPr>
      <m:oMathPara>
        <m:oMathParaPr>
          <m:jc m:val="center"/>
        </m:oMathParaPr>
        <m:oMath>
          <m:m>
            <m:mPr>
              <m:plcHide m:val="1"/>
              <m:mcs>
                <m:mc>
                  <m:mcPr>
                    <m:count m:val="2"/>
                    <m:mcJc m:val="center"/>
                  </m:mcPr>
                </m:mc>
              </m:mcs>
              <m:ctrlPr>
                <w:rPr>
                  <w:rFonts w:ascii="Cambria Math" w:hAnsi="Cambria Math"/>
                  <w:i/>
                </w:rPr>
              </m:ctrlPr>
            </m:mPr>
            <m:mr>
              <m:e/>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3</m:t>
                    </m:r>
                  </m:sub>
                </m:sSub>
                <m:r>
                  <w:rPr>
                    <w:rFonts w:ascii="Cambria Math" w:hAnsi="Cambria Math"/>
                  </w:rPr>
                  <m:t>=1</m:t>
                </m:r>
                <m:r>
                  <w:ins w:id="345" w:author="Editor" w:date="2018-08-30T13:07:00Z">
                    <w:rPr>
                      <w:rFonts w:ascii="Cambria Math" w:hAnsi="Cambria Math"/>
                    </w:rPr>
                    <m:t>,</m:t>
                  </w:ins>
                </m:r>
                <m:r>
                  <w:del w:id="346" w:author="Editor" w:date="2018-08-30T13:07:00Z">
                    <w:rPr>
                      <w:rFonts w:ascii="Cambria Math" w:hAnsi="Cambria Math"/>
                    </w:rPr>
                    <m:t>;</m:t>
                  </w:del>
                </m:r>
              </m:e>
            </m:mr>
            <m:mr>
              <m:e/>
              <m:e>
                <m:sSub>
                  <m:sSubPr>
                    <m:ctrlPr>
                      <w:rPr>
                        <w:rFonts w:ascii="Cambria Math" w:hAnsi="Cambria Math"/>
                      </w:rPr>
                    </m:ctrlPr>
                  </m:sSubPr>
                  <m:e>
                    <m:r>
                      <w:rPr>
                        <w:rFonts w:ascii="Cambria Math" w:hAnsi="Cambria Math"/>
                      </w:rPr>
                      <m:t>α</m:t>
                    </m:r>
                  </m:e>
                  <m:sub>
                    <m:r>
                      <w:rPr>
                        <w:rFonts w:ascii="Cambria Math" w:hAnsi="Cambria Math"/>
                      </w:rPr>
                      <m:t>1</m:t>
                    </m:r>
                  </m:sub>
                </m:sSub>
                <m:sSub>
                  <m:sSubPr>
                    <m:ctrlPr>
                      <w:rPr>
                        <w:rFonts w:ascii="Cambria Math" w:hAnsi="Cambria Math"/>
                      </w:rPr>
                    </m:ctrlPr>
                  </m:sSubPr>
                  <m:e>
                    <m:bar>
                      <m:barPr>
                        <m:pos m:val="top"/>
                        <m:ctrlPr>
                          <w:rPr>
                            <w:rFonts w:ascii="Cambria Math" w:hAnsi="Cambria Math"/>
                            <w:i/>
                          </w:rPr>
                        </m:ctrlPr>
                      </m:barPr>
                      <m:e>
                        <m:r>
                          <m:rPr>
                            <m:sty m:val="bi"/>
                          </m:rPr>
                          <w:rPr>
                            <w:rFonts w:ascii="Cambria Math" w:hAnsi="Cambria Math"/>
                          </w:rPr>
                          <m:t>Q</m:t>
                        </m:r>
                      </m:e>
                    </m:ba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bar>
                  <m:barPr>
                    <m:pos m:val="top"/>
                    <m:ctrlPr>
                      <w:rPr>
                        <w:rFonts w:ascii="Cambria Math" w:hAnsi="Cambria Math"/>
                        <w:i/>
                      </w:rPr>
                    </m:ctrlPr>
                  </m:barPr>
                  <m:e>
                    <m:r>
                      <m:rPr>
                        <m:sty m:val="bi"/>
                      </m:rPr>
                      <w:rPr>
                        <w:rFonts w:ascii="Cambria Math" w:hAnsi="Cambria Math"/>
                      </w:rPr>
                      <m:t>B</m:t>
                    </m:r>
                  </m:e>
                </m:ba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3</m:t>
                    </m:r>
                  </m:sub>
                </m:sSub>
                <m:sSub>
                  <m:sSubPr>
                    <m:ctrlPr>
                      <w:rPr>
                        <w:rFonts w:ascii="Cambria Math" w:hAnsi="Cambria Math"/>
                      </w:rPr>
                    </m:ctrlPr>
                  </m:sSubPr>
                  <m:e>
                    <m:bar>
                      <m:barPr>
                        <m:pos m:val="top"/>
                        <m:ctrlPr>
                          <w:rPr>
                            <w:rFonts w:ascii="Cambria Math" w:hAnsi="Cambria Math"/>
                            <w:i/>
                          </w:rPr>
                        </m:ctrlPr>
                      </m:barPr>
                      <m:e>
                        <m:r>
                          <m:rPr>
                            <m:sty m:val="bi"/>
                          </m:rPr>
                          <w:rPr>
                            <w:rFonts w:ascii="Cambria Math" w:hAnsi="Cambria Math"/>
                          </w:rPr>
                          <m:t>Q</m:t>
                        </m:r>
                      </m:e>
                    </m:bar>
                  </m:e>
                  <m:sub>
                    <m:r>
                      <w:rPr>
                        <w:rFonts w:ascii="Cambria Math" w:hAnsi="Cambria Math"/>
                      </w:rPr>
                      <m:t>y</m:t>
                    </m:r>
                  </m:sub>
                </m:sSub>
                <m:r>
                  <w:rPr>
                    <w:rFonts w:ascii="Cambria Math" w:hAnsi="Cambria Math"/>
                  </w:rPr>
                  <m:t>.</m:t>
                </m:r>
              </m:e>
            </m:mr>
          </m:m>
        </m:oMath>
      </m:oMathPara>
    </w:p>
    <w:p w14:paraId="15FD4BB2" w14:textId="77777777" w:rsidR="00E16621" w:rsidRPr="001D2462" w:rsidRDefault="000E7FCD">
      <w:pPr>
        <w:pStyle w:val="FirstParagraph"/>
      </w:pPr>
      <w:r w:rsidRPr="001D2462">
        <w:t>Here, the mean values </w:t>
      </w:r>
      <m:oMath>
        <m:sSub>
          <m:sSubPr>
            <m:ctrlPr>
              <w:rPr>
                <w:rFonts w:ascii="Cambria Math" w:hAnsi="Cambria Math"/>
              </w:rPr>
            </m:ctrlPr>
          </m:sSubPr>
          <m:e>
            <m:bar>
              <m:barPr>
                <m:pos m:val="top"/>
                <m:ctrlPr>
                  <w:rPr>
                    <w:rFonts w:ascii="Cambria Math" w:hAnsi="Cambria Math"/>
                    <w:i/>
                  </w:rPr>
                </m:ctrlPr>
              </m:barPr>
              <m:e>
                <m:r>
                  <m:rPr>
                    <m:sty m:val="bi"/>
                  </m:rPr>
                  <w:rPr>
                    <w:rFonts w:ascii="Cambria Math" w:hAnsi="Cambria Math"/>
                  </w:rPr>
                  <m:t>Q</m:t>
                </m:r>
              </m:e>
            </m:bar>
          </m:e>
          <m:sub>
            <m:r>
              <w:rPr>
                <w:rFonts w:ascii="Cambria Math" w:hAnsi="Cambria Math"/>
              </w:rPr>
              <m:t>x</m:t>
            </m:r>
          </m:sub>
        </m:sSub>
      </m:oMath>
      <w:r w:rsidRPr="001D2462">
        <w:t xml:space="preserve">, </w:t>
      </w:r>
      <m:oMath>
        <m:bar>
          <m:barPr>
            <m:pos m:val="top"/>
            <m:ctrlPr>
              <w:rPr>
                <w:rFonts w:ascii="Cambria Math" w:hAnsi="Cambria Math"/>
                <w:i/>
              </w:rPr>
            </m:ctrlPr>
          </m:barPr>
          <m:e>
            <m:r>
              <m:rPr>
                <m:sty m:val="bi"/>
              </m:rPr>
              <w:rPr>
                <w:rFonts w:ascii="Cambria Math" w:hAnsi="Cambria Math"/>
              </w:rPr>
              <m:t>B</m:t>
            </m:r>
          </m:e>
        </m:bar>
      </m:oMath>
      <w:r w:rsidRPr="001D2462">
        <w:t xml:space="preserve">, and </w:t>
      </w:r>
      <m:oMath>
        <m:sSub>
          <m:sSubPr>
            <m:ctrlPr>
              <w:rPr>
                <w:rFonts w:ascii="Cambria Math" w:hAnsi="Cambria Math"/>
              </w:rPr>
            </m:ctrlPr>
          </m:sSubPr>
          <m:e>
            <m:bar>
              <m:barPr>
                <m:pos m:val="top"/>
                <m:ctrlPr>
                  <w:rPr>
                    <w:rFonts w:ascii="Cambria Math" w:hAnsi="Cambria Math"/>
                    <w:i/>
                  </w:rPr>
                </m:ctrlPr>
              </m:barPr>
              <m:e>
                <m:r>
                  <m:rPr>
                    <m:sty m:val="bi"/>
                  </m:rPr>
                  <w:rPr>
                    <w:rFonts w:ascii="Cambria Math" w:hAnsi="Cambria Math"/>
                  </w:rPr>
                  <m:t>Q</m:t>
                </m:r>
              </m:e>
            </m:bar>
          </m:e>
          <m:sub>
            <m:r>
              <w:rPr>
                <w:rFonts w:ascii="Cambria Math" w:hAnsi="Cambria Math"/>
              </w:rPr>
              <m:t>y</m:t>
            </m:r>
          </m:sub>
        </m:sSub>
      </m:oMath>
      <w:r w:rsidRPr="001D2462">
        <w:t xml:space="preserve"> of the corresponding matrices</w:t>
      </w:r>
      <w:del w:id="347" w:author="Quality Control Editor" w:date="2018-09-05T15:56:00Z">
        <w:r w:rsidRPr="001D2462" w:rsidDel="001D2462">
          <w:delText xml:space="preserve"> </w:delText>
        </w:r>
      </w:del>
      <w:r w:rsidRPr="001D2462">
        <w:t> </w:t>
      </w:r>
      <m:oMath>
        <m:sSub>
          <m:sSubPr>
            <m:ctrlPr>
              <w:rPr>
                <w:rFonts w:ascii="Cambria Math" w:hAnsi="Cambria Math"/>
              </w:rPr>
            </m:ctrlPr>
          </m:sSubPr>
          <m:e>
            <m:r>
              <m:rPr>
                <m:sty m:val="bi"/>
              </m:rPr>
              <w:rPr>
                <w:rFonts w:ascii="Cambria Math" w:hAnsi="Cambria Math"/>
              </w:rPr>
              <m:t>Q</m:t>
            </m:r>
          </m:e>
          <m:sub>
            <m:r>
              <w:rPr>
                <w:rFonts w:ascii="Cambria Math" w:hAnsi="Cambria Math"/>
              </w:rPr>
              <m:t>x</m:t>
            </m:r>
          </m:sub>
        </m:sSub>
      </m:oMath>
      <w:r w:rsidRPr="001D2462">
        <w:t xml:space="preserve">, </w:t>
      </w:r>
      <m:oMath>
        <m:r>
          <m:rPr>
            <m:sty m:val="bi"/>
          </m:rPr>
          <w:rPr>
            <w:rFonts w:ascii="Cambria Math" w:hAnsi="Cambria Math"/>
          </w:rPr>
          <m:t>B</m:t>
        </m:r>
      </m:oMath>
      <w:r w:rsidRPr="001D2462">
        <w:t xml:space="preserve">, and </w:t>
      </w:r>
      <m:oMath>
        <m:sSub>
          <m:sSubPr>
            <m:ctrlPr>
              <w:rPr>
                <w:rFonts w:ascii="Cambria Math" w:hAnsi="Cambria Math"/>
              </w:rPr>
            </m:ctrlPr>
          </m:sSubPr>
          <m:e>
            <m:r>
              <m:rPr>
                <m:sty m:val="bi"/>
              </m:rPr>
              <w:rPr>
                <w:rFonts w:ascii="Cambria Math" w:hAnsi="Cambria Math"/>
              </w:rPr>
              <m:t>Q</m:t>
            </m:r>
          </m:e>
          <m:sub>
            <m:r>
              <w:rPr>
                <w:rFonts w:ascii="Cambria Math" w:hAnsi="Cambria Math"/>
              </w:rPr>
              <m:t>y</m:t>
            </m:r>
          </m:sub>
        </m:sSub>
      </m:oMath>
      <w:r w:rsidRPr="001D2462">
        <w:t xml:space="preserve"> are the mean values of the terms </w:t>
      </w:r>
      <m:oMath>
        <m:r>
          <w:rPr>
            <w:rFonts w:ascii="Cambria Math" w:hAnsi="Cambria Math"/>
          </w:rPr>
          <m:t>Sim(</m:t>
        </m:r>
        <m:r>
          <m:rPr>
            <m:sty m:val="bi"/>
          </m:rPr>
          <w:rPr>
            <w:rFonts w:ascii="Cambria Math" w:hAnsi="Cambria Math"/>
          </w:rPr>
          <m:t>X</m:t>
        </m:r>
        <m:r>
          <w:rPr>
            <w:rFonts w:ascii="Cambria Math" w:hAnsi="Cambria Math"/>
          </w:rPr>
          <m:t>)</m:t>
        </m:r>
      </m:oMath>
      <w:r w:rsidRPr="001D2462">
        <w:t xml:space="preserve">, </w:t>
      </w:r>
      <m:oMath>
        <m:r>
          <w:rPr>
            <w:rFonts w:ascii="Cambria Math" w:hAnsi="Cambria Math"/>
          </w:rPr>
          <m:t>Rel(</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oMath>
      <w:r w:rsidRPr="001D2462">
        <w:t xml:space="preserve">, and </w:t>
      </w:r>
      <m:oMath>
        <m:r>
          <w:rPr>
            <w:rFonts w:ascii="Cambria Math" w:hAnsi="Cambria Math"/>
          </w:rPr>
          <m:t>Sim(</m:t>
        </m:r>
        <m:r>
          <m:rPr>
            <m:sty m:val="bi"/>
          </m:rPr>
          <w:rPr>
            <w:rFonts w:ascii="Cambria Math" w:hAnsi="Cambria Math"/>
          </w:rPr>
          <m:t>Y</m:t>
        </m:r>
        <m:r>
          <w:rPr>
            <w:rFonts w:ascii="Cambria Math" w:hAnsi="Cambria Math"/>
          </w:rPr>
          <m:t>)</m:t>
        </m:r>
      </m:oMath>
      <w:r w:rsidRPr="001D2462">
        <w:t>.</w:t>
      </w:r>
    </w:p>
    <w:p w14:paraId="314DBB2A" w14:textId="78B3F09B" w:rsidR="00E16621" w:rsidRPr="001D2462" w:rsidRDefault="000E7FCD">
      <w:pPr>
        <w:pStyle w:val="BodyText"/>
      </w:pPr>
      <w:r w:rsidRPr="001D2462">
        <w:lastRenderedPageBreak/>
        <w:t>To investigate the impact of </w:t>
      </w:r>
      <m:oMath>
        <m:r>
          <w:rPr>
            <w:rFonts w:ascii="Cambria Math" w:hAnsi="Cambria Math"/>
          </w:rPr>
          <m:t>Sim(</m:t>
        </m:r>
        <m:r>
          <m:rPr>
            <m:sty m:val="bi"/>
          </m:rPr>
          <w:rPr>
            <w:rFonts w:ascii="Cambria Math" w:hAnsi="Cambria Math"/>
          </w:rPr>
          <m:t>Y</m:t>
        </m:r>
        <m:r>
          <w:rPr>
            <w:rFonts w:ascii="Cambria Math" w:hAnsi="Cambria Math"/>
          </w:rPr>
          <m:t>)</m:t>
        </m:r>
      </m:oMath>
      <w:r w:rsidRPr="001D2462">
        <w:t xml:space="preserve"> on </w:t>
      </w:r>
      <w:del w:id="348" w:author="Editor" w:date="2018-08-30T13:08:00Z">
        <w:r w:rsidRPr="001D2462" w:rsidDel="00167B54">
          <w:delText xml:space="preserve">the </w:delText>
        </w:r>
      </w:del>
      <w:r w:rsidRPr="001D2462">
        <w:t xml:space="preserve">function (8), we balance the terms </w:t>
      </w:r>
      <m:oMath>
        <m:r>
          <w:rPr>
            <w:rFonts w:ascii="Cambria Math" w:hAnsi="Cambria Math"/>
          </w:rPr>
          <m:t>Sim(</m:t>
        </m:r>
        <m:r>
          <m:rPr>
            <m:sty m:val="bi"/>
          </m:rPr>
          <w:rPr>
            <w:rFonts w:ascii="Cambria Math" w:hAnsi="Cambria Math"/>
          </w:rPr>
          <m:t>X</m:t>
        </m:r>
        <m:r>
          <w:rPr>
            <w:rFonts w:ascii="Cambria Math" w:hAnsi="Cambria Math"/>
          </w:rPr>
          <m:t>)</m:t>
        </m:r>
      </m:oMath>
      <w:r w:rsidRPr="001D2462">
        <w:t xml:space="preserve"> and </w:t>
      </w:r>
      <m:oMath>
        <m:r>
          <w:rPr>
            <w:rFonts w:ascii="Cambria Math" w:hAnsi="Cambria Math"/>
          </w:rPr>
          <m:t>Rel(</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oMath>
      <w:r w:rsidRPr="001D2462">
        <w:t xml:space="preserve"> by fixing the proportion between </w:t>
      </w:r>
      <m:oMath>
        <m:sSub>
          <m:sSubPr>
            <m:ctrlPr>
              <w:rPr>
                <w:rFonts w:ascii="Cambria Math" w:hAnsi="Cambria Math"/>
              </w:rPr>
            </m:ctrlPr>
          </m:sSubPr>
          <m:e>
            <m:r>
              <w:rPr>
                <w:rFonts w:ascii="Cambria Math" w:hAnsi="Cambria Math"/>
              </w:rPr>
              <m:t>α</m:t>
            </m:r>
          </m:e>
          <m:sub>
            <m:r>
              <w:rPr>
                <w:rFonts w:ascii="Cambria Math" w:hAnsi="Cambria Math"/>
              </w:rPr>
              <m:t>1</m:t>
            </m:r>
          </m:sub>
        </m:sSub>
      </m:oMath>
      <w:r w:rsidRPr="001D2462">
        <w:t xml:space="preserve"> and </w:t>
      </w:r>
      <m:oMath>
        <m:sSub>
          <m:sSubPr>
            <m:ctrlPr>
              <w:rPr>
                <w:rFonts w:ascii="Cambria Math" w:hAnsi="Cambria Math"/>
              </w:rPr>
            </m:ctrlPr>
          </m:sSubPr>
          <m:e>
            <m:r>
              <w:rPr>
                <w:rFonts w:ascii="Cambria Math" w:hAnsi="Cambria Math"/>
              </w:rPr>
              <m:t>α</m:t>
            </m:r>
          </m:e>
          <m:sub>
            <m:r>
              <w:rPr>
                <w:rFonts w:ascii="Cambria Math" w:hAnsi="Cambria Math"/>
              </w:rPr>
              <m:t>2</m:t>
            </m:r>
          </m:sub>
        </m:sSub>
      </m:oMath>
      <w:r w:rsidRPr="001D2462">
        <w:t>:</w:t>
      </w:r>
    </w:p>
    <w:p w14:paraId="0E120963" w14:textId="4EF98D35" w:rsidR="00E16621" w:rsidRPr="001D2462" w:rsidRDefault="0046438C">
      <w:pPr>
        <w:pStyle w:val="BodyText"/>
        <w:jc w:val="cente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3</m:t>
                  </m:r>
                </m:sub>
              </m:sSub>
              <m:r>
                <w:rPr>
                  <w:rFonts w:ascii="Cambria Math" w:hAnsi="Cambria Math"/>
                </w:rPr>
                <m:t>)</m:t>
              </m:r>
              <m:bar>
                <m:barPr>
                  <m:pos m:val="top"/>
                  <m:ctrlPr>
                    <w:rPr>
                      <w:rFonts w:ascii="Cambria Math" w:hAnsi="Cambria Math"/>
                      <w:i/>
                    </w:rPr>
                  </m:ctrlPr>
                </m:barPr>
                <m:e>
                  <m:r>
                    <m:rPr>
                      <m:sty m:val="bi"/>
                    </m:rPr>
                    <w:rPr>
                      <w:rFonts w:ascii="Cambria Math" w:hAnsi="Cambria Math"/>
                    </w:rPr>
                    <m:t>B</m:t>
                  </m:r>
                </m:e>
              </m:bar>
            </m:num>
            <m:den>
              <m:sSub>
                <m:sSubPr>
                  <m:ctrlPr>
                    <w:rPr>
                      <w:rFonts w:ascii="Cambria Math" w:hAnsi="Cambria Math"/>
                    </w:rPr>
                  </m:ctrlPr>
                </m:sSubPr>
                <m:e>
                  <m:bar>
                    <m:barPr>
                      <m:pos m:val="top"/>
                      <m:ctrlPr>
                        <w:rPr>
                          <w:rFonts w:ascii="Cambria Math" w:hAnsi="Cambria Math"/>
                          <w:i/>
                        </w:rPr>
                      </m:ctrlPr>
                    </m:barPr>
                    <m:e>
                      <m:r>
                        <m:rPr>
                          <m:sty m:val="bi"/>
                        </m:rPr>
                        <w:rPr>
                          <w:rFonts w:ascii="Cambria Math" w:hAnsi="Cambria Math"/>
                        </w:rPr>
                        <m:t>Q</m:t>
                      </m:r>
                    </m:e>
                  </m:bar>
                </m:e>
                <m:sub>
                  <m:r>
                    <w:rPr>
                      <w:rFonts w:ascii="Cambria Math" w:hAnsi="Cambria Math"/>
                    </w:rPr>
                    <m:t>x</m:t>
                  </m:r>
                </m:sub>
              </m:sSub>
              <m:r>
                <w:rPr>
                  <w:rFonts w:ascii="Cambria Math" w:hAnsi="Cambria Math"/>
                </w:rPr>
                <m:t>+</m:t>
              </m:r>
              <m:bar>
                <m:barPr>
                  <m:pos m:val="top"/>
                  <m:ctrlPr>
                    <w:rPr>
                      <w:rFonts w:ascii="Cambria Math" w:hAnsi="Cambria Math"/>
                      <w:i/>
                    </w:rPr>
                  </m:ctrlPr>
                </m:barPr>
                <m:e>
                  <m:r>
                    <m:rPr>
                      <m:sty m:val="bi"/>
                    </m:rPr>
                    <w:rPr>
                      <w:rFonts w:ascii="Cambria Math" w:hAnsi="Cambria Math"/>
                    </w:rPr>
                    <m:t>B</m:t>
                  </m:r>
                </m:e>
              </m:bar>
            </m:den>
          </m:f>
          <m:r>
            <w:ins w:id="349" w:author="Editor" w:date="2018-08-30T14:10:00Z">
              <w:rPr>
                <w:rFonts w:ascii="Cambria Math" w:hAnsi="Cambria Math"/>
              </w:rPr>
              <m:t>,</m:t>
            </w:ins>
          </m:r>
          <m:r>
            <w:del w:id="350" w:author="Editor" w:date="2018-08-30T14:10:00Z">
              <w:rPr>
                <w:rFonts w:ascii="Cambria Math" w:hAnsi="Cambria Math"/>
              </w:rPr>
              <m:t>;</m:t>
            </w:del>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3</m:t>
                  </m:r>
                </m:sub>
              </m:sSub>
              <m:r>
                <w:rPr>
                  <w:rFonts w:ascii="Cambria Math" w:hAnsi="Cambria Math"/>
                </w:rPr>
                <m:t>)</m:t>
              </m:r>
              <m:sSub>
                <m:sSubPr>
                  <m:ctrlPr>
                    <w:rPr>
                      <w:rFonts w:ascii="Cambria Math" w:hAnsi="Cambria Math"/>
                    </w:rPr>
                  </m:ctrlPr>
                </m:sSubPr>
                <m:e>
                  <m:bar>
                    <m:barPr>
                      <m:pos m:val="top"/>
                      <m:ctrlPr>
                        <w:rPr>
                          <w:rFonts w:ascii="Cambria Math" w:hAnsi="Cambria Math"/>
                          <w:i/>
                        </w:rPr>
                      </m:ctrlPr>
                    </m:barPr>
                    <m:e>
                      <m:r>
                        <m:rPr>
                          <m:sty m:val="bi"/>
                        </m:rPr>
                        <w:rPr>
                          <w:rFonts w:ascii="Cambria Math" w:hAnsi="Cambria Math"/>
                        </w:rPr>
                        <m:t>Q</m:t>
                      </m:r>
                    </m:e>
                  </m:bar>
                </m:e>
                <m:sub>
                  <m:r>
                    <w:rPr>
                      <w:rFonts w:ascii="Cambria Math" w:hAnsi="Cambria Math"/>
                    </w:rPr>
                    <m:t>x</m:t>
                  </m:r>
                </m:sub>
              </m:sSub>
            </m:num>
            <m:den>
              <m:sSub>
                <m:sSubPr>
                  <m:ctrlPr>
                    <w:rPr>
                      <w:rFonts w:ascii="Cambria Math" w:hAnsi="Cambria Math"/>
                    </w:rPr>
                  </m:ctrlPr>
                </m:sSubPr>
                <m:e>
                  <m:bar>
                    <m:barPr>
                      <m:pos m:val="top"/>
                      <m:ctrlPr>
                        <w:rPr>
                          <w:rFonts w:ascii="Cambria Math" w:hAnsi="Cambria Math"/>
                          <w:i/>
                        </w:rPr>
                      </m:ctrlPr>
                    </m:barPr>
                    <m:e>
                      <m:r>
                        <m:rPr>
                          <m:sty m:val="bi"/>
                        </m:rPr>
                        <w:rPr>
                          <w:rFonts w:ascii="Cambria Math" w:hAnsi="Cambria Math"/>
                        </w:rPr>
                        <m:t>Q</m:t>
                      </m:r>
                    </m:e>
                  </m:bar>
                </m:e>
                <m:sub>
                  <m:r>
                    <w:rPr>
                      <w:rFonts w:ascii="Cambria Math" w:hAnsi="Cambria Math"/>
                    </w:rPr>
                    <m:t>x</m:t>
                  </m:r>
                </m:sub>
              </m:sSub>
              <m:r>
                <w:rPr>
                  <w:rFonts w:ascii="Cambria Math" w:hAnsi="Cambria Math"/>
                </w:rPr>
                <m:t>+</m:t>
              </m:r>
              <m:bar>
                <m:barPr>
                  <m:pos m:val="top"/>
                  <m:ctrlPr>
                    <w:rPr>
                      <w:rFonts w:ascii="Cambria Math" w:hAnsi="Cambria Math"/>
                      <w:i/>
                    </w:rPr>
                  </m:ctrlPr>
                </m:barPr>
                <m:e>
                  <m:r>
                    <m:rPr>
                      <m:sty m:val="bi"/>
                    </m:rPr>
                    <w:rPr>
                      <w:rFonts w:ascii="Cambria Math" w:hAnsi="Cambria Math"/>
                    </w:rPr>
                    <m:t>B</m:t>
                  </m:r>
                </m:e>
              </m:bar>
            </m:den>
          </m:f>
          <m:r>
            <w:ins w:id="351" w:author="Editor" w:date="2018-08-30T14:11:00Z">
              <w:rPr>
                <w:rFonts w:ascii="Cambria Math" w:hAnsi="Cambria Math"/>
              </w:rPr>
              <m:t>,</m:t>
            </w:ins>
          </m:r>
          <m:r>
            <w:del w:id="352" w:author="Editor" w:date="2018-08-30T14:11:00Z">
              <w:rPr>
                <w:rFonts w:ascii="Cambria Math" w:hAnsi="Cambria Math"/>
              </w:rPr>
              <m:t>;</m:t>
            </w:del>
          </m:r>
          <m:sSub>
            <m:sSubPr>
              <m:ctrlPr>
                <w:rPr>
                  <w:rFonts w:ascii="Cambria Math" w:hAnsi="Cambria Math"/>
                </w:rPr>
              </m:ctrlPr>
            </m:sSubPr>
            <m:e>
              <m:r>
                <w:rPr>
                  <w:rFonts w:ascii="Cambria Math" w:hAnsi="Cambria Math"/>
                </w:rPr>
                <m:t>α</m:t>
              </m:r>
            </m:e>
            <m:sub>
              <m:r>
                <w:rPr>
                  <w:rFonts w:ascii="Cambria Math" w:hAnsi="Cambria Math"/>
                </w:rPr>
                <m:t>3</m:t>
              </m:r>
            </m:sub>
          </m:sSub>
          <m:r>
            <w:rPr>
              <w:rFonts w:ascii="Cambria Math" w:hAnsi="Cambria Math"/>
            </w:rPr>
            <m:t>∈[0,1].</m:t>
          </m:r>
        </m:oMath>
      </m:oMathPara>
    </w:p>
    <w:p w14:paraId="64FEC73F" w14:textId="6E0A8C57" w:rsidR="00E16621" w:rsidRPr="001D2462" w:rsidRDefault="000E7FCD">
      <w:pPr>
        <w:pStyle w:val="FirstParagraph"/>
      </w:pPr>
      <w:r w:rsidRPr="001D2462">
        <w:t>We apply the proposed algorithm to the discussed example (7). The given matrix </w:t>
      </w:r>
      <m:oMath>
        <m:r>
          <m:rPr>
            <m:sty m:val="bi"/>
          </m:rPr>
          <w:rPr>
            <w:rFonts w:ascii="Cambria Math" w:hAnsi="Cambria Math"/>
          </w:rPr>
          <m:t>Q</m:t>
        </m:r>
      </m:oMath>
      <w:r w:rsidRPr="001D2462">
        <w:t xml:space="preserve"> corresponds to </w:t>
      </w:r>
      <w:del w:id="353" w:author="Editor" w:date="2018-08-30T13:08:00Z">
        <w:r w:rsidRPr="001D2462" w:rsidDel="00167B54">
          <w:delText xml:space="preserve">the </w:delText>
        </w:r>
      </w:del>
      <w:r w:rsidRPr="001D2462">
        <w:t>matrix </w:t>
      </w:r>
      <m:oMath>
        <m:sSub>
          <m:sSubPr>
            <m:ctrlPr>
              <w:rPr>
                <w:rFonts w:ascii="Cambria Math" w:hAnsi="Cambria Math"/>
              </w:rPr>
            </m:ctrlPr>
          </m:sSubPr>
          <m:e>
            <m:r>
              <m:rPr>
                <m:sty m:val="bi"/>
              </m:rPr>
              <w:rPr>
                <w:rFonts w:ascii="Cambria Math" w:hAnsi="Cambria Math"/>
              </w:rPr>
              <m:t>Q</m:t>
            </m:r>
          </m:e>
          <m:sub>
            <m:r>
              <w:rPr>
                <w:rFonts w:ascii="Cambria Math" w:hAnsi="Cambria Math"/>
              </w:rPr>
              <m:t>x</m:t>
            </m:r>
          </m:sub>
        </m:sSub>
      </m:oMath>
      <w:r w:rsidRPr="001D2462">
        <w:t xml:space="preserve">. We additionally define </w:t>
      </w:r>
      <w:del w:id="354" w:author="Editor" w:date="2018-08-30T13:08:00Z">
        <w:r w:rsidRPr="001D2462" w:rsidDel="00167B54">
          <w:delText xml:space="preserve">the </w:delText>
        </w:r>
      </w:del>
      <w:r w:rsidRPr="001D2462">
        <w:t>matrix </w:t>
      </w:r>
      <m:oMath>
        <m:sSub>
          <m:sSubPr>
            <m:ctrlPr>
              <w:rPr>
                <w:rFonts w:ascii="Cambria Math" w:hAnsi="Cambria Math"/>
              </w:rPr>
            </m:ctrlPr>
          </m:sSubPr>
          <m:e>
            <m:r>
              <m:rPr>
                <m:sty m:val="bi"/>
              </m:rPr>
              <w:rPr>
                <w:rFonts w:ascii="Cambria Math" w:hAnsi="Cambria Math"/>
              </w:rPr>
              <m:t>Q</m:t>
            </m:r>
          </m:e>
          <m:sub>
            <m:r>
              <w:rPr>
                <w:rFonts w:ascii="Cambria Math" w:hAnsi="Cambria Math"/>
              </w:rPr>
              <m:t>y</m:t>
            </m:r>
          </m:sub>
        </m:sSub>
      </m:oMath>
      <w:r w:rsidRPr="001D2462">
        <w:t xml:space="preserve"> by setting </w:t>
      </w:r>
      <m:oMath>
        <m:r>
          <w:rPr>
            <w:rFonts w:ascii="Cambria Math" w:hAnsi="Cambria Math"/>
          </w:rPr>
          <m:t>corr(</m:t>
        </m:r>
        <m:sSub>
          <m:sSubPr>
            <m:ctrlPr>
              <w:rPr>
                <w:rFonts w:ascii="Cambria Math" w:hAnsi="Cambria Math"/>
              </w:rPr>
            </m:ctrlPr>
          </m:sSubPr>
          <m:e>
            <m:r>
              <m:rPr>
                <m:sty m:val="bi"/>
              </m:rP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rPr>
            </m:ctrlPr>
          </m:sSubPr>
          <m:e>
            <m:r>
              <m:rPr>
                <m:sty m:val="bi"/>
              </m:rPr>
              <w:rPr>
                <w:rFonts w:ascii="Cambria Math" w:hAnsi="Cambria Math"/>
              </w:rPr>
              <m:t>ν</m:t>
            </m:r>
          </m:e>
          <m:sub>
            <m:r>
              <w:rPr>
                <w:rFonts w:ascii="Cambria Math" w:hAnsi="Cambria Math"/>
              </w:rPr>
              <m:t>2</m:t>
            </m:r>
          </m:sub>
        </m:sSub>
        <m:r>
          <w:rPr>
            <w:rFonts w:ascii="Cambria Math" w:hAnsi="Cambria Math"/>
          </w:rPr>
          <m:t>)=0.2</m:t>
        </m:r>
      </m:oMath>
      <w:r w:rsidRPr="001D2462">
        <w:t xml:space="preserve"> and all others entries to one. Figure 1 shows the importances of features </w:t>
      </w:r>
      <m:oMath>
        <m:sSub>
          <m:sSubPr>
            <m:ctrlPr>
              <w:rPr>
                <w:rFonts w:ascii="Cambria Math" w:hAnsi="Cambria Math"/>
              </w:rPr>
            </m:ctrlPr>
          </m:sSubPr>
          <m:e>
            <m:r>
              <m:rPr>
                <m:sty m:val="bi"/>
              </m:rPr>
              <w:rPr>
                <w:rFonts w:ascii="Cambria Math" w:hAnsi="Cambria Math"/>
              </w:rPr>
              <m:t>z</m:t>
            </m:r>
          </m:e>
          <m:sub>
            <m:r>
              <w:rPr>
                <w:rFonts w:ascii="Cambria Math" w:hAnsi="Cambria Math"/>
              </w:rPr>
              <m:t>x</m:t>
            </m:r>
          </m:sub>
        </m:sSub>
      </m:oMath>
      <w:r w:rsidRPr="001D2462">
        <w:t xml:space="preserve"> and targets </w:t>
      </w:r>
      <m:oMath>
        <m:sSub>
          <m:sSubPr>
            <m:ctrlPr>
              <w:rPr>
                <w:rFonts w:ascii="Cambria Math" w:hAnsi="Cambria Math"/>
              </w:rPr>
            </m:ctrlPr>
          </m:sSubPr>
          <m:e>
            <m:r>
              <m:rPr>
                <m:sty m:val="bi"/>
              </m:rPr>
              <w:rPr>
                <w:rFonts w:ascii="Cambria Math" w:hAnsi="Cambria Math"/>
              </w:rPr>
              <m:t>z</m:t>
            </m:r>
          </m:e>
          <m:sub>
            <m:r>
              <w:rPr>
                <w:rFonts w:ascii="Cambria Math" w:hAnsi="Cambria Math"/>
              </w:rPr>
              <m:t>y</m:t>
            </m:r>
          </m:sub>
        </m:sSub>
      </m:oMath>
      <w:r w:rsidRPr="001D2462">
        <w:t xml:space="preserve"> with respect to </w:t>
      </w:r>
      <m:oMath>
        <m:sSub>
          <m:sSubPr>
            <m:ctrlPr>
              <w:rPr>
                <w:rFonts w:ascii="Cambria Math" w:hAnsi="Cambria Math"/>
              </w:rPr>
            </m:ctrlPr>
          </m:sSubPr>
          <m:e>
            <m:r>
              <w:rPr>
                <w:rFonts w:ascii="Cambria Math" w:hAnsi="Cambria Math"/>
              </w:rPr>
              <m:t>α</m:t>
            </m:r>
          </m:e>
          <m:sub>
            <m:r>
              <w:rPr>
                <w:rFonts w:ascii="Cambria Math" w:hAnsi="Cambria Math"/>
              </w:rPr>
              <m:t>3</m:t>
            </m:r>
          </m:sub>
        </m:sSub>
      </m:oMath>
      <w:r w:rsidRPr="001D2462">
        <w:t>. If </w:t>
      </w:r>
      <m:oMath>
        <m:sSub>
          <m:sSubPr>
            <m:ctrlPr>
              <w:rPr>
                <w:rFonts w:ascii="Cambria Math" w:hAnsi="Cambria Math"/>
              </w:rPr>
            </m:ctrlPr>
          </m:sSubPr>
          <m:e>
            <m:r>
              <w:rPr>
                <w:rFonts w:ascii="Cambria Math" w:hAnsi="Cambria Math"/>
              </w:rPr>
              <m:t>α</m:t>
            </m:r>
          </m:e>
          <m:sub>
            <m:r>
              <w:rPr>
                <w:rFonts w:ascii="Cambria Math" w:hAnsi="Cambria Math"/>
              </w:rPr>
              <m:t>3</m:t>
            </m:r>
          </m:sub>
        </m:sSub>
      </m:oMath>
      <w:r w:rsidRPr="001D2462">
        <w:t xml:space="preserve"> is small, the impact</w:t>
      </w:r>
      <w:ins w:id="355" w:author="Editor" w:date="2018-08-30T13:08:00Z">
        <w:r w:rsidR="00167B54" w:rsidRPr="001D2462">
          <w:t>s</w:t>
        </w:r>
      </w:ins>
      <w:r w:rsidRPr="001D2462">
        <w:t xml:space="preserve"> of all targets are almost identical and </w:t>
      </w:r>
      <w:del w:id="356" w:author="Editor" w:date="2018-08-30T13:08:00Z">
        <w:r w:rsidRPr="001D2462" w:rsidDel="00167B54">
          <w:delText xml:space="preserve">the </w:delText>
        </w:r>
      </w:del>
      <w:r w:rsidRPr="001D2462">
        <w:t>feature </w:t>
      </w:r>
      <m:oMath>
        <m:sSub>
          <m:sSubPr>
            <m:ctrlPr>
              <w:rPr>
                <w:rFonts w:ascii="Cambria Math" w:hAnsi="Cambria Math"/>
              </w:rPr>
            </m:ctrlPr>
          </m:sSubPr>
          <m:e>
            <m:r>
              <m:rPr>
                <m:sty m:val="bi"/>
              </m:rPr>
              <w:rPr>
                <w:rFonts w:ascii="Cambria Math" w:hAnsi="Cambria Math"/>
              </w:rPr>
              <m:t>χ</m:t>
            </m:r>
          </m:e>
          <m:sub>
            <m:r>
              <w:rPr>
                <w:rFonts w:ascii="Cambria Math" w:hAnsi="Cambria Math"/>
              </w:rPr>
              <m:t>3</m:t>
            </m:r>
          </m:sub>
        </m:sSub>
      </m:oMath>
      <w:r w:rsidRPr="001D2462">
        <w:t xml:space="preserve"> dominates </w:t>
      </w:r>
      <w:del w:id="357" w:author="Editor" w:date="2018-08-30T13:08:00Z">
        <w:r w:rsidRPr="001D2462" w:rsidDel="00167B54">
          <w:delText xml:space="preserve">the </w:delText>
        </w:r>
      </w:del>
      <w:r w:rsidRPr="001D2462">
        <w:t>feature </w:t>
      </w:r>
      <m:oMath>
        <m:sSub>
          <m:sSubPr>
            <m:ctrlPr>
              <w:rPr>
                <w:rFonts w:ascii="Cambria Math" w:hAnsi="Cambria Math"/>
              </w:rPr>
            </m:ctrlPr>
          </m:sSubPr>
          <m:e>
            <m:r>
              <m:rPr>
                <m:sty m:val="bi"/>
              </m:rPr>
              <w:rPr>
                <w:rFonts w:ascii="Cambria Math" w:hAnsi="Cambria Math"/>
              </w:rPr>
              <m:t>χ</m:t>
            </m:r>
          </m:e>
          <m:sub>
            <m:r>
              <w:rPr>
                <w:rFonts w:ascii="Cambria Math" w:hAnsi="Cambria Math"/>
              </w:rPr>
              <m:t>2</m:t>
            </m:r>
          </m:sub>
        </m:sSub>
      </m:oMath>
      <w:r w:rsidRPr="001D2462">
        <w:t>. When </w:t>
      </w:r>
      <m:oMath>
        <m:sSub>
          <m:sSubPr>
            <m:ctrlPr>
              <w:rPr>
                <w:rFonts w:ascii="Cambria Math" w:hAnsi="Cambria Math"/>
              </w:rPr>
            </m:ctrlPr>
          </m:sSubPr>
          <m:e>
            <m:r>
              <w:rPr>
                <w:rFonts w:ascii="Cambria Math" w:hAnsi="Cambria Math"/>
              </w:rPr>
              <m:t>α</m:t>
            </m:r>
          </m:e>
          <m:sub>
            <m:r>
              <w:rPr>
                <w:rFonts w:ascii="Cambria Math" w:hAnsi="Cambria Math"/>
              </w:rPr>
              <m:t>3</m:t>
            </m:r>
          </m:sub>
        </m:sSub>
      </m:oMath>
      <w:r w:rsidRPr="001D2462">
        <w:t xml:space="preserve"> becomes larger than </w:t>
      </w:r>
      <m:oMath>
        <m:r>
          <w:rPr>
            <w:rFonts w:ascii="Cambria Math" w:hAnsi="Cambria Math"/>
          </w:rPr>
          <m:t>0.2</m:t>
        </m:r>
      </m:oMath>
      <w:r w:rsidRPr="001D2462">
        <w:t>, the importance </w:t>
      </w:r>
      <m:oMath>
        <m:sSub>
          <m:sSubPr>
            <m:ctrlPr>
              <w:rPr>
                <w:rFonts w:ascii="Cambria Math" w:hAnsi="Cambria Math"/>
              </w:rPr>
            </m:ctrlPr>
          </m:sSubPr>
          <m:e>
            <m:r>
              <m:rPr>
                <m:sty m:val="bi"/>
              </m:rPr>
              <w:rPr>
                <w:rFonts w:ascii="Cambria Math" w:hAnsi="Cambria Math"/>
              </w:rPr>
              <m:t>z</m:t>
            </m:r>
          </m:e>
          <m:sub>
            <m:r>
              <w:rPr>
                <w:rFonts w:ascii="Cambria Math" w:hAnsi="Cambria Math"/>
              </w:rPr>
              <m:t>y,5</m:t>
            </m:r>
          </m:sub>
        </m:sSub>
      </m:oMath>
      <w:r w:rsidRPr="001D2462">
        <w:t xml:space="preserve"> of </w:t>
      </w:r>
      <w:del w:id="358" w:author="Editor" w:date="2018-08-30T13:08:00Z">
        <w:r w:rsidRPr="001D2462" w:rsidDel="00167B54">
          <w:delText xml:space="preserve">the </w:delText>
        </w:r>
      </w:del>
      <w:r w:rsidRPr="001D2462">
        <w:t>target </w:t>
      </w:r>
      <m:oMath>
        <m:sSub>
          <m:sSubPr>
            <m:ctrlPr>
              <w:rPr>
                <w:rFonts w:ascii="Cambria Math" w:hAnsi="Cambria Math"/>
              </w:rPr>
            </m:ctrlPr>
          </m:sSubPr>
          <m:e>
            <m:r>
              <m:rPr>
                <m:sty m:val="bi"/>
              </m:rPr>
              <w:rPr>
                <w:rFonts w:ascii="Cambria Math" w:hAnsi="Cambria Math"/>
              </w:rPr>
              <m:t>ν</m:t>
            </m:r>
          </m:e>
          <m:sub>
            <m:r>
              <w:rPr>
                <w:rFonts w:ascii="Cambria Math" w:hAnsi="Cambria Math"/>
              </w:rPr>
              <m:t>5</m:t>
            </m:r>
          </m:sub>
        </m:sSub>
      </m:oMath>
      <w:r w:rsidRPr="001D2462">
        <w:t xml:space="preserve"> </w:t>
      </w:r>
      <w:del w:id="359" w:author="Editor" w:date="2018-08-30T13:08:00Z">
        <w:r w:rsidRPr="001D2462" w:rsidDel="00167B54">
          <w:delText xml:space="preserve">grows up </w:delText>
        </w:r>
      </w:del>
      <w:ins w:id="360" w:author="Editor" w:date="2018-08-30T13:08:00Z">
        <w:r w:rsidR="00167B54" w:rsidRPr="001D2462">
          <w:t xml:space="preserve">increases </w:t>
        </w:r>
      </w:ins>
      <w:r w:rsidRPr="001D2462">
        <w:t xml:space="preserve">along with the importance of </w:t>
      </w:r>
      <w:del w:id="361" w:author="Editor" w:date="2018-08-30T13:09:00Z">
        <w:r w:rsidRPr="001D2462" w:rsidDel="00167B54">
          <w:delText xml:space="preserve">the </w:delText>
        </w:r>
      </w:del>
      <w:r w:rsidRPr="001D2462">
        <w:t>feature </w:t>
      </w:r>
      <m:oMath>
        <m:sSub>
          <m:sSubPr>
            <m:ctrlPr>
              <w:rPr>
                <w:rFonts w:ascii="Cambria Math" w:hAnsi="Cambria Math"/>
              </w:rPr>
            </m:ctrlPr>
          </m:sSubPr>
          <m:e>
            <m:r>
              <m:rPr>
                <m:sty m:val="bi"/>
              </m:rPr>
              <w:rPr>
                <w:rFonts w:ascii="Cambria Math" w:hAnsi="Cambria Math"/>
              </w:rPr>
              <m:t>χ</m:t>
            </m:r>
          </m:e>
          <m:sub>
            <m:r>
              <w:rPr>
                <w:rFonts w:ascii="Cambria Math" w:hAnsi="Cambria Math"/>
              </w:rPr>
              <m:t>2</m:t>
            </m:r>
          </m:sub>
        </m:sSub>
      </m:oMath>
      <w:r w:rsidRPr="001D2462">
        <w:t>.</w:t>
      </w:r>
    </w:p>
    <w:p w14:paraId="1D2EA324" w14:textId="77777777" w:rsidR="00E16621" w:rsidRPr="001D2462" w:rsidRDefault="000E7FCD">
      <w:pPr>
        <w:pStyle w:val="FigurewithCaption"/>
      </w:pPr>
      <w:r w:rsidRPr="001D2462">
        <w:rPr>
          <w:lang w:eastAsia="en-US"/>
        </w:rPr>
        <w:drawing>
          <wp:inline distT="0" distB="0" distL="0" distR="0" wp14:anchorId="31717989" wp14:editId="69504F7D">
            <wp:extent cx="3810000" cy="2540000"/>
            <wp:effectExtent l="0" t="0" r="0" b="0"/>
            <wp:docPr id="1073741825" name="officeArt object" descr="Feature importances {\mathbf{z}}_x and {\mathbf{z}}_y w.r.t. \alpha_3 for the considered example"/>
            <wp:cNvGraphicFramePr/>
            <a:graphic xmlns:a="http://schemas.openxmlformats.org/drawingml/2006/main">
              <a:graphicData uri="http://schemas.openxmlformats.org/drawingml/2006/picture">
                <pic:pic xmlns:pic="http://schemas.openxmlformats.org/drawingml/2006/picture">
                  <pic:nvPicPr>
                    <pic:cNvPr id="1073741825" name="Feature importances {\mathbf{z}}_x and {\mathbf{z}}_y w.r.t. \alpha_3 for the considered example" descr="Feature importances {\mathbf{z}}_x and {\mathbf{z}}_y w.r.t. \alpha_3 for the considered example"/>
                    <pic:cNvPicPr>
                      <a:picLocks noChangeAspect="1"/>
                    </pic:cNvPicPr>
                  </pic:nvPicPr>
                  <pic:blipFill>
                    <a:blip r:embed="rId11">
                      <a:extLst/>
                    </a:blip>
                    <a:stretch>
                      <a:fillRect/>
                    </a:stretch>
                  </pic:blipFill>
                  <pic:spPr>
                    <a:xfrm>
                      <a:off x="0" y="0"/>
                      <a:ext cx="3810000" cy="2540000"/>
                    </a:xfrm>
                    <a:prstGeom prst="rect">
                      <a:avLst/>
                    </a:prstGeom>
                    <a:ln w="12700" cap="flat">
                      <a:noFill/>
                      <a:miter lim="400000"/>
                    </a:ln>
                    <a:effectLst/>
                  </pic:spPr>
                </pic:pic>
              </a:graphicData>
            </a:graphic>
          </wp:inline>
        </w:drawing>
      </w:r>
    </w:p>
    <w:p w14:paraId="21355B18" w14:textId="77777777" w:rsidR="00E16621" w:rsidRPr="001D2462" w:rsidRDefault="000E7FCD">
      <w:pPr>
        <w:pStyle w:val="ImageCaption"/>
      </w:pPr>
      <w:r w:rsidRPr="001D2462">
        <w:t xml:space="preserve">Figure 1. Feature importances </w:t>
      </w:r>
      <m:oMath>
        <m:sSub>
          <m:sSubPr>
            <m:ctrlPr>
              <w:rPr>
                <w:rFonts w:ascii="Cambria Math" w:hAnsi="Cambria Math"/>
              </w:rPr>
            </m:ctrlPr>
          </m:sSubPr>
          <m:e>
            <m:r>
              <m:rPr>
                <m:sty m:val="bi"/>
              </m:rPr>
              <w:rPr>
                <w:rFonts w:ascii="Cambria Math" w:hAnsi="Cambria Math"/>
              </w:rPr>
              <m:t>z</m:t>
            </m:r>
          </m:e>
          <m:sub>
            <m:r>
              <w:rPr>
                <w:rFonts w:ascii="Cambria Math" w:hAnsi="Cambria Math"/>
              </w:rPr>
              <m:t>x</m:t>
            </m:r>
          </m:sub>
        </m:sSub>
      </m:oMath>
      <w:r w:rsidRPr="001D2462">
        <w:t xml:space="preserve"> and </w:t>
      </w:r>
      <m:oMath>
        <m:sSub>
          <m:sSubPr>
            <m:ctrlPr>
              <w:rPr>
                <w:rFonts w:ascii="Cambria Math" w:hAnsi="Cambria Math"/>
              </w:rPr>
            </m:ctrlPr>
          </m:sSubPr>
          <m:e>
            <m:r>
              <m:rPr>
                <m:sty m:val="bi"/>
              </m:rPr>
              <w:rPr>
                <w:rFonts w:ascii="Cambria Math" w:hAnsi="Cambria Math"/>
              </w:rPr>
              <m:t>z</m:t>
            </m:r>
          </m:e>
          <m:sub>
            <m:r>
              <w:rPr>
                <w:rFonts w:ascii="Cambria Math" w:hAnsi="Cambria Math"/>
              </w:rPr>
              <m:t>y</m:t>
            </m:r>
          </m:sub>
        </m:sSub>
      </m:oMath>
      <w:r w:rsidRPr="001D2462">
        <w:t xml:space="preserve"> </w:t>
      </w:r>
      <w:commentRangeStart w:id="362"/>
      <w:r w:rsidRPr="001D2462">
        <w:t>w.r.t. </w:t>
      </w:r>
      <w:commentRangeEnd w:id="362"/>
      <w:r w:rsidR="00167B54" w:rsidRPr="001D2462">
        <w:rPr>
          <w:rStyle w:val="CommentReference"/>
          <w:rFonts w:ascii="Times New Roman" w:eastAsia="Arial Unicode MS" w:hAnsi="Times New Roman" w:cs="Times New Roman"/>
          <w:i w:val="0"/>
          <w:iCs w:val="0"/>
          <w:color w:val="auto"/>
          <w:lang w:eastAsia="en-US"/>
        </w:rPr>
        <w:commentReference w:id="362"/>
      </w:r>
      <m:oMath>
        <m:sSub>
          <m:sSubPr>
            <m:ctrlPr>
              <w:rPr>
                <w:rFonts w:ascii="Cambria Math" w:hAnsi="Cambria Math"/>
              </w:rPr>
            </m:ctrlPr>
          </m:sSubPr>
          <m:e>
            <m:r>
              <w:rPr>
                <w:rFonts w:ascii="Cambria Math" w:hAnsi="Cambria Math"/>
              </w:rPr>
              <m:t>α</m:t>
            </m:r>
          </m:e>
          <m:sub>
            <m:r>
              <w:rPr>
                <w:rFonts w:ascii="Cambria Math" w:hAnsi="Cambria Math"/>
              </w:rPr>
              <m:t>3</m:t>
            </m:r>
          </m:sub>
        </m:sSub>
      </m:oMath>
      <w:r w:rsidRPr="001D2462">
        <w:t xml:space="preserve"> for the considered example</w:t>
      </w:r>
    </w:p>
    <w:p w14:paraId="16F47858" w14:textId="77777777" w:rsidR="00E16621" w:rsidRPr="001D2462" w:rsidRDefault="000E7FCD">
      <w:pPr>
        <w:pStyle w:val="Heading2"/>
      </w:pPr>
      <w:bookmarkStart w:id="363" w:name="minimaxqpfsminmax."/>
      <w:bookmarkEnd w:id="363"/>
      <w:r w:rsidRPr="001D2462">
        <w:t>Minimax QPFS (MinMax).</w:t>
      </w:r>
    </w:p>
    <w:p w14:paraId="3BB98C87" w14:textId="0241AAE0" w:rsidR="00E16621" w:rsidRPr="001D2462" w:rsidRDefault="000E7FCD">
      <w:pPr>
        <w:pStyle w:val="FirstParagraph"/>
      </w:pPr>
      <w:del w:id="364" w:author="Editor" w:date="2018-08-30T13:14:00Z">
        <w:r w:rsidRPr="001D2462" w:rsidDel="00167B54">
          <w:delText>The f</w:delText>
        </w:r>
      </w:del>
      <w:ins w:id="365" w:author="Editor" w:date="2018-08-30T13:14:00Z">
        <w:r w:rsidR="00167B54" w:rsidRPr="001D2462">
          <w:t>F</w:t>
        </w:r>
      </w:ins>
      <w:r w:rsidRPr="001D2462">
        <w:t>unction (8) is symmetric with respect to </w:t>
      </w:r>
      <m:oMath>
        <m:sSub>
          <m:sSubPr>
            <m:ctrlPr>
              <w:rPr>
                <w:rFonts w:ascii="Cambria Math" w:hAnsi="Cambria Math"/>
              </w:rPr>
            </m:ctrlPr>
          </m:sSubPr>
          <m:e>
            <m:r>
              <m:rPr>
                <m:sty m:val="bi"/>
              </m:rPr>
              <w:rPr>
                <w:rFonts w:ascii="Cambria Math" w:hAnsi="Cambria Math"/>
              </w:rPr>
              <m:t>z</m:t>
            </m:r>
          </m:e>
          <m:sub>
            <m:r>
              <w:rPr>
                <w:rFonts w:ascii="Cambria Math" w:hAnsi="Cambria Math"/>
              </w:rPr>
              <m:t>x</m:t>
            </m:r>
          </m:sub>
        </m:sSub>
      </m:oMath>
      <w:r w:rsidRPr="001D2462">
        <w:t xml:space="preserve"> and </w:t>
      </w:r>
      <m:oMath>
        <m:sSub>
          <m:sSubPr>
            <m:ctrlPr>
              <w:rPr>
                <w:rFonts w:ascii="Cambria Math" w:hAnsi="Cambria Math"/>
              </w:rPr>
            </m:ctrlPr>
          </m:sSubPr>
          <m:e>
            <m:r>
              <m:rPr>
                <m:sty m:val="bi"/>
              </m:rPr>
              <w:rPr>
                <w:rFonts w:ascii="Cambria Math" w:hAnsi="Cambria Math"/>
              </w:rPr>
              <m:t>z</m:t>
            </m:r>
          </m:e>
          <m:sub>
            <m:r>
              <w:rPr>
                <w:rFonts w:ascii="Cambria Math" w:hAnsi="Cambria Math"/>
              </w:rPr>
              <m:t>y</m:t>
            </m:r>
          </m:sub>
        </m:sSub>
      </m:oMath>
      <w:r w:rsidRPr="001D2462">
        <w:t xml:space="preserve">. It penalizes the features that are correlated and </w:t>
      </w:r>
      <w:del w:id="366" w:author="Editor" w:date="2018-08-30T14:11:00Z">
        <w:r w:rsidRPr="001D2462" w:rsidDel="00A121BA">
          <w:delText xml:space="preserve">are not </w:delText>
        </w:r>
      </w:del>
      <w:ins w:id="367" w:author="Editor" w:date="2018-08-30T14:11:00Z">
        <w:r w:rsidR="00A121BA" w:rsidRPr="001D2462">
          <w:t>ir</w:t>
        </w:r>
      </w:ins>
      <w:r w:rsidRPr="001D2462">
        <w:t xml:space="preserve">relevant to the targets. </w:t>
      </w:r>
      <w:del w:id="368" w:author="Editor" w:date="2018-08-30T13:14:00Z">
        <w:r w:rsidRPr="001D2462" w:rsidDel="00167B54">
          <w:delText>At the same time</w:delText>
        </w:r>
      </w:del>
      <w:ins w:id="369" w:author="Editor" w:date="2018-08-30T13:14:00Z">
        <w:r w:rsidR="00167B54" w:rsidRPr="001D2462">
          <w:t>I</w:t>
        </w:r>
      </w:ins>
      <w:ins w:id="370" w:author="Editor" w:date="2018-08-30T14:11:00Z">
        <w:r w:rsidR="00A121BA" w:rsidRPr="001D2462">
          <w:t>n</w:t>
        </w:r>
      </w:ins>
      <w:ins w:id="371" w:author="Editor" w:date="2018-08-30T13:14:00Z">
        <w:r w:rsidR="00167B54" w:rsidRPr="001D2462">
          <w:t xml:space="preserve"> addition,</w:t>
        </w:r>
      </w:ins>
      <w:r w:rsidRPr="001D2462">
        <w:t xml:space="preserve"> it penalizes the targets that are correlated and are not sufficiently explained by the features. </w:t>
      </w:r>
      <w:commentRangeStart w:id="372"/>
      <w:r w:rsidRPr="001D2462">
        <w:t xml:space="preserve">It leads to small importances for the targets </w:t>
      </w:r>
      <w:del w:id="373" w:author="Editor" w:date="2018-08-30T13:14:00Z">
        <w:r w:rsidRPr="001D2462" w:rsidDel="00167B54">
          <w:delText xml:space="preserve">which </w:delText>
        </w:r>
      </w:del>
      <w:ins w:id="374" w:author="Editor" w:date="2018-08-30T13:14:00Z">
        <w:r w:rsidR="00167B54" w:rsidRPr="001D2462">
          <w:t xml:space="preserve">that </w:t>
        </w:r>
      </w:ins>
      <w:r w:rsidRPr="001D2462">
        <w:t xml:space="preserve">are </w:t>
      </w:r>
      <w:ins w:id="375" w:author="Editor" w:date="2018-08-30T13:15:00Z">
        <w:r w:rsidR="00167B54" w:rsidRPr="001D2462">
          <w:t>weakly correlated with</w:t>
        </w:r>
      </w:ins>
      <w:del w:id="376" w:author="Editor" w:date="2018-08-30T13:15:00Z">
        <w:r w:rsidRPr="001D2462" w:rsidDel="00167B54">
          <w:delText>difficult to predict by</w:delText>
        </w:r>
      </w:del>
      <w:r w:rsidRPr="001D2462">
        <w:t xml:space="preserve"> the features and large importances for the targets </w:t>
      </w:r>
      <w:ins w:id="377" w:author="Editor" w:date="2018-08-30T13:14:00Z">
        <w:r w:rsidR="00167B54" w:rsidRPr="001D2462">
          <w:t>that</w:t>
        </w:r>
      </w:ins>
      <w:del w:id="378" w:author="Editor" w:date="2018-08-30T13:14:00Z">
        <w:r w:rsidRPr="001D2462" w:rsidDel="00167B54">
          <w:delText>which</w:delText>
        </w:r>
      </w:del>
      <w:r w:rsidRPr="001D2462">
        <w:t xml:space="preserve"> are strongly correlated with the features. </w:t>
      </w:r>
      <w:commentRangeEnd w:id="372"/>
      <w:r w:rsidR="00167B54" w:rsidRPr="001D2462">
        <w:rPr>
          <w:rStyle w:val="CommentReference"/>
          <w:rFonts w:ascii="Times New Roman" w:eastAsia="Arial Unicode MS" w:hAnsi="Times New Roman" w:cs="Times New Roman"/>
          <w:color w:val="auto"/>
          <w:lang w:eastAsia="en-US"/>
        </w:rPr>
        <w:commentReference w:id="372"/>
      </w:r>
      <w:del w:id="379" w:author="Editor" w:date="2018-08-30T14:11:00Z">
        <w:r w:rsidRPr="001D2462" w:rsidDel="00A121BA">
          <w:delText>It</w:delText>
        </w:r>
      </w:del>
      <w:ins w:id="380" w:author="Editor" w:date="2018-08-30T14:11:00Z">
        <w:r w:rsidR="00A121BA" w:rsidRPr="001D2462">
          <w:t>This</w:t>
        </w:r>
      </w:ins>
      <w:r w:rsidRPr="001D2462">
        <w:t xml:space="preserve"> </w:t>
      </w:r>
      <w:ins w:id="381" w:author="Quality Control Editor" w:date="2018-09-05T16:01:00Z">
        <w:r w:rsidR="001D2462">
          <w:t xml:space="preserve">result </w:t>
        </w:r>
      </w:ins>
      <w:r w:rsidRPr="001D2462">
        <w:t xml:space="preserve">contradicts </w:t>
      </w:r>
      <w:del w:id="382" w:author="Editor" w:date="2018-08-30T13:15:00Z">
        <w:r w:rsidRPr="001D2462" w:rsidDel="00167B54">
          <w:delText xml:space="preserve">with </w:delText>
        </w:r>
      </w:del>
      <w:r w:rsidRPr="001D2462">
        <w:t xml:space="preserve">the intuition. Our goal is to predict all </w:t>
      </w:r>
      <w:r w:rsidRPr="001D2462">
        <w:lastRenderedPageBreak/>
        <w:t xml:space="preserve">targets, especially </w:t>
      </w:r>
      <w:del w:id="383" w:author="Editor" w:date="2018-08-30T13:15:00Z">
        <w:r w:rsidRPr="001D2462" w:rsidDel="00167B54">
          <w:delText xml:space="preserve">which </w:delText>
        </w:r>
      </w:del>
      <w:ins w:id="384" w:author="Editor" w:date="2018-08-30T13:15:00Z">
        <w:r w:rsidR="00167B54" w:rsidRPr="001D2462">
          <w:t xml:space="preserve">those that </w:t>
        </w:r>
      </w:ins>
      <w:r w:rsidRPr="001D2462">
        <w:t xml:space="preserve">are difficult to explain, </w:t>
      </w:r>
      <w:del w:id="385" w:author="Editor" w:date="2018-08-30T13:15:00Z">
        <w:r w:rsidRPr="001D2462" w:rsidDel="00167B54">
          <w:delText>by</w:delText>
        </w:r>
      </w:del>
      <w:ins w:id="386" w:author="Editor" w:date="2018-08-30T13:15:00Z">
        <w:r w:rsidR="00167B54" w:rsidRPr="001D2462">
          <w:t>using the</w:t>
        </w:r>
      </w:ins>
      <w:r w:rsidRPr="001D2462">
        <w:t xml:space="preserve"> selected relevant and </w:t>
      </w:r>
      <w:del w:id="387" w:author="Quality Control Editor" w:date="2018-09-05T15:48:00Z">
        <w:r w:rsidRPr="001D2462" w:rsidDel="001D2462">
          <w:delText>non-c</w:delText>
        </w:r>
      </w:del>
      <w:ins w:id="388" w:author="Quality Control Editor" w:date="2018-09-05T15:48:00Z">
        <w:r w:rsidR="001D2462">
          <w:t>nonc</w:t>
        </w:r>
      </w:ins>
      <w:r w:rsidRPr="001D2462">
        <w:t xml:space="preserve">orrelated features. We express this </w:t>
      </w:r>
      <w:del w:id="389" w:author="Editor" w:date="2018-08-30T13:15:00Z">
        <w:r w:rsidRPr="001D2462" w:rsidDel="00167B54">
          <w:delText>into</w:delText>
        </w:r>
      </w:del>
      <w:ins w:id="390" w:author="Editor" w:date="2018-08-30T13:15:00Z">
        <w:r w:rsidR="00167B54" w:rsidRPr="001D2462">
          <w:t>as</w:t>
        </w:r>
      </w:ins>
      <w:r w:rsidRPr="001D2462">
        <w:t xml:space="preserve"> two related problems:</w:t>
      </w:r>
    </w:p>
    <w:p w14:paraId="5850F899" w14:textId="33CCAF07" w:rsidR="00E16621" w:rsidRPr="001D2462" w:rsidRDefault="0046438C">
      <w:pPr>
        <w:pStyle w:val="BodyText"/>
        <w:jc w:val="center"/>
      </w:pPr>
      <m:oMath>
        <m:eqArr>
          <m:eqArrPr>
            <m:ctrlPr>
              <w:rPr>
                <w:rFonts w:ascii="Cambria Math" w:hAnsi="Cambria Math"/>
                <w:i/>
              </w:rPr>
            </m:ctrlPr>
          </m:eqArrPr>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limLow>
              <m:limLowPr>
                <m:ctrlPr>
                  <w:rPr>
                    <w:rFonts w:ascii="Cambria Math" w:hAnsi="Cambria Math"/>
                  </w:rPr>
                </m:ctrlPr>
              </m:limLowPr>
              <m:e>
                <m:limLow>
                  <m:limLowPr>
                    <m:ctrlPr>
                      <w:rPr>
                        <w:rFonts w:ascii="Cambria Math" w:hAnsi="Cambria Math"/>
                      </w:rPr>
                    </m:ctrlPr>
                  </m:limLowPr>
                  <m:e>
                    <m:sSubSup>
                      <m:sSubSupPr>
                        <m:ctrlPr>
                          <w:rPr>
                            <w:rFonts w:ascii="Cambria Math" w:hAnsi="Cambria Math"/>
                          </w:rPr>
                        </m:ctrlPr>
                      </m:sSubSupPr>
                      <m:e>
                        <m:r>
                          <m:rPr>
                            <m:sty m:val="bi"/>
                          </m:rPr>
                          <w:rPr>
                            <w:rFonts w:ascii="Cambria Math" w:hAnsi="Cambria Math"/>
                          </w:rPr>
                          <m:t>z</m:t>
                        </m:r>
                      </m:e>
                      <m:sub>
                        <m:r>
                          <w:rPr>
                            <w:rFonts w:ascii="Cambria Math" w:hAnsi="Cambria Math"/>
                          </w:rPr>
                          <m:t>x</m:t>
                        </m:r>
                      </m:sub>
                      <m:sup>
                        <m:r>
                          <m:rPr>
                            <m:scr m:val="sans-serif"/>
                          </m:rPr>
                          <w:rPr>
                            <w:rFonts w:ascii="Cambria Math" w:hAnsi="Cambria Math"/>
                          </w:rPr>
                          <m:t>T</m:t>
                        </m:r>
                      </m:sup>
                    </m:sSubSup>
                    <m:sSub>
                      <m:sSubPr>
                        <m:ctrlPr>
                          <w:rPr>
                            <w:rFonts w:ascii="Cambria Math" w:hAnsi="Cambria Math"/>
                          </w:rPr>
                        </m:ctrlPr>
                      </m:sSubPr>
                      <m:e>
                        <m:r>
                          <m:rPr>
                            <m:sty m:val="bi"/>
                          </m:rPr>
                          <w:rPr>
                            <w:rFonts w:ascii="Cambria Math" w:hAnsi="Cambria Math"/>
                          </w:rPr>
                          <m:t>Q</m:t>
                        </m:r>
                      </m:e>
                      <m:sub>
                        <m:r>
                          <w:rPr>
                            <w:rFonts w:ascii="Cambria Math" w:hAnsi="Cambria Math"/>
                          </w:rPr>
                          <m:t>x</m:t>
                        </m:r>
                      </m:sub>
                    </m:sSub>
                    <m:sSub>
                      <m:sSubPr>
                        <m:ctrlPr>
                          <w:rPr>
                            <w:rFonts w:ascii="Cambria Math" w:hAnsi="Cambria Math"/>
                          </w:rPr>
                        </m:ctrlPr>
                      </m:sSubPr>
                      <m:e>
                        <m:r>
                          <m:rPr>
                            <m:sty m:val="bi"/>
                          </m:rPr>
                          <w:rPr>
                            <w:rFonts w:ascii="Cambria Math" w:hAnsi="Cambria Math"/>
                          </w:rPr>
                          <m:t>z</m:t>
                        </m:r>
                      </m:e>
                      <m:sub>
                        <m:r>
                          <w:rPr>
                            <w:rFonts w:ascii="Cambria Math" w:hAnsi="Cambria Math"/>
                          </w:rPr>
                          <m:t>x</m:t>
                        </m:r>
                      </m:sub>
                    </m:sSub>
                  </m:e>
                  <m:lim>
                    <m:groupChr>
                      <m:groupChrPr>
                        <m:ctrlPr>
                          <w:rPr>
                            <w:rFonts w:ascii="Cambria Math" w:hAnsi="Cambria Math"/>
                            <w:i/>
                          </w:rPr>
                        </m:ctrlPr>
                      </m:groupChrPr>
                      <m:e/>
                    </m:groupChr>
                  </m:lim>
                </m:limLow>
              </m:e>
              <m:lim>
                <m:r>
                  <w:rPr>
                    <w:rFonts w:ascii="Cambria Math" w:hAnsi="Cambria Math"/>
                  </w:rPr>
                  <m:t>Sim</m:t>
                </m:r>
                <m:d>
                  <m:dPr>
                    <m:ctrlPr>
                      <w:rPr>
                        <w:rFonts w:ascii="Cambria Math" w:hAnsi="Cambria Math"/>
                        <w:i/>
                      </w:rPr>
                    </m:ctrlPr>
                  </m:dPr>
                  <m:e>
                    <m:r>
                      <m:rPr>
                        <m:sty m:val="bi"/>
                      </m:rPr>
                      <w:rPr>
                        <w:rFonts w:ascii="Cambria Math" w:hAnsi="Cambria Math"/>
                      </w:rPr>
                      <m:t>X</m:t>
                    </m:r>
                  </m:e>
                </m:d>
              </m:lim>
            </m:limLow>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limLow>
              <m:limLowPr>
                <m:ctrlPr>
                  <w:rPr>
                    <w:rFonts w:ascii="Cambria Math" w:hAnsi="Cambria Math"/>
                  </w:rPr>
                </m:ctrlPr>
              </m:limLowPr>
              <m:e>
                <m:limLow>
                  <m:limLowPr>
                    <m:ctrlPr>
                      <w:rPr>
                        <w:rFonts w:ascii="Cambria Math" w:hAnsi="Cambria Math"/>
                      </w:rPr>
                    </m:ctrlPr>
                  </m:limLowPr>
                  <m:e>
                    <m:sSubSup>
                      <m:sSubSupPr>
                        <m:ctrlPr>
                          <w:rPr>
                            <w:rFonts w:ascii="Cambria Math" w:hAnsi="Cambria Math"/>
                          </w:rPr>
                        </m:ctrlPr>
                      </m:sSubSupPr>
                      <m:e>
                        <m:r>
                          <m:rPr>
                            <m:sty m:val="bi"/>
                          </m:rPr>
                          <w:rPr>
                            <w:rFonts w:ascii="Cambria Math" w:hAnsi="Cambria Math"/>
                          </w:rPr>
                          <m:t>z</m:t>
                        </m:r>
                      </m:e>
                      <m:sub>
                        <m:r>
                          <w:rPr>
                            <w:rFonts w:ascii="Cambria Math" w:hAnsi="Cambria Math"/>
                          </w:rPr>
                          <m:t>x</m:t>
                        </m:r>
                      </m:sub>
                      <m:sup>
                        <m:r>
                          <m:rPr>
                            <m:scr m:val="sans-serif"/>
                          </m:rPr>
                          <w:rPr>
                            <w:rFonts w:ascii="Cambria Math" w:hAnsi="Cambria Math"/>
                          </w:rPr>
                          <m:t>T</m:t>
                        </m:r>
                      </m:sup>
                    </m:sSubSup>
                    <m:r>
                      <m:rPr>
                        <m:sty m:val="bi"/>
                      </m:rPr>
                      <w:rPr>
                        <w:rFonts w:ascii="Cambria Math" w:hAnsi="Cambria Math"/>
                      </w:rPr>
                      <m:t>B</m:t>
                    </m:r>
                    <m:sSub>
                      <m:sSubPr>
                        <m:ctrlPr>
                          <w:rPr>
                            <w:rFonts w:ascii="Cambria Math" w:hAnsi="Cambria Math"/>
                          </w:rPr>
                        </m:ctrlPr>
                      </m:sSubPr>
                      <m:e>
                        <m:r>
                          <m:rPr>
                            <m:sty m:val="bi"/>
                          </m:rPr>
                          <w:rPr>
                            <w:rFonts w:ascii="Cambria Math" w:hAnsi="Cambria Math"/>
                          </w:rPr>
                          <m:t>z</m:t>
                        </m:r>
                      </m:e>
                      <m:sub>
                        <m:r>
                          <w:rPr>
                            <w:rFonts w:ascii="Cambria Math" w:hAnsi="Cambria Math"/>
                          </w:rPr>
                          <m:t>y</m:t>
                        </m:r>
                      </m:sub>
                    </m:sSub>
                  </m:e>
                  <m:lim>
                    <m:groupChr>
                      <m:groupChrPr>
                        <m:ctrlPr>
                          <w:rPr>
                            <w:rFonts w:ascii="Cambria Math" w:hAnsi="Cambria Math"/>
                            <w:i/>
                          </w:rPr>
                        </m:ctrlPr>
                      </m:groupChrPr>
                      <m:e/>
                    </m:groupChr>
                  </m:lim>
                </m:limLow>
              </m:e>
              <m:lim>
                <m:r>
                  <w:rPr>
                    <w:rFonts w:ascii="Cambria Math" w:hAnsi="Cambria Math"/>
                  </w:rPr>
                  <m:t>Rel</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lim>
            </m:limLow>
            <m:r>
              <w:rPr>
                <w:rFonts w:ascii="Cambria Math" w:hAnsi="Cambria Math"/>
              </w:rPr>
              <m:t>→</m:t>
            </m:r>
            <m:limLow>
              <m:limLowPr>
                <m:ctrlPr>
                  <w:rPr>
                    <w:rFonts w:ascii="Cambria Math" w:hAnsi="Cambria Math"/>
                  </w:rPr>
                </m:ctrlPr>
              </m:limLowPr>
              <m:e>
                <m:r>
                  <w:rPr>
                    <w:rFonts w:ascii="Cambria Math" w:hAnsi="Cambria Math"/>
                  </w:rPr>
                  <m:t>min</m:t>
                </m:r>
              </m:e>
              <m:lim>
                <m:eqArr>
                  <m:eqArrPr>
                    <m:ctrlPr>
                      <w:rPr>
                        <w:rFonts w:ascii="Cambria Math" w:hAnsi="Cambria Math"/>
                        <w:i/>
                      </w:rPr>
                    </m:ctrlPr>
                  </m:eqArrPr>
                  <m:e>
                    <m:sSub>
                      <m:sSubPr>
                        <m:ctrlPr>
                          <w:rPr>
                            <w:rFonts w:ascii="Cambria Math" w:hAnsi="Cambria Math"/>
                          </w:rPr>
                        </m:ctrlPr>
                      </m:sSubPr>
                      <m:e>
                        <m:r>
                          <m:rPr>
                            <m:sty m:val="bi"/>
                          </m:rPr>
                          <w:rPr>
                            <w:rFonts w:ascii="Cambria Math" w:hAnsi="Cambria Math"/>
                          </w:rPr>
                          <m:t>z</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0</m:t>
                        </m:r>
                      </m:e>
                      <m:sub>
                        <m:r>
                          <w:rPr>
                            <w:rFonts w:ascii="Cambria Math" w:hAnsi="Cambria Math"/>
                          </w:rPr>
                          <m:t>n</m:t>
                        </m:r>
                      </m:sub>
                    </m:sSub>
                    <m:r>
                      <w:rPr>
                        <w:rFonts w:ascii="Cambria Math" w:hAnsi="Cambria Math"/>
                      </w:rPr>
                      <m:t>,</m:t>
                    </m:r>
                  </m:e>
                  <m:e>
                    <m:sSubSup>
                      <m:sSubSupPr>
                        <m:ctrlPr>
                          <w:rPr>
                            <w:rFonts w:ascii="Cambria Math" w:hAnsi="Cambria Math"/>
                          </w:rPr>
                        </m:ctrlPr>
                      </m:sSubSupPr>
                      <m:e>
                        <m:r>
                          <w:rPr>
                            <w:rFonts w:ascii="Cambria Math" w:hAnsi="Cambria Math"/>
                          </w:rPr>
                          <m:t>1</m:t>
                        </m:r>
                      </m:e>
                      <m:sub>
                        <m:r>
                          <w:rPr>
                            <w:rFonts w:ascii="Cambria Math" w:hAnsi="Cambria Math"/>
                          </w:rPr>
                          <m:t>n</m:t>
                        </m:r>
                      </m:sub>
                      <m:sup>
                        <m:r>
                          <m:rPr>
                            <m:scr m:val="sans-serif"/>
                          </m:rPr>
                          <w:rPr>
                            <w:rFonts w:ascii="Cambria Math" w:hAnsi="Cambria Math"/>
                          </w:rPr>
                          <m:t>T</m:t>
                        </m:r>
                      </m:sup>
                    </m:sSubSup>
                    <m:sSub>
                      <m:sSubPr>
                        <m:ctrlPr>
                          <w:rPr>
                            <w:rFonts w:ascii="Cambria Math" w:hAnsi="Cambria Math"/>
                          </w:rPr>
                        </m:ctrlPr>
                      </m:sSubPr>
                      <m:e>
                        <m:r>
                          <m:rPr>
                            <m:sty m:val="bi"/>
                          </m:rPr>
                          <w:rPr>
                            <w:rFonts w:ascii="Cambria Math" w:hAnsi="Cambria Math"/>
                          </w:rPr>
                          <m:t>z</m:t>
                        </m:r>
                      </m:e>
                      <m:sub>
                        <m:r>
                          <w:rPr>
                            <w:rFonts w:ascii="Cambria Math" w:hAnsi="Cambria Math"/>
                          </w:rPr>
                          <m:t>x</m:t>
                        </m:r>
                      </m:sub>
                    </m:sSub>
                    <m:r>
                      <w:rPr>
                        <w:rFonts w:ascii="Cambria Math" w:hAnsi="Cambria Math"/>
                      </w:rPr>
                      <m:t>=1</m:t>
                    </m:r>
                  </m:e>
                </m:eqArr>
              </m:lim>
            </m:limLow>
            <m:r>
              <w:del w:id="391" w:author="Editor" w:date="2018-08-30T14:12:00Z">
                <w:rPr>
                  <w:rFonts w:ascii="Cambria Math" w:hAnsi="Cambria Math"/>
                </w:rPr>
                <m:t>;</m:t>
              </w:del>
            </m:r>
            <m:r>
              <w:ins w:id="392" w:author="Editor" w:date="2018-08-30T14:12:00Z">
                <w:rPr>
                  <w:rFonts w:ascii="Cambria Math" w:hAnsi="Cambria Math"/>
                </w:rPr>
                <m:t>,</m:t>
              </w:ins>
            </m:r>
          </m:e>
          <m:e>
            <m:sSub>
              <m:sSubPr>
                <m:ctrlPr>
                  <w:rPr>
                    <w:rFonts w:ascii="Cambria Math" w:hAnsi="Cambria Math"/>
                  </w:rPr>
                </m:ctrlPr>
              </m:sSubPr>
              <m:e>
                <m:r>
                  <w:rPr>
                    <w:rFonts w:ascii="Cambria Math" w:hAnsi="Cambria Math"/>
                  </w:rPr>
                  <m:t>α</m:t>
                </m:r>
              </m:e>
              <m:sub>
                <m:r>
                  <w:rPr>
                    <w:rFonts w:ascii="Cambria Math" w:hAnsi="Cambria Math"/>
                  </w:rPr>
                  <m:t>3</m:t>
                </m:r>
              </m:sub>
            </m:sSub>
            <m:r>
              <w:rPr>
                <w:rFonts w:ascii="Cambria Math" w:hAnsi="Cambria Math"/>
              </w:rPr>
              <m:t>⋅</m:t>
            </m:r>
            <m:limLow>
              <m:limLowPr>
                <m:ctrlPr>
                  <w:rPr>
                    <w:rFonts w:ascii="Cambria Math" w:hAnsi="Cambria Math"/>
                  </w:rPr>
                </m:ctrlPr>
              </m:limLowPr>
              <m:e>
                <m:limLow>
                  <m:limLowPr>
                    <m:ctrlPr>
                      <w:rPr>
                        <w:rFonts w:ascii="Cambria Math" w:hAnsi="Cambria Math"/>
                      </w:rPr>
                    </m:ctrlPr>
                  </m:limLowPr>
                  <m:e>
                    <m:sSubSup>
                      <m:sSubSupPr>
                        <m:ctrlPr>
                          <w:rPr>
                            <w:rFonts w:ascii="Cambria Math" w:hAnsi="Cambria Math"/>
                          </w:rPr>
                        </m:ctrlPr>
                      </m:sSubSupPr>
                      <m:e>
                        <m:r>
                          <m:rPr>
                            <m:sty m:val="bi"/>
                          </m:rPr>
                          <w:rPr>
                            <w:rFonts w:ascii="Cambria Math" w:hAnsi="Cambria Math"/>
                          </w:rPr>
                          <m:t>z</m:t>
                        </m:r>
                      </m:e>
                      <m:sub>
                        <m:r>
                          <w:rPr>
                            <w:rFonts w:ascii="Cambria Math" w:hAnsi="Cambria Math"/>
                          </w:rPr>
                          <m:t>y</m:t>
                        </m:r>
                      </m:sub>
                      <m:sup>
                        <m:r>
                          <m:rPr>
                            <m:scr m:val="sans-serif"/>
                          </m:rPr>
                          <w:rPr>
                            <w:rFonts w:ascii="Cambria Math" w:hAnsi="Cambria Math"/>
                          </w:rPr>
                          <m:t>T</m:t>
                        </m:r>
                      </m:sup>
                    </m:sSubSup>
                    <m:sSub>
                      <m:sSubPr>
                        <m:ctrlPr>
                          <w:rPr>
                            <w:rFonts w:ascii="Cambria Math" w:hAnsi="Cambria Math"/>
                          </w:rPr>
                        </m:ctrlPr>
                      </m:sSubPr>
                      <m:e>
                        <m:r>
                          <m:rPr>
                            <m:sty m:val="bi"/>
                          </m:rPr>
                          <w:rPr>
                            <w:rFonts w:ascii="Cambria Math" w:hAnsi="Cambria Math"/>
                          </w:rPr>
                          <m:t>Q</m:t>
                        </m:r>
                      </m:e>
                      <m:sub>
                        <m:r>
                          <w:rPr>
                            <w:rFonts w:ascii="Cambria Math" w:hAnsi="Cambria Math"/>
                          </w:rPr>
                          <m:t>y</m:t>
                        </m:r>
                      </m:sub>
                    </m:sSub>
                    <m:sSub>
                      <m:sSubPr>
                        <m:ctrlPr>
                          <w:rPr>
                            <w:rFonts w:ascii="Cambria Math" w:hAnsi="Cambria Math"/>
                          </w:rPr>
                        </m:ctrlPr>
                      </m:sSubPr>
                      <m:e>
                        <m:r>
                          <m:rPr>
                            <m:sty m:val="bi"/>
                          </m:rPr>
                          <w:rPr>
                            <w:rFonts w:ascii="Cambria Math" w:hAnsi="Cambria Math"/>
                          </w:rPr>
                          <m:t>z</m:t>
                        </m:r>
                      </m:e>
                      <m:sub>
                        <m:r>
                          <w:rPr>
                            <w:rFonts w:ascii="Cambria Math" w:hAnsi="Cambria Math"/>
                          </w:rPr>
                          <m:t>y</m:t>
                        </m:r>
                      </m:sub>
                    </m:sSub>
                  </m:e>
                  <m:lim>
                    <m:r>
                      <w:rPr>
                        <w:rFonts w:ascii="Cambria Math" w:hAnsi="Cambria Math"/>
                      </w:rPr>
                      <m:t>⏟</m:t>
                    </m:r>
                  </m:lim>
                </m:limLow>
              </m:e>
              <m:lim>
                <m:r>
                  <w:rPr>
                    <w:rFonts w:ascii="Cambria Math" w:hAnsi="Cambria Math"/>
                  </w:rPr>
                  <m:t>Sim(</m:t>
                </m:r>
                <m:r>
                  <m:rPr>
                    <m:sty m:val="bi"/>
                  </m:rPr>
                  <w:rPr>
                    <w:rFonts w:ascii="Cambria Math" w:hAnsi="Cambria Math"/>
                  </w:rPr>
                  <m:t>Y</m:t>
                </m:r>
                <m:r>
                  <w:rPr>
                    <w:rFonts w:ascii="Cambria Math" w:hAnsi="Cambria Math"/>
                  </w:rPr>
                  <m:t>)</m:t>
                </m:r>
              </m:lim>
            </m:limLow>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limLow>
              <m:limLowPr>
                <m:ctrlPr>
                  <w:rPr>
                    <w:rFonts w:ascii="Cambria Math" w:hAnsi="Cambria Math"/>
                  </w:rPr>
                </m:ctrlPr>
              </m:limLowPr>
              <m:e>
                <m:limLow>
                  <m:limLowPr>
                    <m:ctrlPr>
                      <w:rPr>
                        <w:rFonts w:ascii="Cambria Math" w:hAnsi="Cambria Math"/>
                      </w:rPr>
                    </m:ctrlPr>
                  </m:limLowPr>
                  <m:e>
                    <m:sSubSup>
                      <m:sSubSupPr>
                        <m:ctrlPr>
                          <w:rPr>
                            <w:rFonts w:ascii="Cambria Math" w:hAnsi="Cambria Math"/>
                          </w:rPr>
                        </m:ctrlPr>
                      </m:sSubSupPr>
                      <m:e>
                        <m:r>
                          <m:rPr>
                            <m:sty m:val="bi"/>
                          </m:rPr>
                          <w:rPr>
                            <w:rFonts w:ascii="Cambria Math" w:hAnsi="Cambria Math"/>
                          </w:rPr>
                          <m:t>z</m:t>
                        </m:r>
                      </m:e>
                      <m:sub>
                        <m:r>
                          <w:rPr>
                            <w:rFonts w:ascii="Cambria Math" w:hAnsi="Cambria Math"/>
                          </w:rPr>
                          <m:t>x</m:t>
                        </m:r>
                      </m:sub>
                      <m:sup>
                        <m:r>
                          <m:rPr>
                            <m:scr m:val="sans-serif"/>
                          </m:rPr>
                          <w:rPr>
                            <w:rFonts w:ascii="Cambria Math" w:hAnsi="Cambria Math"/>
                          </w:rPr>
                          <m:t>T</m:t>
                        </m:r>
                      </m:sup>
                    </m:sSubSup>
                    <m:r>
                      <m:rPr>
                        <m:sty m:val="bi"/>
                      </m:rPr>
                      <w:rPr>
                        <w:rFonts w:ascii="Cambria Math" w:hAnsi="Cambria Math"/>
                      </w:rPr>
                      <m:t>B</m:t>
                    </m:r>
                    <m:sSub>
                      <m:sSubPr>
                        <m:ctrlPr>
                          <w:rPr>
                            <w:rFonts w:ascii="Cambria Math" w:hAnsi="Cambria Math"/>
                          </w:rPr>
                        </m:ctrlPr>
                      </m:sSubPr>
                      <m:e>
                        <m:r>
                          <m:rPr>
                            <m:sty m:val="bi"/>
                          </m:rPr>
                          <w:rPr>
                            <w:rFonts w:ascii="Cambria Math" w:hAnsi="Cambria Math"/>
                          </w:rPr>
                          <m:t>z</m:t>
                        </m:r>
                      </m:e>
                      <m:sub>
                        <m:r>
                          <w:rPr>
                            <w:rFonts w:ascii="Cambria Math" w:hAnsi="Cambria Math"/>
                          </w:rPr>
                          <m:t>y</m:t>
                        </m:r>
                      </m:sub>
                    </m:sSub>
                  </m:e>
                  <m:lim>
                    <m:r>
                      <w:rPr>
                        <w:rFonts w:ascii="Cambria Math" w:hAnsi="Cambria Math"/>
                      </w:rPr>
                      <m:t>⏟</m:t>
                    </m:r>
                  </m:lim>
                </m:limLow>
              </m:e>
              <m:lim>
                <m:r>
                  <w:rPr>
                    <w:rFonts w:ascii="Cambria Math" w:hAnsi="Cambria Math"/>
                  </w:rPr>
                  <m:t>Rel(</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lim>
            </m:limLow>
            <m:r>
              <w:rPr>
                <w:rFonts w:ascii="Cambria Math" w:hAnsi="Cambria Math"/>
              </w:rPr>
              <m:t>→</m:t>
            </m:r>
            <m:limLow>
              <m:limLowPr>
                <m:ctrlPr>
                  <w:rPr>
                    <w:rFonts w:ascii="Cambria Math" w:hAnsi="Cambria Math"/>
                  </w:rPr>
                </m:ctrlPr>
              </m:limLowPr>
              <m:e>
                <m:r>
                  <w:rPr>
                    <w:rFonts w:ascii="Cambria Math" w:hAnsi="Cambria Math"/>
                  </w:rPr>
                  <m:t>min</m:t>
                </m:r>
              </m:e>
              <m:lim>
                <m:eqArr>
                  <m:eqArrPr>
                    <m:ctrlPr>
                      <w:rPr>
                        <w:rFonts w:ascii="Cambria Math" w:hAnsi="Cambria Math"/>
                        <w:i/>
                      </w:rPr>
                    </m:ctrlPr>
                  </m:eqArrPr>
                  <m:e>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0</m:t>
                        </m:r>
                      </m:e>
                      <m:sub>
                        <m:r>
                          <w:rPr>
                            <w:rFonts w:ascii="Cambria Math" w:hAnsi="Cambria Math"/>
                          </w:rPr>
                          <m:t>r</m:t>
                        </m:r>
                      </m:sub>
                    </m:sSub>
                    <m:r>
                      <w:rPr>
                        <w:rFonts w:ascii="Cambria Math" w:hAnsi="Cambria Math"/>
                      </w:rPr>
                      <m:t>,</m:t>
                    </m:r>
                  </m:e>
                  <m:e>
                    <m:sSubSup>
                      <m:sSubSupPr>
                        <m:ctrlPr>
                          <w:rPr>
                            <w:rFonts w:ascii="Cambria Math" w:hAnsi="Cambria Math"/>
                          </w:rPr>
                        </m:ctrlPr>
                      </m:sSubSupPr>
                      <m:e>
                        <m:r>
                          <w:rPr>
                            <w:rFonts w:ascii="Cambria Math" w:hAnsi="Cambria Math"/>
                          </w:rPr>
                          <m:t>1</m:t>
                        </m:r>
                      </m:e>
                      <m:sub>
                        <m:r>
                          <w:rPr>
                            <w:rFonts w:ascii="Cambria Math" w:hAnsi="Cambria Math"/>
                          </w:rPr>
                          <m:t>r</m:t>
                        </m:r>
                      </m:sub>
                      <m:sup>
                        <m:r>
                          <m:rPr>
                            <m:scr m:val="sans-serif"/>
                          </m:rPr>
                          <w:rPr>
                            <w:rFonts w:ascii="Cambria Math" w:hAnsi="Cambria Math"/>
                          </w:rPr>
                          <m:t>T</m:t>
                        </m:r>
                      </m:sup>
                    </m:sSubSup>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=1</m:t>
                    </m:r>
                  </m:e>
                </m:eqArr>
              </m:lim>
            </m:limLow>
            <m:r>
              <w:rPr>
                <w:rFonts w:ascii="Cambria Math" w:hAnsi="Cambria Math"/>
              </w:rPr>
              <m:t>.</m:t>
            </m:r>
          </m:e>
        </m:eqArr>
      </m:oMath>
      <w:r w:rsidR="000E7FCD" w:rsidRPr="001D2462">
        <w:t xml:space="preserve">           (11), (12)</w:t>
      </w:r>
    </w:p>
    <w:p w14:paraId="355DF274" w14:textId="3BB83635" w:rsidR="00E16621" w:rsidRPr="001D2462" w:rsidRDefault="000E7FCD">
      <w:pPr>
        <w:pStyle w:val="FirstParagraph"/>
      </w:pPr>
      <w:r w:rsidRPr="001D2462">
        <w:t xml:space="preserve">The difference between (11) and (12) is the sign of Rel. In </w:t>
      </w:r>
      <w:ins w:id="393" w:author="Editor" w:date="2018-08-30T13:15:00Z">
        <w:r w:rsidR="0006612F" w:rsidRPr="001D2462">
          <w:t xml:space="preserve">the </w:t>
        </w:r>
      </w:ins>
      <w:r w:rsidRPr="001D2462">
        <w:t>input space</w:t>
      </w:r>
      <w:ins w:id="394" w:author="Editor" w:date="2018-08-30T13:15:00Z">
        <w:r w:rsidR="0006612F" w:rsidRPr="001D2462">
          <w:t>,</w:t>
        </w:r>
      </w:ins>
      <w:r w:rsidRPr="001D2462">
        <w:t xml:space="preserve"> the </w:t>
      </w:r>
      <w:del w:id="395" w:author="Quality Control Editor" w:date="2018-09-05T15:48:00Z">
        <w:r w:rsidRPr="001D2462" w:rsidDel="001D2462">
          <w:delText>non-r</w:delText>
        </w:r>
      </w:del>
      <w:ins w:id="396" w:author="Quality Control Editor" w:date="2018-09-05T15:48:00Z">
        <w:r w:rsidR="001D2462">
          <w:t>nonr</w:t>
        </w:r>
      </w:ins>
      <w:r w:rsidRPr="001D2462">
        <w:t xml:space="preserve">elevant components should have smaller importances. Meanwhile, the targets that are not relevant to the features should have larger importances. </w:t>
      </w:r>
      <w:del w:id="397" w:author="Editor" w:date="2018-08-30T13:16:00Z">
        <w:r w:rsidRPr="001D2462" w:rsidDel="0006612F">
          <w:delText>The p</w:delText>
        </w:r>
      </w:del>
      <w:ins w:id="398" w:author="Editor" w:date="2018-08-30T13:16:00Z">
        <w:r w:rsidR="0006612F" w:rsidRPr="001D2462">
          <w:t>P</w:t>
        </w:r>
      </w:ins>
      <w:r w:rsidRPr="001D2462">
        <w:t>roblems (11) and (12) are merged into the joint min-max or max-min formulation</w:t>
      </w:r>
    </w:p>
    <w:p w14:paraId="702B230E" w14:textId="294896D8" w:rsidR="00E16621" w:rsidRPr="001D2462" w:rsidRDefault="0046438C">
      <w:pPr>
        <w:pStyle w:val="BodyText"/>
        <w:jc w:val="center"/>
      </w:pPr>
      <m:oMath>
        <m:limLow>
          <m:limLowPr>
            <m:ctrlPr>
              <w:rPr>
                <w:rFonts w:ascii="Cambria Math" w:hAnsi="Cambria Math"/>
              </w:rPr>
            </m:ctrlPr>
          </m:limLowPr>
          <m:e>
            <m:r>
              <w:rPr>
                <w:rFonts w:ascii="Cambria Math" w:hAnsi="Cambria Math"/>
              </w:rPr>
              <m:t>min</m:t>
            </m:r>
          </m:e>
          <m:lim>
            <m:eqArr>
              <m:eqArrPr>
                <m:ctrlPr>
                  <w:rPr>
                    <w:rFonts w:ascii="Cambria Math" w:hAnsi="Cambria Math"/>
                    <w:i/>
                  </w:rPr>
                </m:ctrlPr>
              </m:eqArrPr>
              <m:e>
                <m:sSub>
                  <m:sSubPr>
                    <m:ctrlPr>
                      <w:rPr>
                        <w:rFonts w:ascii="Cambria Math" w:hAnsi="Cambria Math"/>
                      </w:rPr>
                    </m:ctrlPr>
                  </m:sSubPr>
                  <m:e>
                    <m:r>
                      <m:rPr>
                        <m:sty m:val="bi"/>
                      </m:rPr>
                      <w:rPr>
                        <w:rFonts w:ascii="Cambria Math" w:hAnsi="Cambria Math"/>
                      </w:rPr>
                      <m:t>z</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0</m:t>
                    </m:r>
                  </m:e>
                  <m:sub>
                    <m:r>
                      <w:rPr>
                        <w:rFonts w:ascii="Cambria Math" w:hAnsi="Cambria Math"/>
                      </w:rPr>
                      <m:t>n</m:t>
                    </m:r>
                  </m:sub>
                </m:sSub>
              </m:e>
              <m:e>
                <m:sSubSup>
                  <m:sSubSupPr>
                    <m:ctrlPr>
                      <w:rPr>
                        <w:rFonts w:ascii="Cambria Math" w:hAnsi="Cambria Math"/>
                      </w:rPr>
                    </m:ctrlPr>
                  </m:sSubSupPr>
                  <m:e>
                    <m:r>
                      <w:rPr>
                        <w:rFonts w:ascii="Cambria Math" w:hAnsi="Cambria Math"/>
                      </w:rPr>
                      <m:t>1</m:t>
                    </m:r>
                  </m:e>
                  <m:sub>
                    <m:r>
                      <w:rPr>
                        <w:rFonts w:ascii="Cambria Math" w:hAnsi="Cambria Math"/>
                      </w:rPr>
                      <m:t>n</m:t>
                    </m:r>
                  </m:sub>
                  <m:sup>
                    <m:r>
                      <m:rPr>
                        <m:scr m:val="sans-serif"/>
                      </m:rPr>
                      <w:rPr>
                        <w:rFonts w:ascii="Cambria Math" w:hAnsi="Cambria Math"/>
                      </w:rPr>
                      <m:t>T</m:t>
                    </m:r>
                  </m:sup>
                </m:sSubSup>
                <m:sSub>
                  <m:sSubPr>
                    <m:ctrlPr>
                      <w:rPr>
                        <w:rFonts w:ascii="Cambria Math" w:hAnsi="Cambria Math"/>
                      </w:rPr>
                    </m:ctrlPr>
                  </m:sSubPr>
                  <m:e>
                    <m:r>
                      <m:rPr>
                        <m:sty m:val="bi"/>
                      </m:rPr>
                      <w:rPr>
                        <w:rFonts w:ascii="Cambria Math" w:hAnsi="Cambria Math"/>
                      </w:rPr>
                      <m:t>z</m:t>
                    </m:r>
                  </m:e>
                  <m:sub>
                    <m:r>
                      <w:rPr>
                        <w:rFonts w:ascii="Cambria Math" w:hAnsi="Cambria Math"/>
                      </w:rPr>
                      <m:t>x</m:t>
                    </m:r>
                  </m:sub>
                </m:sSub>
                <m:r>
                  <w:rPr>
                    <w:rFonts w:ascii="Cambria Math" w:hAnsi="Cambria Math"/>
                  </w:rPr>
                  <m:t>=1</m:t>
                </m:r>
              </m:e>
            </m:eqArr>
          </m:lim>
        </m:limLow>
        <m:limLow>
          <m:limLowPr>
            <m:ctrlPr>
              <w:rPr>
                <w:rFonts w:ascii="Cambria Math" w:hAnsi="Cambria Math"/>
              </w:rPr>
            </m:ctrlPr>
          </m:limLowPr>
          <m:e>
            <m:r>
              <w:rPr>
                <w:rFonts w:ascii="Cambria Math" w:hAnsi="Cambria Math"/>
              </w:rPr>
              <m:t>max</m:t>
            </m:r>
          </m:e>
          <m:lim>
            <m:eqArr>
              <m:eqArrPr>
                <m:ctrlPr>
                  <w:rPr>
                    <w:rFonts w:ascii="Cambria Math" w:hAnsi="Cambria Math"/>
                    <w:i/>
                  </w:rPr>
                </m:ctrlPr>
              </m:eqArrPr>
              <m:e>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0</m:t>
                    </m:r>
                  </m:e>
                  <m:sub>
                    <m:r>
                      <w:rPr>
                        <w:rFonts w:ascii="Cambria Math" w:hAnsi="Cambria Math"/>
                      </w:rPr>
                      <m:t>r</m:t>
                    </m:r>
                  </m:sub>
                </m:sSub>
              </m:e>
              <m:e>
                <m:sSubSup>
                  <m:sSubSupPr>
                    <m:ctrlPr>
                      <w:rPr>
                        <w:rFonts w:ascii="Cambria Math" w:hAnsi="Cambria Math"/>
                      </w:rPr>
                    </m:ctrlPr>
                  </m:sSubSupPr>
                  <m:e>
                    <m:r>
                      <w:rPr>
                        <w:rFonts w:ascii="Cambria Math" w:hAnsi="Cambria Math"/>
                      </w:rPr>
                      <m:t>1</m:t>
                    </m:r>
                  </m:e>
                  <m:sub>
                    <m:r>
                      <w:rPr>
                        <w:rFonts w:ascii="Cambria Math" w:hAnsi="Cambria Math"/>
                      </w:rPr>
                      <m:t>r</m:t>
                    </m:r>
                  </m:sub>
                  <m:sup>
                    <m:r>
                      <m:rPr>
                        <m:scr m:val="sans-serif"/>
                      </m:rPr>
                      <w:rPr>
                        <w:rFonts w:ascii="Cambria Math" w:hAnsi="Cambria Math"/>
                      </w:rPr>
                      <m:t>T</m:t>
                    </m:r>
                  </m:sup>
                </m:sSubSup>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=1</m:t>
                </m:r>
              </m:e>
            </m:eqArr>
          </m:lim>
        </m:limLow>
        <m:r>
          <w:rPr>
            <w:rFonts w:ascii="Cambria Math" w:hAnsi="Cambria Math"/>
          </w:rPr>
          <m:t>f(</m:t>
        </m:r>
        <m:sSub>
          <m:sSubPr>
            <m:ctrlPr>
              <w:rPr>
                <w:rFonts w:ascii="Cambria Math" w:hAnsi="Cambria Math"/>
              </w:rPr>
            </m:ctrlPr>
          </m:sSubPr>
          <m:e>
            <m:r>
              <m:rPr>
                <m:sty m:val="bi"/>
              </m:rPr>
              <w:rPr>
                <w:rFonts w:ascii="Cambria Math" w:hAnsi="Cambria Math"/>
              </w:rPr>
              <m:t>z</m:t>
            </m:r>
          </m:e>
          <m:sub>
            <m:r>
              <w:rPr>
                <w:rFonts w:ascii="Cambria Math" w:hAnsi="Cambria Math"/>
              </w:rPr>
              <m:t>x</m:t>
            </m:r>
          </m:sub>
        </m:sSub>
        <m:r>
          <w:rPr>
            <w:rFonts w:ascii="Cambria Math" w:hAnsi="Cambria Math"/>
          </w:rPr>
          <m:t>,</m:t>
        </m:r>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m:t>
        </m:r>
        <m:d>
          <m:dPr>
            <m:ctrlPr>
              <w:rPr>
                <w:rFonts w:ascii="Cambria Math" w:hAnsi="Cambria Math"/>
                <w:i/>
              </w:rPr>
            </m:ctrlPr>
          </m:dPr>
          <m:e>
            <m:r>
              <w:rPr>
                <w:rFonts w:ascii="Cambria Math" w:hAnsi="Cambria Math"/>
              </w:rPr>
              <m:t>or</m:t>
            </m:r>
            <m:limLow>
              <m:limLowPr>
                <m:ctrlPr>
                  <w:rPr>
                    <w:rFonts w:ascii="Cambria Math" w:hAnsi="Cambria Math"/>
                  </w:rPr>
                </m:ctrlPr>
              </m:limLowPr>
              <m:e>
                <m:r>
                  <w:rPr>
                    <w:rFonts w:ascii="Cambria Math" w:hAnsi="Cambria Math"/>
                  </w:rPr>
                  <m:t>max</m:t>
                </m:r>
              </m:e>
              <m:lim>
                <m:eqArr>
                  <m:eqArrPr>
                    <m:ctrlPr>
                      <w:rPr>
                        <w:rFonts w:ascii="Cambria Math" w:hAnsi="Cambria Math"/>
                        <w:i/>
                      </w:rPr>
                    </m:ctrlPr>
                  </m:eqArrPr>
                  <m:e>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0</m:t>
                        </m:r>
                      </m:e>
                      <m:sub>
                        <m:r>
                          <w:rPr>
                            <w:rFonts w:ascii="Cambria Math" w:hAnsi="Cambria Math"/>
                          </w:rPr>
                          <m:t>r</m:t>
                        </m:r>
                      </m:sub>
                    </m:sSub>
                  </m:e>
                  <m:e>
                    <m:sSubSup>
                      <m:sSubSupPr>
                        <m:ctrlPr>
                          <w:rPr>
                            <w:rFonts w:ascii="Cambria Math" w:hAnsi="Cambria Math"/>
                          </w:rPr>
                        </m:ctrlPr>
                      </m:sSubSupPr>
                      <m:e>
                        <m:r>
                          <w:rPr>
                            <w:rFonts w:ascii="Cambria Math" w:hAnsi="Cambria Math"/>
                          </w:rPr>
                          <m:t>1</m:t>
                        </m:r>
                      </m:e>
                      <m:sub>
                        <m:r>
                          <w:rPr>
                            <w:rFonts w:ascii="Cambria Math" w:hAnsi="Cambria Math"/>
                          </w:rPr>
                          <m:t>r</m:t>
                        </m:r>
                      </m:sub>
                      <m:sup>
                        <m:r>
                          <m:rPr>
                            <m:scr m:val="sans-serif"/>
                          </m:rPr>
                          <w:rPr>
                            <w:rFonts w:ascii="Cambria Math" w:hAnsi="Cambria Math"/>
                          </w:rPr>
                          <m:t>T</m:t>
                        </m:r>
                      </m:sup>
                    </m:sSubSup>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=1</m:t>
                    </m:r>
                  </m:e>
                </m:eqArr>
              </m:lim>
            </m:limLow>
            <m:limLow>
              <m:limLowPr>
                <m:ctrlPr>
                  <w:rPr>
                    <w:rFonts w:ascii="Cambria Math" w:hAnsi="Cambria Math"/>
                  </w:rPr>
                </m:ctrlPr>
              </m:limLowPr>
              <m:e>
                <m:r>
                  <w:rPr>
                    <w:rFonts w:ascii="Cambria Math" w:hAnsi="Cambria Math"/>
                  </w:rPr>
                  <m:t>min</m:t>
                </m:r>
              </m:e>
              <m:lim>
                <m:eqArr>
                  <m:eqArrPr>
                    <m:ctrlPr>
                      <w:rPr>
                        <w:rFonts w:ascii="Cambria Math" w:hAnsi="Cambria Math"/>
                        <w:i/>
                      </w:rPr>
                    </m:ctrlPr>
                  </m:eqArrPr>
                  <m:e>
                    <m:sSub>
                      <m:sSubPr>
                        <m:ctrlPr>
                          <w:rPr>
                            <w:rFonts w:ascii="Cambria Math" w:hAnsi="Cambria Math"/>
                          </w:rPr>
                        </m:ctrlPr>
                      </m:sSubPr>
                      <m:e>
                        <m:r>
                          <m:rPr>
                            <m:sty m:val="bi"/>
                          </m:rPr>
                          <w:rPr>
                            <w:rFonts w:ascii="Cambria Math" w:hAnsi="Cambria Math"/>
                          </w:rPr>
                          <m:t>z</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0</m:t>
                        </m:r>
                      </m:e>
                      <m:sub>
                        <m:r>
                          <w:rPr>
                            <w:rFonts w:ascii="Cambria Math" w:hAnsi="Cambria Math"/>
                          </w:rPr>
                          <m:t>n</m:t>
                        </m:r>
                      </m:sub>
                    </m:sSub>
                  </m:e>
                  <m:e>
                    <m:sSubSup>
                      <m:sSubSupPr>
                        <m:ctrlPr>
                          <w:rPr>
                            <w:rFonts w:ascii="Cambria Math" w:hAnsi="Cambria Math"/>
                          </w:rPr>
                        </m:ctrlPr>
                      </m:sSubSupPr>
                      <m:e>
                        <m:r>
                          <w:rPr>
                            <w:rFonts w:ascii="Cambria Math" w:hAnsi="Cambria Math"/>
                          </w:rPr>
                          <m:t>1</m:t>
                        </m:r>
                      </m:e>
                      <m:sub>
                        <m:r>
                          <w:rPr>
                            <w:rFonts w:ascii="Cambria Math" w:hAnsi="Cambria Math"/>
                          </w:rPr>
                          <m:t>n</m:t>
                        </m:r>
                      </m:sub>
                      <m:sup>
                        <m:r>
                          <m:rPr>
                            <m:scr m:val="sans-serif"/>
                          </m:rPr>
                          <w:rPr>
                            <w:rFonts w:ascii="Cambria Math" w:hAnsi="Cambria Math"/>
                          </w:rPr>
                          <m:t>T</m:t>
                        </m:r>
                      </m:sup>
                    </m:sSubSup>
                    <m:sSub>
                      <m:sSubPr>
                        <m:ctrlPr>
                          <w:rPr>
                            <w:rFonts w:ascii="Cambria Math" w:hAnsi="Cambria Math"/>
                          </w:rPr>
                        </m:ctrlPr>
                      </m:sSubPr>
                      <m:e>
                        <m:r>
                          <m:rPr>
                            <m:sty m:val="bi"/>
                          </m:rPr>
                          <w:rPr>
                            <w:rFonts w:ascii="Cambria Math" w:hAnsi="Cambria Math"/>
                          </w:rPr>
                          <m:t>z</m:t>
                        </m:r>
                      </m:e>
                      <m:sub>
                        <m:r>
                          <w:rPr>
                            <w:rFonts w:ascii="Cambria Math" w:hAnsi="Cambria Math"/>
                          </w:rPr>
                          <m:t>x</m:t>
                        </m:r>
                      </m:sub>
                    </m:sSub>
                    <m:r>
                      <w:rPr>
                        <w:rFonts w:ascii="Cambria Math" w:hAnsi="Cambria Math"/>
                      </w:rPr>
                      <m:t>=1</m:t>
                    </m:r>
                  </m:e>
                </m:eqArr>
              </m:lim>
            </m:limLow>
            <m:r>
              <w:rPr>
                <w:rFonts w:ascii="Cambria Math" w:hAnsi="Cambria Math"/>
              </w:rPr>
              <m:t>f(</m:t>
            </m:r>
            <m:sSub>
              <m:sSubPr>
                <m:ctrlPr>
                  <w:rPr>
                    <w:rFonts w:ascii="Cambria Math" w:hAnsi="Cambria Math"/>
                  </w:rPr>
                </m:ctrlPr>
              </m:sSubPr>
              <m:e>
                <m:r>
                  <m:rPr>
                    <m:sty m:val="bi"/>
                  </m:rPr>
                  <w:rPr>
                    <w:rFonts w:ascii="Cambria Math" w:hAnsi="Cambria Math"/>
                  </w:rPr>
                  <m:t>z</m:t>
                </m:r>
              </m:e>
              <m:sub>
                <m:r>
                  <w:rPr>
                    <w:rFonts w:ascii="Cambria Math" w:hAnsi="Cambria Math"/>
                  </w:rPr>
                  <m:t>x</m:t>
                </m:r>
              </m:sub>
            </m:sSub>
            <m:r>
              <w:rPr>
                <w:rFonts w:ascii="Cambria Math" w:hAnsi="Cambria Math"/>
              </w:rPr>
              <m:t>,</m:t>
            </m:r>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m:t>
            </m:r>
          </m:e>
        </m:d>
        <m:r>
          <w:del w:id="399" w:author="Quality Control Editor" w:date="2018-09-05T15:47:00Z">
            <w:rPr>
              <w:rFonts w:ascii="Cambria Math" w:hAnsi="Cambria Math"/>
            </w:rPr>
            <m:t>,</m:t>
          </w:del>
        </m:r>
      </m:oMath>
      <w:del w:id="400" w:author="Quality Control Editor" w:date="2018-09-05T15:47:00Z">
        <w:r w:rsidR="000E7FCD" w:rsidRPr="001D2462" w:rsidDel="001D2462">
          <w:delText xml:space="preserve">  </w:delText>
        </w:r>
      </w:del>
      <m:oMath>
        <m:r>
          <w:ins w:id="401" w:author="Quality Control Editor" w:date="2018-09-05T15:47:00Z">
            <w:rPr>
              <w:rFonts w:ascii="Cambria Math" w:hAnsi="Cambria Math"/>
            </w:rPr>
            <m:t xml:space="preserve">, </m:t>
          </w:ins>
        </m:r>
      </m:oMath>
      <w:r w:rsidR="000E7FCD" w:rsidRPr="001D2462">
        <w:t xml:space="preserve">   (13)</w:t>
      </w:r>
    </w:p>
    <w:p w14:paraId="41ECC4E6" w14:textId="77777777" w:rsidR="00E16621" w:rsidRPr="001D2462" w:rsidRDefault="000E7FCD">
      <w:pPr>
        <w:pStyle w:val="FirstParagraph"/>
      </w:pPr>
      <w:r w:rsidRPr="001D2462">
        <w:t>where</w:t>
      </w:r>
    </w:p>
    <w:p w14:paraId="334A8C4A" w14:textId="77777777" w:rsidR="00E16621" w:rsidRPr="001D2462" w:rsidRDefault="000E7FCD">
      <w:pPr>
        <w:pStyle w:val="BodyText"/>
        <w:jc w:val="center"/>
      </w:pPr>
      <m:oMathPara>
        <m:oMathParaPr>
          <m:jc m:val="center"/>
        </m:oMathParaPr>
        <m:oMath>
          <m:r>
            <w:rPr>
              <w:rFonts w:ascii="Cambria Math" w:hAnsi="Cambria Math"/>
            </w:rPr>
            <m:t>f(</m:t>
          </m:r>
          <m:sSub>
            <m:sSubPr>
              <m:ctrlPr>
                <w:rPr>
                  <w:rFonts w:ascii="Cambria Math" w:hAnsi="Cambria Math"/>
                </w:rPr>
              </m:ctrlPr>
            </m:sSubPr>
            <m:e>
              <m:r>
                <m:rPr>
                  <m:sty m:val="bi"/>
                </m:rPr>
                <w:rPr>
                  <w:rFonts w:ascii="Cambria Math" w:hAnsi="Cambria Math"/>
                </w:rPr>
                <m:t>z</m:t>
              </m:r>
            </m:e>
            <m:sub>
              <m:r>
                <w:rPr>
                  <w:rFonts w:ascii="Cambria Math" w:hAnsi="Cambria Math"/>
                </w:rPr>
                <m:t>x</m:t>
              </m:r>
            </m:sub>
          </m:sSub>
          <m:r>
            <w:rPr>
              <w:rFonts w:ascii="Cambria Math" w:hAnsi="Cambria Math"/>
            </w:rPr>
            <m:t>,</m:t>
          </m:r>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limLow>
            <m:limLowPr>
              <m:ctrlPr>
                <w:rPr>
                  <w:rFonts w:ascii="Cambria Math" w:hAnsi="Cambria Math"/>
                </w:rPr>
              </m:ctrlPr>
            </m:limLowPr>
            <m:e>
              <m:limLow>
                <m:limLowPr>
                  <m:ctrlPr>
                    <w:rPr>
                      <w:rFonts w:ascii="Cambria Math" w:hAnsi="Cambria Math"/>
                    </w:rPr>
                  </m:ctrlPr>
                </m:limLowPr>
                <m:e>
                  <m:sSubSup>
                    <m:sSubSupPr>
                      <m:ctrlPr>
                        <w:rPr>
                          <w:rFonts w:ascii="Cambria Math" w:hAnsi="Cambria Math"/>
                        </w:rPr>
                      </m:ctrlPr>
                    </m:sSubSupPr>
                    <m:e>
                      <m:r>
                        <m:rPr>
                          <m:sty m:val="bi"/>
                        </m:rPr>
                        <w:rPr>
                          <w:rFonts w:ascii="Cambria Math" w:hAnsi="Cambria Math"/>
                        </w:rPr>
                        <m:t>z</m:t>
                      </m:r>
                    </m:e>
                    <m:sub>
                      <m:r>
                        <w:rPr>
                          <w:rFonts w:ascii="Cambria Math" w:hAnsi="Cambria Math"/>
                        </w:rPr>
                        <m:t>x</m:t>
                      </m:r>
                    </m:sub>
                    <m:sup>
                      <m:r>
                        <m:rPr>
                          <m:scr m:val="sans-serif"/>
                        </m:rPr>
                        <w:rPr>
                          <w:rFonts w:ascii="Cambria Math" w:hAnsi="Cambria Math"/>
                        </w:rPr>
                        <m:t>T</m:t>
                      </m:r>
                    </m:sup>
                  </m:sSubSup>
                  <m:sSub>
                    <m:sSubPr>
                      <m:ctrlPr>
                        <w:rPr>
                          <w:rFonts w:ascii="Cambria Math" w:hAnsi="Cambria Math"/>
                        </w:rPr>
                      </m:ctrlPr>
                    </m:sSubPr>
                    <m:e>
                      <m:r>
                        <m:rPr>
                          <m:sty m:val="bi"/>
                        </m:rPr>
                        <w:rPr>
                          <w:rFonts w:ascii="Cambria Math" w:hAnsi="Cambria Math"/>
                        </w:rPr>
                        <m:t>Q</m:t>
                      </m:r>
                    </m:e>
                    <m:sub>
                      <m:r>
                        <w:rPr>
                          <w:rFonts w:ascii="Cambria Math" w:hAnsi="Cambria Math"/>
                        </w:rPr>
                        <m:t>x</m:t>
                      </m:r>
                    </m:sub>
                  </m:sSub>
                  <m:sSub>
                    <m:sSubPr>
                      <m:ctrlPr>
                        <w:rPr>
                          <w:rFonts w:ascii="Cambria Math" w:hAnsi="Cambria Math"/>
                        </w:rPr>
                      </m:ctrlPr>
                    </m:sSubPr>
                    <m:e>
                      <m:r>
                        <m:rPr>
                          <m:sty m:val="bi"/>
                        </m:rPr>
                        <w:rPr>
                          <w:rFonts w:ascii="Cambria Math" w:hAnsi="Cambria Math"/>
                        </w:rPr>
                        <m:t>z</m:t>
                      </m:r>
                    </m:e>
                    <m:sub>
                      <m:r>
                        <w:rPr>
                          <w:rFonts w:ascii="Cambria Math" w:hAnsi="Cambria Math"/>
                        </w:rPr>
                        <m:t>x</m:t>
                      </m:r>
                    </m:sub>
                  </m:sSub>
                </m:e>
                <m:lim>
                  <m:r>
                    <w:rPr>
                      <w:rFonts w:ascii="Cambria Math" w:hAnsi="Cambria Math"/>
                    </w:rPr>
                    <m:t>⏟</m:t>
                  </m:r>
                </m:lim>
              </m:limLow>
            </m:e>
            <m:lim>
              <m:r>
                <w:rPr>
                  <w:rFonts w:ascii="Cambria Math" w:hAnsi="Cambria Math"/>
                </w:rPr>
                <m:t>Sim(</m:t>
              </m:r>
              <m:r>
                <m:rPr>
                  <m:sty m:val="bi"/>
                </m:rPr>
                <w:rPr>
                  <w:rFonts w:ascii="Cambria Math" w:hAnsi="Cambria Math"/>
                </w:rPr>
                <m:t>X</m:t>
              </m:r>
              <m:r>
                <w:rPr>
                  <w:rFonts w:ascii="Cambria Math" w:hAnsi="Cambria Math"/>
                </w:rPr>
                <m:t>)</m:t>
              </m:r>
            </m:lim>
          </m:limLow>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limLow>
            <m:limLowPr>
              <m:ctrlPr>
                <w:rPr>
                  <w:rFonts w:ascii="Cambria Math" w:hAnsi="Cambria Math"/>
                </w:rPr>
              </m:ctrlPr>
            </m:limLowPr>
            <m:e>
              <m:limLow>
                <m:limLowPr>
                  <m:ctrlPr>
                    <w:rPr>
                      <w:rFonts w:ascii="Cambria Math" w:hAnsi="Cambria Math"/>
                    </w:rPr>
                  </m:ctrlPr>
                </m:limLowPr>
                <m:e>
                  <m:sSubSup>
                    <m:sSubSupPr>
                      <m:ctrlPr>
                        <w:rPr>
                          <w:rFonts w:ascii="Cambria Math" w:hAnsi="Cambria Math"/>
                        </w:rPr>
                      </m:ctrlPr>
                    </m:sSubSupPr>
                    <m:e>
                      <m:r>
                        <m:rPr>
                          <m:sty m:val="bi"/>
                        </m:rPr>
                        <w:rPr>
                          <w:rFonts w:ascii="Cambria Math" w:hAnsi="Cambria Math"/>
                        </w:rPr>
                        <m:t>z</m:t>
                      </m:r>
                    </m:e>
                    <m:sub>
                      <m:r>
                        <w:rPr>
                          <w:rFonts w:ascii="Cambria Math" w:hAnsi="Cambria Math"/>
                        </w:rPr>
                        <m:t>x</m:t>
                      </m:r>
                    </m:sub>
                    <m:sup>
                      <m:r>
                        <m:rPr>
                          <m:scr m:val="sans-serif"/>
                        </m:rPr>
                        <w:rPr>
                          <w:rFonts w:ascii="Cambria Math" w:hAnsi="Cambria Math"/>
                        </w:rPr>
                        <m:t>T</m:t>
                      </m:r>
                    </m:sup>
                  </m:sSubSup>
                  <m:r>
                    <m:rPr>
                      <m:sty m:val="bi"/>
                    </m:rPr>
                    <w:rPr>
                      <w:rFonts w:ascii="Cambria Math" w:hAnsi="Cambria Math"/>
                    </w:rPr>
                    <m:t>B</m:t>
                  </m:r>
                  <m:sSub>
                    <m:sSubPr>
                      <m:ctrlPr>
                        <w:rPr>
                          <w:rFonts w:ascii="Cambria Math" w:hAnsi="Cambria Math"/>
                        </w:rPr>
                      </m:ctrlPr>
                    </m:sSubPr>
                    <m:e>
                      <m:r>
                        <m:rPr>
                          <m:sty m:val="bi"/>
                        </m:rPr>
                        <w:rPr>
                          <w:rFonts w:ascii="Cambria Math" w:hAnsi="Cambria Math"/>
                        </w:rPr>
                        <m:t>z</m:t>
                      </m:r>
                    </m:e>
                    <m:sub>
                      <m:r>
                        <w:rPr>
                          <w:rFonts w:ascii="Cambria Math" w:hAnsi="Cambria Math"/>
                        </w:rPr>
                        <m:t>y</m:t>
                      </m:r>
                    </m:sub>
                  </m:sSub>
                </m:e>
                <m:lim>
                  <m:r>
                    <w:rPr>
                      <w:rFonts w:ascii="Cambria Math" w:hAnsi="Cambria Math"/>
                    </w:rPr>
                    <m:t>⏟</m:t>
                  </m:r>
                </m:lim>
              </m:limLow>
            </m:e>
            <m:lim>
              <m:r>
                <w:rPr>
                  <w:rFonts w:ascii="Cambria Math" w:hAnsi="Cambria Math"/>
                </w:rPr>
                <m:t>Rel(</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lim>
          </m:limLow>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3</m:t>
              </m:r>
            </m:sub>
          </m:sSub>
          <m:r>
            <w:rPr>
              <w:rFonts w:ascii="Cambria Math" w:hAnsi="Cambria Math"/>
            </w:rPr>
            <m:t>⋅</m:t>
          </m:r>
          <m:limLow>
            <m:limLowPr>
              <m:ctrlPr>
                <w:rPr>
                  <w:rFonts w:ascii="Cambria Math" w:hAnsi="Cambria Math"/>
                </w:rPr>
              </m:ctrlPr>
            </m:limLowPr>
            <m:e>
              <m:limLow>
                <m:limLowPr>
                  <m:ctrlPr>
                    <w:rPr>
                      <w:rFonts w:ascii="Cambria Math" w:hAnsi="Cambria Math"/>
                    </w:rPr>
                  </m:ctrlPr>
                </m:limLowPr>
                <m:e>
                  <m:sSubSup>
                    <m:sSubSupPr>
                      <m:ctrlPr>
                        <w:rPr>
                          <w:rFonts w:ascii="Cambria Math" w:hAnsi="Cambria Math"/>
                        </w:rPr>
                      </m:ctrlPr>
                    </m:sSubSupPr>
                    <m:e>
                      <m:r>
                        <m:rPr>
                          <m:sty m:val="bi"/>
                        </m:rPr>
                        <w:rPr>
                          <w:rFonts w:ascii="Cambria Math" w:hAnsi="Cambria Math"/>
                        </w:rPr>
                        <m:t>z</m:t>
                      </m:r>
                    </m:e>
                    <m:sub>
                      <m:r>
                        <w:rPr>
                          <w:rFonts w:ascii="Cambria Math" w:hAnsi="Cambria Math"/>
                        </w:rPr>
                        <m:t>y</m:t>
                      </m:r>
                    </m:sub>
                    <m:sup>
                      <m:r>
                        <m:rPr>
                          <m:scr m:val="sans-serif"/>
                        </m:rPr>
                        <w:rPr>
                          <w:rFonts w:ascii="Cambria Math" w:hAnsi="Cambria Math"/>
                        </w:rPr>
                        <m:t>T</m:t>
                      </m:r>
                    </m:sup>
                  </m:sSubSup>
                  <m:sSub>
                    <m:sSubPr>
                      <m:ctrlPr>
                        <w:rPr>
                          <w:rFonts w:ascii="Cambria Math" w:hAnsi="Cambria Math"/>
                        </w:rPr>
                      </m:ctrlPr>
                    </m:sSubPr>
                    <m:e>
                      <m:r>
                        <m:rPr>
                          <m:sty m:val="bi"/>
                        </m:rPr>
                        <w:rPr>
                          <w:rFonts w:ascii="Cambria Math" w:hAnsi="Cambria Math"/>
                        </w:rPr>
                        <m:t>Q</m:t>
                      </m:r>
                    </m:e>
                    <m:sub>
                      <m:r>
                        <w:rPr>
                          <w:rFonts w:ascii="Cambria Math" w:hAnsi="Cambria Math"/>
                        </w:rPr>
                        <m:t>y</m:t>
                      </m:r>
                    </m:sub>
                  </m:sSub>
                  <m:sSub>
                    <m:sSubPr>
                      <m:ctrlPr>
                        <w:rPr>
                          <w:rFonts w:ascii="Cambria Math" w:hAnsi="Cambria Math"/>
                        </w:rPr>
                      </m:ctrlPr>
                    </m:sSubPr>
                    <m:e>
                      <m:r>
                        <m:rPr>
                          <m:sty m:val="bi"/>
                        </m:rPr>
                        <w:rPr>
                          <w:rFonts w:ascii="Cambria Math" w:hAnsi="Cambria Math"/>
                        </w:rPr>
                        <m:t>z</m:t>
                      </m:r>
                    </m:e>
                    <m:sub>
                      <m:r>
                        <w:rPr>
                          <w:rFonts w:ascii="Cambria Math" w:hAnsi="Cambria Math"/>
                        </w:rPr>
                        <m:t>y</m:t>
                      </m:r>
                    </m:sub>
                  </m:sSub>
                </m:e>
                <m:lim>
                  <m:r>
                    <w:rPr>
                      <w:rFonts w:ascii="Cambria Math" w:hAnsi="Cambria Math"/>
                    </w:rPr>
                    <m:t>⏟</m:t>
                  </m:r>
                </m:lim>
              </m:limLow>
            </m:e>
            <m:lim>
              <m:r>
                <w:rPr>
                  <w:rFonts w:ascii="Cambria Math" w:hAnsi="Cambria Math"/>
                </w:rPr>
                <m:t>Sim(</m:t>
              </m:r>
              <m:r>
                <m:rPr>
                  <m:sty m:val="bi"/>
                </m:rPr>
                <w:rPr>
                  <w:rFonts w:ascii="Cambria Math" w:hAnsi="Cambria Math"/>
                </w:rPr>
                <m:t>Y</m:t>
              </m:r>
              <m:r>
                <w:rPr>
                  <w:rFonts w:ascii="Cambria Math" w:hAnsi="Cambria Math"/>
                </w:rPr>
                <m:t>)</m:t>
              </m:r>
            </m:lim>
          </m:limLow>
          <m:r>
            <w:rPr>
              <w:rFonts w:ascii="Cambria Math" w:hAnsi="Cambria Math"/>
            </w:rPr>
            <m:t>.</m:t>
          </m:r>
        </m:oMath>
      </m:oMathPara>
    </w:p>
    <w:p w14:paraId="4DF4B977" w14:textId="6D718B9E" w:rsidR="00E16621" w:rsidRPr="001D2462" w:rsidRDefault="000E7FCD">
      <w:pPr>
        <w:pStyle w:val="FirstParagraph"/>
        <w:rPr>
          <w:i/>
          <w:iCs/>
        </w:rPr>
      </w:pPr>
      <w:r w:rsidRPr="001D2462">
        <w:rPr>
          <w:b/>
          <w:bCs/>
        </w:rPr>
        <w:t xml:space="preserve">Theorem 1. </w:t>
      </w:r>
      <w:r w:rsidRPr="001D2462">
        <w:rPr>
          <w:i/>
          <w:iCs/>
        </w:rPr>
        <w:t xml:space="preserve">For positive definite matrices </w:t>
      </w:r>
      <m:oMath>
        <m:sSub>
          <m:sSubPr>
            <m:ctrlPr>
              <w:rPr>
                <w:rFonts w:ascii="Cambria Math" w:hAnsi="Cambria Math"/>
              </w:rPr>
            </m:ctrlPr>
          </m:sSubPr>
          <m:e>
            <m:r>
              <m:rPr>
                <m:sty m:val="bi"/>
              </m:rPr>
              <w:rPr>
                <w:rFonts w:ascii="Cambria Math" w:hAnsi="Cambria Math"/>
              </w:rPr>
              <m:t>Q</m:t>
            </m:r>
          </m:e>
          <m:sub>
            <m:r>
              <w:rPr>
                <w:rFonts w:ascii="Cambria Math" w:hAnsi="Cambria Math"/>
              </w:rPr>
              <m:t>x</m:t>
            </m:r>
          </m:sub>
        </m:sSub>
      </m:oMath>
      <w:r w:rsidRPr="001D2462">
        <w:rPr>
          <w:i/>
          <w:iCs/>
        </w:rPr>
        <w:t xml:space="preserve"> and </w:t>
      </w:r>
      <m:oMath>
        <m:sSub>
          <m:sSubPr>
            <m:ctrlPr>
              <w:rPr>
                <w:rFonts w:ascii="Cambria Math" w:hAnsi="Cambria Math"/>
              </w:rPr>
            </m:ctrlPr>
          </m:sSubPr>
          <m:e>
            <m:r>
              <m:rPr>
                <m:sty m:val="bi"/>
              </m:rPr>
              <w:rPr>
                <w:rFonts w:ascii="Cambria Math" w:hAnsi="Cambria Math"/>
              </w:rPr>
              <m:t>Q</m:t>
            </m:r>
          </m:e>
          <m:sub>
            <m:r>
              <w:rPr>
                <w:rFonts w:ascii="Cambria Math" w:hAnsi="Cambria Math"/>
              </w:rPr>
              <m:t>y</m:t>
            </m:r>
          </m:sub>
        </m:sSub>
      </m:oMath>
      <w:ins w:id="402" w:author="Editor" w:date="2018-08-30T13:16:00Z">
        <w:r w:rsidR="0006612F" w:rsidRPr="001D2462">
          <w:t>,</w:t>
        </w:r>
      </w:ins>
      <w:r w:rsidRPr="001D2462">
        <w:rPr>
          <w:i/>
          <w:iCs/>
        </w:rPr>
        <w:t xml:space="preserve"> the max-min and min-max problems (13) have the same optimal value.</w:t>
      </w:r>
    </w:p>
    <w:p w14:paraId="407BE81E" w14:textId="58DBA8AA" w:rsidR="00E16621" w:rsidRPr="001D2462" w:rsidRDefault="0006612F">
      <w:pPr>
        <w:pStyle w:val="BodyText"/>
      </w:pPr>
      <w:ins w:id="403" w:author="Editor" w:date="2018-08-30T13:16:00Z">
        <w:r w:rsidRPr="001D2462">
          <w:t xml:space="preserve">We </w:t>
        </w:r>
      </w:ins>
      <w:del w:id="404" w:author="Editor" w:date="2018-08-30T13:16:00Z">
        <w:r w:rsidR="000E7FCD" w:rsidRPr="001D2462" w:rsidDel="0006612F">
          <w:delText>D</w:delText>
        </w:r>
      </w:del>
      <w:ins w:id="405" w:author="Editor" w:date="2018-08-30T13:16:00Z">
        <w:r w:rsidRPr="001D2462">
          <w:t>d</w:t>
        </w:r>
      </w:ins>
      <w:r w:rsidR="000E7FCD" w:rsidRPr="001D2462">
        <w:t>enote</w:t>
      </w:r>
      <w:ins w:id="406" w:author="Editor" w:date="2018-08-30T13:16:00Z">
        <w:r w:rsidRPr="001D2462">
          <w:t xml:space="preserve"> the following:</w:t>
        </w:r>
      </w:ins>
    </w:p>
    <w:p w14:paraId="6C84913A" w14:textId="77777777" w:rsidR="00E16621" w:rsidRPr="001D2462" w:rsidRDefault="0046438C">
      <w:pPr>
        <w:pStyle w:val="BodyText"/>
        <w:jc w:val="center"/>
      </w:pPr>
      <m:oMathPara>
        <m:oMathParaPr>
          <m:jc m:val="center"/>
        </m:oMathParaPr>
        <m:oMath>
          <m:sSup>
            <m:sSupPr>
              <m:ctrlPr>
                <w:rPr>
                  <w:rFonts w:ascii="Cambria Math" w:hAnsi="Cambria Math"/>
                </w:rPr>
              </m:ctrlPr>
            </m:sSupPr>
            <m:e>
              <m:r>
                <m:rPr>
                  <m:scr m:val="double-struck"/>
                </m:rPr>
                <w:rPr>
                  <w:rFonts w:ascii="Cambria Math" w:hAnsi="Cambria Math"/>
                </w:rPr>
                <m:t>C</m:t>
              </m:r>
            </m:e>
            <m:sup>
              <m:r>
                <w:rPr>
                  <w:rFonts w:ascii="Cambria Math" w:hAnsi="Cambria Math"/>
                </w:rPr>
                <m:t>n</m:t>
              </m:r>
            </m:sup>
          </m:sSup>
          <m:r>
            <w:rPr>
              <w:rFonts w:ascii="Cambria Math" w:hAnsi="Cambria Math"/>
            </w:rPr>
            <m:t>={</m:t>
          </m:r>
          <m:r>
            <m:rPr>
              <m:sty m:val="bi"/>
            </m:rPr>
            <w:rPr>
              <w:rFonts w:ascii="Cambria Math" w:hAnsi="Cambria Math"/>
            </w:rPr>
            <m:t>z</m:t>
          </m:r>
          <m:r>
            <w:rPr>
              <w:rFonts w:ascii="Cambria Math" w:hAnsi="Cambria Math"/>
            </w:rPr>
            <m:t>:</m:t>
          </m:r>
          <m:r>
            <m:rPr>
              <m:sty m:val="bi"/>
            </m:rPr>
            <w:rPr>
              <w:rFonts w:ascii="Cambria Math" w:hAnsi="Cambria Math"/>
            </w:rPr>
            <m:t>z</m:t>
          </m:r>
          <m:r>
            <w:rPr>
              <w:rFonts w:ascii="Cambria Math" w:hAnsi="Cambria Math"/>
            </w:rPr>
            <m:t>≥</m:t>
          </m:r>
          <m:sSub>
            <m:sSubPr>
              <m:ctrlPr>
                <w:rPr>
                  <w:rFonts w:ascii="Cambria Math" w:hAnsi="Cambria Math"/>
                </w:rPr>
              </m:ctrlPr>
            </m:sSubPr>
            <m:e>
              <m:r>
                <w:rPr>
                  <w:rFonts w:ascii="Cambria Math" w:hAnsi="Cambria Math"/>
                </w:rPr>
                <m:t>0</m:t>
              </m:r>
            </m:e>
            <m:sub>
              <m:r>
                <w:rPr>
                  <w:rFonts w:ascii="Cambria Math" w:hAnsi="Cambria Math"/>
                </w:rPr>
                <m:t>n</m:t>
              </m:r>
            </m:sub>
          </m:sSub>
          <m:r>
            <w:rPr>
              <w:rFonts w:ascii="Cambria Math" w:hAnsi="Cambria Math"/>
            </w:rPr>
            <m:t>,</m:t>
          </m:r>
          <m:sSubSup>
            <m:sSubSupPr>
              <m:ctrlPr>
                <w:rPr>
                  <w:rFonts w:ascii="Cambria Math" w:hAnsi="Cambria Math"/>
                </w:rPr>
              </m:ctrlPr>
            </m:sSubSupPr>
            <m:e>
              <m:r>
                <w:rPr>
                  <w:rFonts w:ascii="Cambria Math" w:hAnsi="Cambria Math"/>
                </w:rPr>
                <m:t>1</m:t>
              </m:r>
            </m:e>
            <m:sub>
              <m:r>
                <w:rPr>
                  <w:rFonts w:ascii="Cambria Math" w:hAnsi="Cambria Math"/>
                </w:rPr>
                <m:t>n</m:t>
              </m:r>
            </m:sub>
            <m:sup>
              <m:r>
                <m:rPr>
                  <m:scr m:val="sans-serif"/>
                </m:rPr>
                <w:rPr>
                  <w:rFonts w:ascii="Cambria Math" w:hAnsi="Cambria Math"/>
                </w:rPr>
                <m:t>T</m:t>
              </m:r>
            </m:sup>
          </m:sSubSup>
          <m:r>
            <m:rPr>
              <m:sty m:val="bi"/>
            </m:rPr>
            <w:rPr>
              <w:rFonts w:ascii="Cambria Math" w:hAnsi="Cambria Math"/>
            </w:rPr>
            <m:t>z</m:t>
          </m:r>
          <m:r>
            <w:rPr>
              <w:rFonts w:ascii="Cambria Math" w:hAnsi="Cambria Math"/>
            </w:rPr>
            <m:t>=1},</m:t>
          </m:r>
          <m:sSup>
            <m:sSupPr>
              <m:ctrlPr>
                <w:rPr>
                  <w:rFonts w:ascii="Cambria Math" w:hAnsi="Cambria Math"/>
                </w:rPr>
              </m:ctrlPr>
            </m:sSupPr>
            <m:e>
              <m:r>
                <m:rPr>
                  <m:scr m:val="double-struck"/>
                </m:rPr>
                <w:rPr>
                  <w:rFonts w:ascii="Cambria Math" w:hAnsi="Cambria Math"/>
                </w:rPr>
                <m:t>C</m:t>
              </m:r>
            </m:e>
            <m:sup>
              <m:r>
                <w:rPr>
                  <w:rFonts w:ascii="Cambria Math" w:hAnsi="Cambria Math"/>
                </w:rPr>
                <m:t>r</m:t>
              </m:r>
            </m:sup>
          </m:sSup>
          <m:r>
            <w:rPr>
              <w:rFonts w:ascii="Cambria Math" w:hAnsi="Cambria Math"/>
            </w:rPr>
            <m:t>={</m:t>
          </m:r>
          <m:r>
            <m:rPr>
              <m:sty m:val="bi"/>
            </m:rPr>
            <w:rPr>
              <w:rFonts w:ascii="Cambria Math" w:hAnsi="Cambria Math"/>
            </w:rPr>
            <m:t>z</m:t>
          </m:r>
          <m:r>
            <w:rPr>
              <w:rFonts w:ascii="Cambria Math" w:hAnsi="Cambria Math"/>
            </w:rPr>
            <m:t>:</m:t>
          </m:r>
          <m:r>
            <m:rPr>
              <m:sty m:val="bi"/>
            </m:rPr>
            <w:rPr>
              <w:rFonts w:ascii="Cambria Math" w:hAnsi="Cambria Math"/>
            </w:rPr>
            <m:t>z</m:t>
          </m:r>
          <m:r>
            <w:rPr>
              <w:rFonts w:ascii="Cambria Math" w:hAnsi="Cambria Math"/>
            </w:rPr>
            <m:t>≥</m:t>
          </m:r>
          <m:sSub>
            <m:sSubPr>
              <m:ctrlPr>
                <w:rPr>
                  <w:rFonts w:ascii="Cambria Math" w:hAnsi="Cambria Math"/>
                </w:rPr>
              </m:ctrlPr>
            </m:sSubPr>
            <m:e>
              <m:r>
                <w:rPr>
                  <w:rFonts w:ascii="Cambria Math" w:hAnsi="Cambria Math"/>
                </w:rPr>
                <m:t>0</m:t>
              </m:r>
            </m:e>
            <m:sub>
              <m:r>
                <w:rPr>
                  <w:rFonts w:ascii="Cambria Math" w:hAnsi="Cambria Math"/>
                </w:rPr>
                <m:t>r</m:t>
              </m:r>
            </m:sub>
          </m:sSub>
          <m:r>
            <w:rPr>
              <w:rFonts w:ascii="Cambria Math" w:hAnsi="Cambria Math"/>
            </w:rPr>
            <m:t>,</m:t>
          </m:r>
          <m:sSubSup>
            <m:sSubSupPr>
              <m:ctrlPr>
                <w:rPr>
                  <w:rFonts w:ascii="Cambria Math" w:hAnsi="Cambria Math"/>
                </w:rPr>
              </m:ctrlPr>
            </m:sSubSupPr>
            <m:e>
              <m:r>
                <w:rPr>
                  <w:rFonts w:ascii="Cambria Math" w:hAnsi="Cambria Math"/>
                </w:rPr>
                <m:t>1</m:t>
              </m:r>
            </m:e>
            <m:sub>
              <m:r>
                <w:rPr>
                  <w:rFonts w:ascii="Cambria Math" w:hAnsi="Cambria Math"/>
                </w:rPr>
                <m:t>r</m:t>
              </m:r>
            </m:sub>
            <m:sup>
              <m:r>
                <m:rPr>
                  <m:scr m:val="sans-serif"/>
                </m:rPr>
                <w:rPr>
                  <w:rFonts w:ascii="Cambria Math" w:hAnsi="Cambria Math"/>
                </w:rPr>
                <m:t>T</m:t>
              </m:r>
            </m:sup>
          </m:sSubSup>
          <m:r>
            <m:rPr>
              <m:sty m:val="bi"/>
            </m:rPr>
            <w:rPr>
              <w:rFonts w:ascii="Cambria Math" w:hAnsi="Cambria Math"/>
            </w:rPr>
            <m:t>z</m:t>
          </m:r>
          <m:r>
            <w:rPr>
              <w:rFonts w:ascii="Cambria Math" w:hAnsi="Cambria Math"/>
            </w:rPr>
            <m:t>=1}.</m:t>
          </m:r>
        </m:oMath>
      </m:oMathPara>
    </w:p>
    <w:p w14:paraId="34C43F1A" w14:textId="7F619D88" w:rsidR="00E16621" w:rsidRPr="001D2462" w:rsidRDefault="000E7FCD">
      <w:pPr>
        <w:pStyle w:val="FirstParagraph"/>
      </w:pPr>
      <w:r w:rsidRPr="001D2462">
        <w:t xml:space="preserve">The sets </w:t>
      </w:r>
      <m:oMath>
        <m:sSup>
          <m:sSupPr>
            <m:ctrlPr>
              <w:rPr>
                <w:rFonts w:ascii="Cambria Math" w:hAnsi="Cambria Math"/>
              </w:rPr>
            </m:ctrlPr>
          </m:sSupPr>
          <m:e>
            <m:r>
              <m:rPr>
                <m:scr m:val="double-struck"/>
              </m:rPr>
              <w:rPr>
                <w:rFonts w:ascii="Cambria Math" w:hAnsi="Cambria Math"/>
              </w:rPr>
              <m:t>C</m:t>
            </m:r>
          </m:e>
          <m:sup>
            <m:r>
              <w:rPr>
                <w:rFonts w:ascii="Cambria Math" w:hAnsi="Cambria Math"/>
              </w:rPr>
              <m:t>n</m:t>
            </m:r>
          </m:sup>
        </m:sSup>
      </m:oMath>
      <w:r w:rsidRPr="001D2462">
        <w:t xml:space="preserve"> and </w:t>
      </w:r>
      <m:oMath>
        <m:sSup>
          <m:sSupPr>
            <m:ctrlPr>
              <w:rPr>
                <w:rFonts w:ascii="Cambria Math" w:hAnsi="Cambria Math"/>
              </w:rPr>
            </m:ctrlPr>
          </m:sSupPr>
          <m:e>
            <m:r>
              <m:rPr>
                <m:scr m:val="double-struck"/>
              </m:rPr>
              <w:rPr>
                <w:rFonts w:ascii="Cambria Math" w:hAnsi="Cambria Math"/>
              </w:rPr>
              <m:t>C</m:t>
            </m:r>
          </m:e>
          <m:sup>
            <m:r>
              <w:rPr>
                <w:rFonts w:ascii="Cambria Math" w:hAnsi="Cambria Math"/>
              </w:rPr>
              <m:t>r</m:t>
            </m:r>
          </m:sup>
        </m:sSup>
      </m:oMath>
      <w:r w:rsidRPr="001D2462">
        <w:t xml:space="preserve"> are compact and convex. The function </w:t>
      </w:r>
      <m:oMath>
        <m:r>
          <w:rPr>
            <w:rFonts w:ascii="Cambria Math" w:hAnsi="Cambria Math"/>
          </w:rPr>
          <m:t>f:</m:t>
        </m:r>
        <m:sSup>
          <m:sSupPr>
            <m:ctrlPr>
              <w:rPr>
                <w:rFonts w:ascii="Cambria Math" w:hAnsi="Cambria Math"/>
              </w:rPr>
            </m:ctrlPr>
          </m:sSupPr>
          <m:e>
            <m:r>
              <m:rPr>
                <m:scr m:val="double-struck"/>
              </m:rPr>
              <w:rPr>
                <w:rFonts w:ascii="Cambria Math" w:hAnsi="Cambria Math"/>
              </w:rPr>
              <m:t>C</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rPr>
              <w:rPr>
                <w:rFonts w:ascii="Cambria Math" w:hAnsi="Cambria Math"/>
              </w:rPr>
              <m:t>C</m:t>
            </m:r>
          </m:e>
          <m:sup>
            <m:r>
              <w:rPr>
                <w:rFonts w:ascii="Cambria Math" w:hAnsi="Cambria Math"/>
              </w:rPr>
              <m:t>r</m:t>
            </m:r>
          </m:sup>
        </m:sSup>
        <m:r>
          <m:rPr>
            <m:scr m:val="double-struck"/>
          </m:rPr>
          <w:rPr>
            <w:rFonts w:ascii="Cambria Math" w:hAnsi="Cambria Math"/>
          </w:rPr>
          <m:t>→R</m:t>
        </m:r>
      </m:oMath>
      <w:r w:rsidRPr="001D2462">
        <w:t xml:space="preserve"> is a continuous function. If </w:t>
      </w:r>
      <m:oMath>
        <m:sSub>
          <m:sSubPr>
            <m:ctrlPr>
              <w:rPr>
                <w:rFonts w:ascii="Cambria Math" w:hAnsi="Cambria Math"/>
              </w:rPr>
            </m:ctrlPr>
          </m:sSubPr>
          <m:e>
            <m:r>
              <m:rPr>
                <m:sty m:val="bi"/>
              </m:rPr>
              <w:rPr>
                <w:rFonts w:ascii="Cambria Math" w:hAnsi="Cambria Math"/>
              </w:rPr>
              <m:t>Q</m:t>
            </m:r>
          </m:e>
          <m:sub>
            <m:r>
              <w:rPr>
                <w:rFonts w:ascii="Cambria Math" w:hAnsi="Cambria Math"/>
              </w:rPr>
              <m:t>x</m:t>
            </m:r>
          </m:sub>
        </m:sSub>
      </m:oMath>
      <w:r w:rsidRPr="001D2462">
        <w:t xml:space="preserve"> and </w:t>
      </w:r>
      <m:oMath>
        <m:sSub>
          <m:sSubPr>
            <m:ctrlPr>
              <w:rPr>
                <w:rFonts w:ascii="Cambria Math" w:hAnsi="Cambria Math"/>
              </w:rPr>
            </m:ctrlPr>
          </m:sSubPr>
          <m:e>
            <m:r>
              <m:rPr>
                <m:sty m:val="bi"/>
              </m:rPr>
              <w:rPr>
                <w:rFonts w:ascii="Cambria Math" w:hAnsi="Cambria Math"/>
              </w:rPr>
              <m:t>Q</m:t>
            </m:r>
          </m:e>
          <m:sub>
            <m:r>
              <w:rPr>
                <w:rFonts w:ascii="Cambria Math" w:hAnsi="Cambria Math"/>
              </w:rPr>
              <m:t>y</m:t>
            </m:r>
          </m:sub>
        </m:sSub>
      </m:oMath>
      <w:r w:rsidRPr="001D2462">
        <w:t xml:space="preserve"> are positive definite matrices, </w:t>
      </w:r>
      <w:del w:id="407" w:author="Editor" w:date="2018-08-30T13:16:00Z">
        <w:r w:rsidRPr="001D2462" w:rsidDel="0006612F">
          <w:delText xml:space="preserve">the </w:delText>
        </w:r>
      </w:del>
      <w:r w:rsidRPr="001D2462">
        <w:t>function </w:t>
      </w:r>
      <m:oMath>
        <m:r>
          <w:rPr>
            <w:rFonts w:ascii="Cambria Math" w:hAnsi="Cambria Math"/>
          </w:rPr>
          <m:t>f</m:t>
        </m:r>
      </m:oMath>
      <w:r w:rsidRPr="001D2462">
        <w:t xml:space="preserve"> is convex-concave</w:t>
      </w:r>
      <w:ins w:id="408" w:author="Editor" w:date="2018-08-30T13:16:00Z">
        <w:r w:rsidR="0006612F" w:rsidRPr="001D2462">
          <w:t>.</w:t>
        </w:r>
      </w:ins>
      <w:del w:id="409" w:author="Editor" w:date="2018-08-30T13:16:00Z">
        <w:r w:rsidRPr="001D2462" w:rsidDel="0006612F">
          <w:delText>,</w:delText>
        </w:r>
      </w:del>
      <w:r w:rsidRPr="001D2462">
        <w:t xml:space="preserve"> </w:t>
      </w:r>
      <w:del w:id="410" w:author="Editor" w:date="2018-08-30T13:16:00Z">
        <w:r w:rsidRPr="001D2462" w:rsidDel="0006612F">
          <w:delText>i</w:delText>
        </w:r>
      </w:del>
      <w:ins w:id="411" w:author="Editor" w:date="2018-08-30T13:16:00Z">
        <w:r w:rsidR="0006612F" w:rsidRPr="001D2462">
          <w:t>I</w:t>
        </w:r>
      </w:ins>
      <w:r w:rsidRPr="001D2462">
        <w:t>.e.</w:t>
      </w:r>
      <w:ins w:id="412" w:author="Editor" w:date="2018-08-30T13:16:00Z">
        <w:r w:rsidR="0006612F" w:rsidRPr="001D2462">
          <w:t>,</w:t>
        </w:r>
      </w:ins>
      <w:r w:rsidRPr="001D2462">
        <w:t xml:space="preserve"> </w:t>
      </w:r>
      <m:oMath>
        <m:r>
          <w:rPr>
            <w:rFonts w:ascii="Cambria Math" w:hAnsi="Cambria Math"/>
          </w:rPr>
          <m:t>f(⋅,</m:t>
        </m:r>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m:t>
        </m:r>
        <m:sSup>
          <m:sSupPr>
            <m:ctrlPr>
              <w:rPr>
                <w:rFonts w:ascii="Cambria Math" w:hAnsi="Cambria Math"/>
              </w:rPr>
            </m:ctrlPr>
          </m:sSupPr>
          <m:e>
            <m:r>
              <m:rPr>
                <m:scr m:val="double-struck"/>
              </m:rPr>
              <w:rPr>
                <w:rFonts w:ascii="Cambria Math" w:hAnsi="Cambria Math"/>
              </w:rPr>
              <m:t>C</m:t>
            </m:r>
          </m:e>
          <m:sup>
            <m:r>
              <w:rPr>
                <w:rFonts w:ascii="Cambria Math" w:hAnsi="Cambria Math"/>
              </w:rPr>
              <m:t>n</m:t>
            </m:r>
          </m:sup>
        </m:sSup>
        <m:r>
          <m:rPr>
            <m:scr m:val="double-struck"/>
          </m:rPr>
          <w:rPr>
            <w:rFonts w:ascii="Cambria Math" w:hAnsi="Cambria Math"/>
          </w:rPr>
          <m:t>→R</m:t>
        </m:r>
      </m:oMath>
      <w:r w:rsidRPr="001D2462">
        <w:t xml:space="preserve"> is convex for </w:t>
      </w:r>
      <w:ins w:id="413" w:author="Editor" w:date="2018-08-30T13:16:00Z">
        <w:r w:rsidR="0006612F" w:rsidRPr="001D2462">
          <w:t xml:space="preserve">a </w:t>
        </w:r>
      </w:ins>
      <w:r w:rsidRPr="001D2462">
        <w:t>fixed </w:t>
      </w:r>
      <m:oMath>
        <m:sSub>
          <m:sSubPr>
            <m:ctrlPr>
              <w:rPr>
                <w:rFonts w:ascii="Cambria Math" w:hAnsi="Cambria Math"/>
              </w:rPr>
            </m:ctrlPr>
          </m:sSubPr>
          <m:e>
            <m:r>
              <m:rPr>
                <m:sty m:val="bi"/>
              </m:rPr>
              <w:rPr>
                <w:rFonts w:ascii="Cambria Math" w:hAnsi="Cambria Math"/>
              </w:rPr>
              <m:t>z</m:t>
            </m:r>
          </m:e>
          <m:sub>
            <m:r>
              <w:rPr>
                <w:rFonts w:ascii="Cambria Math" w:hAnsi="Cambria Math"/>
              </w:rPr>
              <m:t>y</m:t>
            </m:r>
          </m:sub>
        </m:sSub>
      </m:oMath>
      <w:r w:rsidRPr="001D2462">
        <w:t xml:space="preserve">, and </w:t>
      </w:r>
      <m:oMath>
        <m:r>
          <w:rPr>
            <w:rFonts w:ascii="Cambria Math" w:hAnsi="Cambria Math"/>
          </w:rPr>
          <m:t>f(</m:t>
        </m:r>
        <m:sSub>
          <m:sSubPr>
            <m:ctrlPr>
              <w:rPr>
                <w:rFonts w:ascii="Cambria Math" w:hAnsi="Cambria Math"/>
              </w:rPr>
            </m:ctrlPr>
          </m:sSubPr>
          <m:e>
            <m:r>
              <m:rPr>
                <m:sty m:val="bi"/>
              </m:rPr>
              <w:rPr>
                <w:rFonts w:ascii="Cambria Math" w:hAnsi="Cambria Math"/>
              </w:rPr>
              <m:t>z</m:t>
            </m:r>
          </m:e>
          <m:sub>
            <m:r>
              <w:rPr>
                <w:rFonts w:ascii="Cambria Math" w:hAnsi="Cambria Math"/>
              </w:rPr>
              <m:t>x</m:t>
            </m:r>
          </m:sub>
        </m:sSub>
        <m:r>
          <w:rPr>
            <w:rFonts w:ascii="Cambria Math" w:hAnsi="Cambria Math"/>
          </w:rPr>
          <m:t>,⋅):</m:t>
        </m:r>
        <m:sSup>
          <m:sSupPr>
            <m:ctrlPr>
              <w:rPr>
                <w:rFonts w:ascii="Cambria Math" w:hAnsi="Cambria Math"/>
              </w:rPr>
            </m:ctrlPr>
          </m:sSupPr>
          <m:e>
            <m:r>
              <m:rPr>
                <m:scr m:val="double-struck"/>
              </m:rPr>
              <w:rPr>
                <w:rFonts w:ascii="Cambria Math" w:hAnsi="Cambria Math"/>
              </w:rPr>
              <m:t>C</m:t>
            </m:r>
          </m:e>
          <m:sup>
            <m:r>
              <w:rPr>
                <w:rFonts w:ascii="Cambria Math" w:hAnsi="Cambria Math"/>
              </w:rPr>
              <m:t>r</m:t>
            </m:r>
          </m:sup>
        </m:sSup>
        <m:r>
          <m:rPr>
            <m:scr m:val="double-struck"/>
          </m:rPr>
          <w:rPr>
            <w:rFonts w:ascii="Cambria Math" w:hAnsi="Cambria Math"/>
          </w:rPr>
          <m:t>→R</m:t>
        </m:r>
      </m:oMath>
      <w:r w:rsidRPr="001D2462">
        <w:t xml:space="preserve"> is concave for </w:t>
      </w:r>
      <w:ins w:id="414" w:author="Editor" w:date="2018-08-30T13:16:00Z">
        <w:r w:rsidR="0006612F" w:rsidRPr="001D2462">
          <w:t xml:space="preserve">a </w:t>
        </w:r>
      </w:ins>
      <w:r w:rsidRPr="001D2462">
        <w:t>fixed </w:t>
      </w:r>
      <m:oMath>
        <m:sSub>
          <m:sSubPr>
            <m:ctrlPr>
              <w:rPr>
                <w:rFonts w:ascii="Cambria Math" w:hAnsi="Cambria Math"/>
              </w:rPr>
            </m:ctrlPr>
          </m:sSubPr>
          <m:e>
            <m:r>
              <m:rPr>
                <m:sty m:val="bi"/>
              </m:rPr>
              <w:rPr>
                <w:rFonts w:ascii="Cambria Math" w:hAnsi="Cambria Math"/>
              </w:rPr>
              <m:t>z</m:t>
            </m:r>
          </m:e>
          <m:sub>
            <m:r>
              <w:rPr>
                <w:rFonts w:ascii="Cambria Math" w:hAnsi="Cambria Math"/>
              </w:rPr>
              <m:t>x</m:t>
            </m:r>
          </m:sub>
        </m:sSub>
      </m:oMath>
      <w:r w:rsidRPr="001D2462">
        <w:t>. In this case</w:t>
      </w:r>
      <w:ins w:id="415" w:author="Editor" w:date="2018-08-30T13:16:00Z">
        <w:r w:rsidR="0006612F" w:rsidRPr="001D2462">
          <w:t>,</w:t>
        </w:r>
      </w:ins>
      <w:r w:rsidRPr="001D2462">
        <w:t xml:space="preserve"> Neumann’s minimax theorem states</w:t>
      </w:r>
      <w:ins w:id="416" w:author="Editor" w:date="2018-08-30T13:16:00Z">
        <w:r w:rsidR="0006612F" w:rsidRPr="001D2462">
          <w:t xml:space="preserve"> that</w:t>
        </w:r>
      </w:ins>
    </w:p>
    <w:p w14:paraId="67B5AAF9" w14:textId="77777777" w:rsidR="00E16621" w:rsidRPr="001D2462" w:rsidRDefault="0046438C">
      <w:pPr>
        <w:pStyle w:val="BodyText"/>
        <w:jc w:val="center"/>
      </w:pPr>
      <m:oMathPara>
        <m:oMathParaPr>
          <m:jc m:val="center"/>
        </m:oMathParaPr>
        <m:oMath>
          <m:limLow>
            <m:limLowPr>
              <m:ctrlPr>
                <w:rPr>
                  <w:rFonts w:ascii="Cambria Math" w:hAnsi="Cambria Math"/>
                </w:rPr>
              </m:ctrlPr>
            </m:limLowPr>
            <m:e>
              <m:r>
                <w:rPr>
                  <w:rFonts w:ascii="Cambria Math" w:hAnsi="Cambria Math"/>
                </w:rPr>
                <m:t>min</m:t>
              </m:r>
            </m:e>
            <m:lim>
              <m:sSub>
                <m:sSubPr>
                  <m:ctrlPr>
                    <w:rPr>
                      <w:rFonts w:ascii="Cambria Math" w:hAnsi="Cambria Math"/>
                    </w:rPr>
                  </m:ctrlPr>
                </m:sSubPr>
                <m:e>
                  <m:r>
                    <m:rPr>
                      <m:sty m:val="bi"/>
                    </m:rPr>
                    <w:rPr>
                      <w:rFonts w:ascii="Cambria Math" w:hAnsi="Cambria Math"/>
                    </w:rPr>
                    <m:t>z</m:t>
                  </m:r>
                </m:e>
                <m:sub>
                  <m:r>
                    <w:rPr>
                      <w:rFonts w:ascii="Cambria Math" w:hAnsi="Cambria Math"/>
                    </w:rPr>
                    <m:t>x</m:t>
                  </m:r>
                </m:sub>
              </m:sSub>
              <m:r>
                <w:rPr>
                  <w:rFonts w:ascii="Cambria Math" w:hAnsi="Cambria Math"/>
                </w:rPr>
                <m:t>∈</m:t>
              </m:r>
              <m:sSup>
                <m:sSupPr>
                  <m:ctrlPr>
                    <w:rPr>
                      <w:rFonts w:ascii="Cambria Math" w:hAnsi="Cambria Math"/>
                    </w:rPr>
                  </m:ctrlPr>
                </m:sSupPr>
                <m:e>
                  <m:r>
                    <m:rPr>
                      <m:scr m:val="double-struck"/>
                    </m:rPr>
                    <w:rPr>
                      <w:rFonts w:ascii="Cambria Math" w:hAnsi="Cambria Math"/>
                    </w:rPr>
                    <m:t>C</m:t>
                  </m:r>
                </m:e>
                <m:sup>
                  <m:r>
                    <w:rPr>
                      <w:rFonts w:ascii="Cambria Math" w:hAnsi="Cambria Math"/>
                    </w:rPr>
                    <m:t>n</m:t>
                  </m:r>
                </m:sup>
              </m:sSup>
            </m:lim>
          </m:limLow>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m:t>
              </m:r>
              <m:sSup>
                <m:sSupPr>
                  <m:ctrlPr>
                    <w:rPr>
                      <w:rFonts w:ascii="Cambria Math" w:hAnsi="Cambria Math"/>
                    </w:rPr>
                  </m:ctrlPr>
                </m:sSupPr>
                <m:e>
                  <m:r>
                    <m:rPr>
                      <m:scr m:val="double-struck"/>
                    </m:rPr>
                    <w:rPr>
                      <w:rFonts w:ascii="Cambria Math" w:hAnsi="Cambria Math"/>
                    </w:rPr>
                    <m:t>C</m:t>
                  </m:r>
                </m:e>
                <m:sup>
                  <m:r>
                    <w:rPr>
                      <w:rFonts w:ascii="Cambria Math" w:hAnsi="Cambria Math"/>
                    </w:rPr>
                    <m:t>r</m:t>
                  </m:r>
                </m:sup>
              </m:sSup>
            </m:lim>
          </m:limLow>
          <m:r>
            <w:rPr>
              <w:rFonts w:ascii="Cambria Math" w:hAnsi="Cambria Math"/>
            </w:rPr>
            <m:t>f(</m:t>
          </m:r>
          <m:sSub>
            <m:sSubPr>
              <m:ctrlPr>
                <w:rPr>
                  <w:rFonts w:ascii="Cambria Math" w:hAnsi="Cambria Math"/>
                </w:rPr>
              </m:ctrlPr>
            </m:sSubPr>
            <m:e>
              <m:r>
                <m:rPr>
                  <m:sty m:val="bi"/>
                </m:rPr>
                <w:rPr>
                  <w:rFonts w:ascii="Cambria Math" w:hAnsi="Cambria Math"/>
                </w:rPr>
                <m:t>z</m:t>
              </m:r>
            </m:e>
            <m:sub>
              <m:r>
                <w:rPr>
                  <w:rFonts w:ascii="Cambria Math" w:hAnsi="Cambria Math"/>
                </w:rPr>
                <m:t>x</m:t>
              </m:r>
            </m:sub>
          </m:sSub>
          <m:r>
            <w:rPr>
              <w:rFonts w:ascii="Cambria Math" w:hAnsi="Cambria Math"/>
            </w:rPr>
            <m:t>,</m:t>
          </m:r>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m:t>
          </m:r>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m:t>
              </m:r>
              <m:sSup>
                <m:sSupPr>
                  <m:ctrlPr>
                    <w:rPr>
                      <w:rFonts w:ascii="Cambria Math" w:hAnsi="Cambria Math"/>
                    </w:rPr>
                  </m:ctrlPr>
                </m:sSupPr>
                <m:e>
                  <m:r>
                    <m:rPr>
                      <m:scr m:val="double-struck"/>
                    </m:rPr>
                    <w:rPr>
                      <w:rFonts w:ascii="Cambria Math" w:hAnsi="Cambria Math"/>
                    </w:rPr>
                    <m:t>C</m:t>
                  </m:r>
                </m:e>
                <m:sup>
                  <m:r>
                    <w:rPr>
                      <w:rFonts w:ascii="Cambria Math" w:hAnsi="Cambria Math"/>
                    </w:rPr>
                    <m:t>r</m:t>
                  </m:r>
                </m:sup>
              </m:sSup>
            </m:lim>
          </m:limLow>
          <m:limLow>
            <m:limLowPr>
              <m:ctrlPr>
                <w:rPr>
                  <w:rFonts w:ascii="Cambria Math" w:hAnsi="Cambria Math"/>
                </w:rPr>
              </m:ctrlPr>
            </m:limLowPr>
            <m:e>
              <m:r>
                <w:rPr>
                  <w:rFonts w:ascii="Cambria Math" w:hAnsi="Cambria Math"/>
                </w:rPr>
                <m:t>min</m:t>
              </m:r>
            </m:e>
            <m:lim>
              <m:sSub>
                <m:sSubPr>
                  <m:ctrlPr>
                    <w:rPr>
                      <w:rFonts w:ascii="Cambria Math" w:hAnsi="Cambria Math"/>
                    </w:rPr>
                  </m:ctrlPr>
                </m:sSubPr>
                <m:e>
                  <m:r>
                    <m:rPr>
                      <m:sty m:val="bi"/>
                    </m:rPr>
                    <w:rPr>
                      <w:rFonts w:ascii="Cambria Math" w:hAnsi="Cambria Math"/>
                    </w:rPr>
                    <m:t>z</m:t>
                  </m:r>
                </m:e>
                <m:sub>
                  <m:r>
                    <w:rPr>
                      <w:rFonts w:ascii="Cambria Math" w:hAnsi="Cambria Math"/>
                    </w:rPr>
                    <m:t>x</m:t>
                  </m:r>
                </m:sub>
              </m:sSub>
              <m:r>
                <w:rPr>
                  <w:rFonts w:ascii="Cambria Math" w:hAnsi="Cambria Math"/>
                </w:rPr>
                <m:t>∈</m:t>
              </m:r>
              <m:sSup>
                <m:sSupPr>
                  <m:ctrlPr>
                    <w:rPr>
                      <w:rFonts w:ascii="Cambria Math" w:hAnsi="Cambria Math"/>
                    </w:rPr>
                  </m:ctrlPr>
                </m:sSupPr>
                <m:e>
                  <m:r>
                    <m:rPr>
                      <m:scr m:val="double-struck"/>
                    </m:rPr>
                    <w:rPr>
                      <w:rFonts w:ascii="Cambria Math" w:hAnsi="Cambria Math"/>
                    </w:rPr>
                    <m:t>C</m:t>
                  </m:r>
                </m:e>
                <m:sup>
                  <m:r>
                    <w:rPr>
                      <w:rFonts w:ascii="Cambria Math" w:hAnsi="Cambria Math"/>
                    </w:rPr>
                    <m:t>n</m:t>
                  </m:r>
                </m:sup>
              </m:sSup>
            </m:lim>
          </m:limLow>
          <m:r>
            <w:rPr>
              <w:rFonts w:ascii="Cambria Math" w:hAnsi="Cambria Math"/>
            </w:rPr>
            <m:t>f(</m:t>
          </m:r>
          <m:sSub>
            <m:sSubPr>
              <m:ctrlPr>
                <w:rPr>
                  <w:rFonts w:ascii="Cambria Math" w:hAnsi="Cambria Math"/>
                </w:rPr>
              </m:ctrlPr>
            </m:sSubPr>
            <m:e>
              <m:r>
                <m:rPr>
                  <m:sty m:val="bi"/>
                </m:rPr>
                <w:rPr>
                  <w:rFonts w:ascii="Cambria Math" w:hAnsi="Cambria Math"/>
                </w:rPr>
                <m:t>z</m:t>
              </m:r>
            </m:e>
            <m:sub>
              <m:r>
                <w:rPr>
                  <w:rFonts w:ascii="Cambria Math" w:hAnsi="Cambria Math"/>
                </w:rPr>
                <m:t>x</m:t>
              </m:r>
            </m:sub>
          </m:sSub>
          <m:r>
            <w:rPr>
              <w:rFonts w:ascii="Cambria Math" w:hAnsi="Cambria Math"/>
            </w:rPr>
            <m:t>,</m:t>
          </m:r>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m:t>
          </m:r>
        </m:oMath>
      </m:oMathPara>
    </w:p>
    <w:p w14:paraId="3F6D0D31" w14:textId="1C9335ED" w:rsidR="00E16621" w:rsidRPr="001D2462" w:rsidRDefault="000E7FCD">
      <w:pPr>
        <w:pStyle w:val="FirstParagraph"/>
      </w:pPr>
      <w:r w:rsidRPr="001D2462">
        <w:t xml:space="preserve">To solve the min-max problem (13), </w:t>
      </w:r>
      <w:ins w:id="417" w:author="Editor" w:date="2018-08-30T13:16:00Z">
        <w:r w:rsidR="0006612F" w:rsidRPr="001D2462">
          <w:t xml:space="preserve">we </w:t>
        </w:r>
      </w:ins>
      <w:r w:rsidRPr="001D2462">
        <w:t>fix some </w:t>
      </w:r>
      <m:oMath>
        <m:sSub>
          <m:sSubPr>
            <m:ctrlPr>
              <w:rPr>
                <w:rFonts w:ascii="Cambria Math" w:hAnsi="Cambria Math"/>
              </w:rPr>
            </m:ctrlPr>
          </m:sSubPr>
          <m:e>
            <m:r>
              <m:rPr>
                <m:sty m:val="bi"/>
              </m:rPr>
              <w:rPr>
                <w:rFonts w:ascii="Cambria Math" w:hAnsi="Cambria Math"/>
              </w:rPr>
              <m:t>z</m:t>
            </m:r>
          </m:e>
          <m:sub>
            <m:r>
              <w:rPr>
                <w:rFonts w:ascii="Cambria Math" w:hAnsi="Cambria Math"/>
              </w:rPr>
              <m:t>x</m:t>
            </m:r>
          </m:sub>
        </m:sSub>
        <m:r>
          <w:rPr>
            <w:rFonts w:ascii="Cambria Math" w:hAnsi="Cambria Math"/>
          </w:rPr>
          <m:t>∈</m:t>
        </m:r>
        <m:sSup>
          <m:sSupPr>
            <m:ctrlPr>
              <w:rPr>
                <w:rFonts w:ascii="Cambria Math" w:hAnsi="Cambria Math"/>
              </w:rPr>
            </m:ctrlPr>
          </m:sSupPr>
          <m:e>
            <m:r>
              <m:rPr>
                <m:scr m:val="double-struck"/>
              </m:rPr>
              <w:rPr>
                <w:rFonts w:ascii="Cambria Math" w:hAnsi="Cambria Math"/>
              </w:rPr>
              <m:t>C</m:t>
            </m:r>
          </m:e>
          <m:sup>
            <m:r>
              <w:rPr>
                <w:rFonts w:ascii="Cambria Math" w:hAnsi="Cambria Math"/>
              </w:rPr>
              <m:t>n</m:t>
            </m:r>
          </m:sup>
        </m:sSup>
      </m:oMath>
      <w:r w:rsidRPr="001D2462">
        <w:t xml:space="preserve">. For </w:t>
      </w:r>
      <w:ins w:id="418" w:author="Editor" w:date="2018-08-30T13:17:00Z">
        <w:r w:rsidR="0006612F" w:rsidRPr="001D2462">
          <w:t xml:space="preserve">a </w:t>
        </w:r>
      </w:ins>
      <w:r w:rsidRPr="001D2462">
        <w:t>fixed vector </w:t>
      </w:r>
      <m:oMath>
        <m:sSub>
          <m:sSubPr>
            <m:ctrlPr>
              <w:rPr>
                <w:rFonts w:ascii="Cambria Math" w:hAnsi="Cambria Math"/>
              </w:rPr>
            </m:ctrlPr>
          </m:sSubPr>
          <m:e>
            <m:r>
              <m:rPr>
                <m:sty m:val="bi"/>
              </m:rPr>
              <w:rPr>
                <w:rFonts w:ascii="Cambria Math" w:hAnsi="Cambria Math"/>
              </w:rPr>
              <m:t>z</m:t>
            </m:r>
          </m:e>
          <m:sub>
            <m:r>
              <w:rPr>
                <w:rFonts w:ascii="Cambria Math" w:hAnsi="Cambria Math"/>
              </w:rPr>
              <m:t>x</m:t>
            </m:r>
          </m:sub>
        </m:sSub>
      </m:oMath>
      <w:ins w:id="419" w:author="Editor" w:date="2018-08-30T13:17:00Z">
        <w:r w:rsidR="0006612F" w:rsidRPr="001D2462">
          <w:t>,</w:t>
        </w:r>
      </w:ins>
      <w:r w:rsidRPr="001D2462">
        <w:t xml:space="preserve"> we solve the problem</w:t>
      </w:r>
    </w:p>
    <w:p w14:paraId="559FD882" w14:textId="22E1172C" w:rsidR="00E16621" w:rsidRPr="001D2462" w:rsidRDefault="0046438C">
      <w:pPr>
        <w:pStyle w:val="BodyText"/>
        <w:jc w:val="center"/>
      </w:pPr>
      <m:oMath>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m:t>
            </m:r>
            <m:sSub>
              <m:sSubPr>
                <m:ctrlPr>
                  <w:rPr>
                    <w:rFonts w:ascii="Cambria Math" w:hAnsi="Cambria Math"/>
                  </w:rPr>
                </m:ctrlPr>
              </m:sSubPr>
              <m:e>
                <m:r>
                  <m:rPr>
                    <m:scr m:val="double-struck"/>
                  </m:rPr>
                  <w:rPr>
                    <w:rFonts w:ascii="Cambria Math" w:hAnsi="Cambria Math"/>
                  </w:rPr>
                  <m:t>C</m:t>
                </m:r>
              </m:e>
              <m:sub>
                <m:r>
                  <w:rPr>
                    <w:rFonts w:ascii="Cambria Math" w:hAnsi="Cambria Math"/>
                  </w:rPr>
                  <m:t>r</m:t>
                </m:r>
              </m:sub>
            </m:sSub>
          </m:lim>
        </m:limLow>
        <m:r>
          <w:rPr>
            <w:rFonts w:ascii="Cambria Math" w:hAnsi="Cambria Math"/>
          </w:rPr>
          <m:t>f(</m:t>
        </m:r>
        <m:sSub>
          <m:sSubPr>
            <m:ctrlPr>
              <w:rPr>
                <w:rFonts w:ascii="Cambria Math" w:hAnsi="Cambria Math"/>
              </w:rPr>
            </m:ctrlPr>
          </m:sSubPr>
          <m:e>
            <m:r>
              <m:rPr>
                <m:sty m:val="bi"/>
              </m:rPr>
              <w:rPr>
                <w:rFonts w:ascii="Cambria Math" w:hAnsi="Cambria Math"/>
              </w:rPr>
              <m:t>z</m:t>
            </m:r>
          </m:e>
          <m:sub>
            <m:r>
              <w:rPr>
                <w:rFonts w:ascii="Cambria Math" w:hAnsi="Cambria Math"/>
              </w:rPr>
              <m:t>x</m:t>
            </m:r>
          </m:sub>
        </m:sSub>
        <m:r>
          <w:rPr>
            <w:rFonts w:ascii="Cambria Math" w:hAnsi="Cambria Math"/>
          </w:rPr>
          <m:t>,</m:t>
        </m:r>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m:t>
        </m:r>
        <m:limLow>
          <m:limLowPr>
            <m:ctrlPr>
              <w:rPr>
                <w:rFonts w:ascii="Cambria Math" w:hAnsi="Cambria Math"/>
              </w:rPr>
            </m:ctrlPr>
          </m:limLowPr>
          <m:e>
            <m:r>
              <w:rPr>
                <w:rFonts w:ascii="Cambria Math" w:hAnsi="Cambria Math"/>
              </w:rPr>
              <m:t>max</m:t>
            </m:r>
          </m:e>
          <m:lim>
            <m:eqArr>
              <m:eqArrPr>
                <m:ctrlPr>
                  <w:rPr>
                    <w:rFonts w:ascii="Cambria Math" w:hAnsi="Cambria Math"/>
                    <w:i/>
                  </w:rPr>
                </m:ctrlPr>
              </m:eqArrPr>
              <m:e>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0</m:t>
                    </m:r>
                  </m:e>
                  <m:sub>
                    <m:r>
                      <w:rPr>
                        <w:rFonts w:ascii="Cambria Math" w:hAnsi="Cambria Math"/>
                      </w:rPr>
                      <m:t>r</m:t>
                    </m:r>
                  </m:sub>
                </m:sSub>
              </m:e>
              <m:e>
                <m:sSubSup>
                  <m:sSubSupPr>
                    <m:ctrlPr>
                      <w:rPr>
                        <w:rFonts w:ascii="Cambria Math" w:hAnsi="Cambria Math"/>
                      </w:rPr>
                    </m:ctrlPr>
                  </m:sSubSupPr>
                  <m:e>
                    <m:r>
                      <w:rPr>
                        <w:rFonts w:ascii="Cambria Math" w:hAnsi="Cambria Math"/>
                      </w:rPr>
                      <m:t>1</m:t>
                    </m:r>
                  </m:e>
                  <m:sub>
                    <m:r>
                      <w:rPr>
                        <w:rFonts w:ascii="Cambria Math" w:hAnsi="Cambria Math"/>
                      </w:rPr>
                      <m:t>r</m:t>
                    </m:r>
                  </m:sub>
                  <m:sup>
                    <m:r>
                      <m:rPr>
                        <m:scr m:val="sans-serif"/>
                      </m:rPr>
                      <w:rPr>
                        <w:rFonts w:ascii="Cambria Math" w:hAnsi="Cambria Math"/>
                      </w:rPr>
                      <m:t>T</m:t>
                    </m:r>
                  </m:sup>
                </m:sSubSup>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=1</m:t>
                </m:r>
              </m:e>
            </m:eqArr>
          </m:lim>
        </m:limLow>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Sup>
          <m:sSubSupPr>
            <m:ctrlPr>
              <w:rPr>
                <w:rFonts w:ascii="Cambria Math" w:hAnsi="Cambria Math"/>
              </w:rPr>
            </m:ctrlPr>
          </m:sSubSupPr>
          <m:e>
            <m:r>
              <m:rPr>
                <m:sty m:val="bi"/>
              </m:rPr>
              <w:rPr>
                <w:rFonts w:ascii="Cambria Math" w:hAnsi="Cambria Math"/>
              </w:rPr>
              <m:t>z</m:t>
            </m:r>
          </m:e>
          <m:sub>
            <m:r>
              <w:rPr>
                <w:rFonts w:ascii="Cambria Math" w:hAnsi="Cambria Math"/>
              </w:rPr>
              <m:t>x</m:t>
            </m:r>
          </m:sub>
          <m:sup>
            <m:r>
              <m:rPr>
                <m:scr m:val="sans-serif"/>
              </m:rPr>
              <w:rPr>
                <w:rFonts w:ascii="Cambria Math" w:hAnsi="Cambria Math"/>
              </w:rPr>
              <m:t>T</m:t>
            </m:r>
          </m:sup>
        </m:sSubSup>
        <m:sSub>
          <m:sSubPr>
            <m:ctrlPr>
              <w:rPr>
                <w:rFonts w:ascii="Cambria Math" w:hAnsi="Cambria Math"/>
              </w:rPr>
            </m:ctrlPr>
          </m:sSubPr>
          <m:e>
            <m:r>
              <m:rPr>
                <m:sty m:val="bi"/>
              </m:rPr>
              <w:rPr>
                <w:rFonts w:ascii="Cambria Math" w:hAnsi="Cambria Math"/>
              </w:rPr>
              <m:t>Q</m:t>
            </m:r>
          </m:e>
          <m:sub>
            <m:r>
              <w:rPr>
                <w:rFonts w:ascii="Cambria Math" w:hAnsi="Cambria Math"/>
              </w:rPr>
              <m:t>x</m:t>
            </m:r>
          </m:sub>
        </m:sSub>
        <m:sSub>
          <m:sSubPr>
            <m:ctrlPr>
              <w:rPr>
                <w:rFonts w:ascii="Cambria Math" w:hAnsi="Cambria Math"/>
              </w:rPr>
            </m:ctrlPr>
          </m:sSubPr>
          <m:e>
            <m:r>
              <m:rPr>
                <m:sty m:val="bi"/>
              </m:rPr>
              <w:rPr>
                <w:rFonts w:ascii="Cambria Math" w:hAnsi="Cambria Math"/>
              </w:rPr>
              <m:t>z</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Sup>
          <m:sSubSupPr>
            <m:ctrlPr>
              <w:rPr>
                <w:rFonts w:ascii="Cambria Math" w:hAnsi="Cambria Math"/>
              </w:rPr>
            </m:ctrlPr>
          </m:sSubSupPr>
          <m:e>
            <m:r>
              <m:rPr>
                <m:sty m:val="bi"/>
              </m:rPr>
              <w:rPr>
                <w:rFonts w:ascii="Cambria Math" w:hAnsi="Cambria Math"/>
              </w:rPr>
              <m:t>z</m:t>
            </m:r>
          </m:e>
          <m:sub>
            <m:r>
              <w:rPr>
                <w:rFonts w:ascii="Cambria Math" w:hAnsi="Cambria Math"/>
              </w:rPr>
              <m:t>x</m:t>
            </m:r>
          </m:sub>
          <m:sup>
            <m:r>
              <m:rPr>
                <m:scr m:val="sans-serif"/>
              </m:rPr>
              <w:rPr>
                <w:rFonts w:ascii="Cambria Math" w:hAnsi="Cambria Math"/>
              </w:rPr>
              <m:t>T</m:t>
            </m:r>
          </m:sup>
        </m:sSubSup>
        <m:r>
          <m:rPr>
            <m:sty m:val="bi"/>
          </m:rPr>
          <w:rPr>
            <w:rFonts w:ascii="Cambria Math" w:hAnsi="Cambria Math"/>
          </w:rPr>
          <m:t>B</m:t>
        </m:r>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3</m:t>
            </m:r>
          </m:sub>
        </m:sSub>
        <m:r>
          <w:rPr>
            <w:rFonts w:ascii="Cambria Math" w:hAnsi="Cambria Math"/>
          </w:rPr>
          <m:t>⋅</m:t>
        </m:r>
        <m:sSubSup>
          <m:sSubSupPr>
            <m:ctrlPr>
              <w:rPr>
                <w:rFonts w:ascii="Cambria Math" w:hAnsi="Cambria Math"/>
              </w:rPr>
            </m:ctrlPr>
          </m:sSubSupPr>
          <m:e>
            <m:r>
              <m:rPr>
                <m:sty m:val="bi"/>
              </m:rPr>
              <w:rPr>
                <w:rFonts w:ascii="Cambria Math" w:hAnsi="Cambria Math"/>
              </w:rPr>
              <m:t>z</m:t>
            </m:r>
          </m:e>
          <m:sub>
            <m:r>
              <w:rPr>
                <w:rFonts w:ascii="Cambria Math" w:hAnsi="Cambria Math"/>
              </w:rPr>
              <m:t>y</m:t>
            </m:r>
          </m:sub>
          <m:sup>
            <m:r>
              <m:rPr>
                <m:scr m:val="sans-serif"/>
              </m:rPr>
              <w:rPr>
                <w:rFonts w:ascii="Cambria Math" w:hAnsi="Cambria Math"/>
              </w:rPr>
              <m:t>T</m:t>
            </m:r>
          </m:sup>
        </m:sSubSup>
        <m:sSub>
          <m:sSubPr>
            <m:ctrlPr>
              <w:rPr>
                <w:rFonts w:ascii="Cambria Math" w:hAnsi="Cambria Math"/>
              </w:rPr>
            </m:ctrlPr>
          </m:sSubPr>
          <m:e>
            <m:r>
              <m:rPr>
                <m:sty m:val="bi"/>
              </m:rPr>
              <w:rPr>
                <w:rFonts w:ascii="Cambria Math" w:hAnsi="Cambria Math"/>
              </w:rPr>
              <m:t>Q</m:t>
            </m:r>
          </m:e>
          <m:sub>
            <m:r>
              <w:rPr>
                <w:rFonts w:ascii="Cambria Math" w:hAnsi="Cambria Math"/>
              </w:rPr>
              <m:t>y</m:t>
            </m:r>
          </m:sub>
        </m:sSub>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m:t>
        </m:r>
      </m:oMath>
      <w:r w:rsidR="000E7FCD" w:rsidRPr="001D2462">
        <w:t xml:space="preserve">   (14)</w:t>
      </w:r>
    </w:p>
    <w:p w14:paraId="7041C68B" w14:textId="77777777" w:rsidR="00E16621" w:rsidRPr="001D2462" w:rsidRDefault="000E7FCD">
      <w:pPr>
        <w:pStyle w:val="FirstParagraph"/>
      </w:pPr>
      <w:r w:rsidRPr="001D2462">
        <w:t>The Lagrangian for this problem is</w:t>
      </w:r>
    </w:p>
    <w:p w14:paraId="266AC21A" w14:textId="77777777" w:rsidR="00E16621" w:rsidRPr="001D2462" w:rsidRDefault="000E7FCD">
      <w:pPr>
        <w:pStyle w:val="BodyText"/>
        <w:jc w:val="center"/>
      </w:pPr>
      <m:oMathPara>
        <m:oMathParaPr>
          <m:jc m:val="center"/>
        </m:oMathParaPr>
        <m:oMath>
          <m:r>
            <w:rPr>
              <w:rFonts w:ascii="Cambria Math" w:hAnsi="Cambria Math"/>
            </w:rPr>
            <m:t>L(</m:t>
          </m:r>
          <m:sSub>
            <m:sSubPr>
              <m:ctrlPr>
                <w:rPr>
                  <w:rFonts w:ascii="Cambria Math" w:hAnsi="Cambria Math"/>
                </w:rPr>
              </m:ctrlPr>
            </m:sSubPr>
            <m:e>
              <m:r>
                <m:rPr>
                  <m:sty m:val="bi"/>
                </m:rPr>
                <w:rPr>
                  <w:rFonts w:ascii="Cambria Math" w:hAnsi="Cambria Math"/>
                </w:rPr>
                <m:t>z</m:t>
              </m:r>
            </m:e>
            <m:sub>
              <m:r>
                <w:rPr>
                  <w:rFonts w:ascii="Cambria Math" w:hAnsi="Cambria Math"/>
                </w:rPr>
                <m:t>x</m:t>
              </m:r>
            </m:sub>
          </m:sSub>
          <m:r>
            <w:rPr>
              <w:rFonts w:ascii="Cambria Math" w:hAnsi="Cambria Math"/>
            </w:rPr>
            <m:t>,</m:t>
          </m:r>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,λ,</m:t>
          </m:r>
          <m:r>
            <m:rPr>
              <m:sty m:val="bi"/>
            </m:rP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Sup>
            <m:sSubSupPr>
              <m:ctrlPr>
                <w:rPr>
                  <w:rFonts w:ascii="Cambria Math" w:hAnsi="Cambria Math"/>
                </w:rPr>
              </m:ctrlPr>
            </m:sSubSupPr>
            <m:e>
              <m:r>
                <m:rPr>
                  <m:sty m:val="bi"/>
                </m:rPr>
                <w:rPr>
                  <w:rFonts w:ascii="Cambria Math" w:hAnsi="Cambria Math"/>
                </w:rPr>
                <m:t>z</m:t>
              </m:r>
            </m:e>
            <m:sub>
              <m:r>
                <w:rPr>
                  <w:rFonts w:ascii="Cambria Math" w:hAnsi="Cambria Math"/>
                </w:rPr>
                <m:t>x</m:t>
              </m:r>
            </m:sub>
            <m:sup>
              <m:r>
                <m:rPr>
                  <m:scr m:val="sans-serif"/>
                </m:rPr>
                <w:rPr>
                  <w:rFonts w:ascii="Cambria Math" w:hAnsi="Cambria Math"/>
                </w:rPr>
                <m:t>T</m:t>
              </m:r>
            </m:sup>
          </m:sSubSup>
          <m:sSub>
            <m:sSubPr>
              <m:ctrlPr>
                <w:rPr>
                  <w:rFonts w:ascii="Cambria Math" w:hAnsi="Cambria Math"/>
                </w:rPr>
              </m:ctrlPr>
            </m:sSubPr>
            <m:e>
              <m:r>
                <m:rPr>
                  <m:sty m:val="bi"/>
                </m:rPr>
                <w:rPr>
                  <w:rFonts w:ascii="Cambria Math" w:hAnsi="Cambria Math"/>
                </w:rPr>
                <m:t>Q</m:t>
              </m:r>
            </m:e>
            <m:sub>
              <m:r>
                <w:rPr>
                  <w:rFonts w:ascii="Cambria Math" w:hAnsi="Cambria Math"/>
                </w:rPr>
                <m:t>x</m:t>
              </m:r>
            </m:sub>
          </m:sSub>
          <m:sSub>
            <m:sSubPr>
              <m:ctrlPr>
                <w:rPr>
                  <w:rFonts w:ascii="Cambria Math" w:hAnsi="Cambria Math"/>
                </w:rPr>
              </m:ctrlPr>
            </m:sSubPr>
            <m:e>
              <m:r>
                <m:rPr>
                  <m:sty m:val="bi"/>
                </m:rPr>
                <w:rPr>
                  <w:rFonts w:ascii="Cambria Math" w:hAnsi="Cambria Math"/>
                </w:rPr>
                <m:t>z</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Sup>
            <m:sSubSupPr>
              <m:ctrlPr>
                <w:rPr>
                  <w:rFonts w:ascii="Cambria Math" w:hAnsi="Cambria Math"/>
                </w:rPr>
              </m:ctrlPr>
            </m:sSubSupPr>
            <m:e>
              <m:r>
                <m:rPr>
                  <m:sty m:val="bi"/>
                </m:rPr>
                <w:rPr>
                  <w:rFonts w:ascii="Cambria Math" w:hAnsi="Cambria Math"/>
                </w:rPr>
                <m:t>z</m:t>
              </m:r>
            </m:e>
            <m:sub>
              <m:r>
                <w:rPr>
                  <w:rFonts w:ascii="Cambria Math" w:hAnsi="Cambria Math"/>
                </w:rPr>
                <m:t>x</m:t>
              </m:r>
            </m:sub>
            <m:sup>
              <m:r>
                <m:rPr>
                  <m:scr m:val="sans-serif"/>
                </m:rPr>
                <w:rPr>
                  <w:rFonts w:ascii="Cambria Math" w:hAnsi="Cambria Math"/>
                </w:rPr>
                <m:t>T</m:t>
              </m:r>
            </m:sup>
          </m:sSubSup>
          <m:r>
            <m:rPr>
              <m:sty m:val="bi"/>
            </m:rPr>
            <w:rPr>
              <w:rFonts w:ascii="Cambria Math" w:hAnsi="Cambria Math"/>
            </w:rPr>
            <m:t>B</m:t>
          </m:r>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3</m:t>
              </m:r>
            </m:sub>
          </m:sSub>
          <m:r>
            <w:rPr>
              <w:rFonts w:ascii="Cambria Math" w:hAnsi="Cambria Math"/>
            </w:rPr>
            <m:t>⋅</m:t>
          </m:r>
          <m:sSubSup>
            <m:sSubSupPr>
              <m:ctrlPr>
                <w:rPr>
                  <w:rFonts w:ascii="Cambria Math" w:hAnsi="Cambria Math"/>
                </w:rPr>
              </m:ctrlPr>
            </m:sSubSupPr>
            <m:e>
              <m:r>
                <m:rPr>
                  <m:sty m:val="bi"/>
                </m:rPr>
                <w:rPr>
                  <w:rFonts w:ascii="Cambria Math" w:hAnsi="Cambria Math"/>
                </w:rPr>
                <m:t>z</m:t>
              </m:r>
            </m:e>
            <m:sub>
              <m:r>
                <w:rPr>
                  <w:rFonts w:ascii="Cambria Math" w:hAnsi="Cambria Math"/>
                </w:rPr>
                <m:t>y</m:t>
              </m:r>
            </m:sub>
            <m:sup>
              <m:r>
                <m:rPr>
                  <m:scr m:val="sans-serif"/>
                </m:rPr>
                <w:rPr>
                  <w:rFonts w:ascii="Cambria Math" w:hAnsi="Cambria Math"/>
                </w:rPr>
                <m:t>T</m:t>
              </m:r>
            </m:sup>
          </m:sSubSup>
          <m:sSub>
            <m:sSubPr>
              <m:ctrlPr>
                <w:rPr>
                  <w:rFonts w:ascii="Cambria Math" w:hAnsi="Cambria Math"/>
                </w:rPr>
              </m:ctrlPr>
            </m:sSubPr>
            <m:e>
              <m:r>
                <m:rPr>
                  <m:sty m:val="bi"/>
                </m:rPr>
                <w:rPr>
                  <w:rFonts w:ascii="Cambria Math" w:hAnsi="Cambria Math"/>
                </w:rPr>
                <m:t>Q</m:t>
              </m:r>
            </m:e>
            <m:sub>
              <m:r>
                <w:rPr>
                  <w:rFonts w:ascii="Cambria Math" w:hAnsi="Cambria Math"/>
                </w:rPr>
                <m:t>y</m:t>
              </m:r>
            </m:sub>
          </m:sSub>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+λ⋅(</m:t>
          </m:r>
          <m:sSubSup>
            <m:sSubSupPr>
              <m:ctrlPr>
                <w:rPr>
                  <w:rFonts w:ascii="Cambria Math" w:hAnsi="Cambria Math"/>
                </w:rPr>
              </m:ctrlPr>
            </m:sSubSupPr>
            <m:e>
              <m:r>
                <w:rPr>
                  <w:rFonts w:ascii="Cambria Math" w:hAnsi="Cambria Math"/>
                </w:rPr>
                <m:t>1</m:t>
              </m:r>
            </m:e>
            <m:sub>
              <m:r>
                <w:rPr>
                  <w:rFonts w:ascii="Cambria Math" w:hAnsi="Cambria Math"/>
                </w:rPr>
                <m:t>r</m:t>
              </m:r>
            </m:sub>
            <m:sup>
              <m:r>
                <m:rPr>
                  <m:scr m:val="sans-serif"/>
                </m:rPr>
                <w:rPr>
                  <w:rFonts w:ascii="Cambria Math" w:hAnsi="Cambria Math"/>
                </w:rPr>
                <m:t>T</m:t>
              </m:r>
            </m:sup>
          </m:sSubSup>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-1)+</m:t>
          </m:r>
          <m:sSup>
            <m:sSupPr>
              <m:ctrlPr>
                <w:rPr>
                  <w:rFonts w:ascii="Cambria Math" w:hAnsi="Cambria Math"/>
                </w:rPr>
              </m:ctrlPr>
            </m:sSupPr>
            <m:e>
              <m:r>
                <m:rPr>
                  <m:sty m:val="bi"/>
                </m:rPr>
                <w:rPr>
                  <w:rFonts w:ascii="Cambria Math" w:hAnsi="Cambria Math"/>
                </w:rPr>
                <m:t>μ</m:t>
              </m:r>
            </m:e>
            <m:sup>
              <m:r>
                <m:rPr>
                  <m:scr m:val="sans-serif"/>
                </m:rPr>
                <w:rPr>
                  <w:rFonts w:ascii="Cambria Math" w:hAnsi="Cambria Math"/>
                </w:rPr>
                <m:t>T</m:t>
              </m:r>
            </m:sup>
          </m:sSup>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m:t>
          </m:r>
        </m:oMath>
      </m:oMathPara>
    </w:p>
    <w:p w14:paraId="68A51FCE" w14:textId="25045FA7" w:rsidR="00E16621" w:rsidRPr="001D2462" w:rsidRDefault="000E7FCD">
      <w:pPr>
        <w:pStyle w:val="FirstParagraph"/>
      </w:pPr>
      <w:r w:rsidRPr="001D2462">
        <w:t>Here</w:t>
      </w:r>
      <w:ins w:id="420" w:author="Editor" w:date="2018-08-30T13:17:00Z">
        <w:r w:rsidR="0006612F" w:rsidRPr="001D2462">
          <w:t>,</w:t>
        </w:r>
      </w:ins>
      <w:r w:rsidRPr="001D2462">
        <w:t xml:space="preserve"> the Lagrange multipliers </w:t>
      </w:r>
      <m:oMath>
        <m:r>
          <m:rPr>
            <m:sty m:val="bi"/>
          </m:rPr>
          <w:rPr>
            <w:rFonts w:ascii="Cambria Math" w:hAnsi="Cambria Math"/>
          </w:rPr>
          <m:t>μ</m:t>
        </m:r>
      </m:oMath>
      <w:ins w:id="421" w:author="Editor" w:date="2018-08-30T13:17:00Z">
        <w:r w:rsidR="0006612F" w:rsidRPr="001D2462">
          <w:rPr>
            <w:b/>
          </w:rPr>
          <w:t xml:space="preserve"> </w:t>
        </w:r>
        <w:r w:rsidR="0006612F" w:rsidRPr="001D2462">
          <w:t>that</w:t>
        </w:r>
      </w:ins>
      <w:del w:id="422" w:author="Editor" w:date="2018-08-30T13:17:00Z">
        <w:r w:rsidRPr="001D2462" w:rsidDel="0006612F">
          <w:delText>,</w:delText>
        </w:r>
      </w:del>
      <w:r w:rsidRPr="001D2462">
        <w:t xml:space="preserve"> correspond</w:t>
      </w:r>
      <w:del w:id="423" w:author="Editor" w:date="2018-08-30T13:17:00Z">
        <w:r w:rsidRPr="001D2462" w:rsidDel="0006612F">
          <w:delText>ing</w:delText>
        </w:r>
      </w:del>
      <w:r w:rsidRPr="001D2462">
        <w:t xml:space="preserve"> to the inequality constraints </w:t>
      </w:r>
      <m:oMath>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0</m:t>
            </m:r>
          </m:e>
          <m:sub>
            <m:r>
              <w:rPr>
                <w:rFonts w:ascii="Cambria Math" w:hAnsi="Cambria Math"/>
              </w:rPr>
              <m:t>r</m:t>
            </m:r>
          </m:sub>
        </m:sSub>
      </m:oMath>
      <w:del w:id="424" w:author="Editor" w:date="2018-08-30T13:17:00Z">
        <w:r w:rsidRPr="001D2462" w:rsidDel="0006612F">
          <w:delText>,</w:delText>
        </w:r>
      </w:del>
      <w:r w:rsidRPr="001D2462">
        <w:t xml:space="preserve"> are restricted to be</w:t>
      </w:r>
      <w:ins w:id="425" w:author="Editor" w:date="2018-08-30T13:17:00Z">
        <w:r w:rsidR="0006612F" w:rsidRPr="001D2462">
          <w:t>ing</w:t>
        </w:r>
      </w:ins>
      <w:r w:rsidRPr="001D2462">
        <w:t xml:space="preserve"> </w:t>
      </w:r>
      <w:del w:id="426" w:author="Quality Control Editor" w:date="2018-09-05T15:48:00Z">
        <w:r w:rsidRPr="001D2462" w:rsidDel="001D2462">
          <w:delText>non-n</w:delText>
        </w:r>
      </w:del>
      <w:ins w:id="427" w:author="Quality Control Editor" w:date="2018-09-05T15:48:00Z">
        <w:r w:rsidR="001D2462">
          <w:t>nonn</w:t>
        </w:r>
      </w:ins>
      <w:r w:rsidRPr="001D2462">
        <w:t>egative. The dual problem is</w:t>
      </w:r>
    </w:p>
    <w:p w14:paraId="21C2232A" w14:textId="77777777" w:rsidR="00E16621" w:rsidRPr="001D2462" w:rsidRDefault="0046438C">
      <w:pPr>
        <w:pStyle w:val="BodyText"/>
        <w:jc w:val="center"/>
      </w:pPr>
      <m:oMath>
        <m:limLow>
          <m:limLowPr>
            <m:ctrlPr>
              <w:rPr>
                <w:rFonts w:ascii="Cambria Math" w:hAnsi="Cambria Math"/>
              </w:rPr>
            </m:ctrlPr>
          </m:limLowPr>
          <m:e>
            <m:r>
              <w:rPr>
                <w:rFonts w:ascii="Cambria Math" w:hAnsi="Cambria Math"/>
              </w:rPr>
              <m:t>min</m:t>
            </m:r>
          </m:e>
          <m:lim>
            <m:r>
              <w:rPr>
                <w:rFonts w:ascii="Cambria Math" w:hAnsi="Cambria Math"/>
              </w:rPr>
              <m:t>λ,</m:t>
            </m:r>
            <m:r>
              <m:rPr>
                <m:sty m:val="bi"/>
              </m:rP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0</m:t>
                </m:r>
              </m:e>
              <m:sub>
                <m:r>
                  <w:rPr>
                    <w:rFonts w:ascii="Cambria Math" w:hAnsi="Cambria Math"/>
                  </w:rPr>
                  <m:t>r</m:t>
                </m:r>
              </m:sub>
            </m:sSub>
          </m:lim>
        </m:limLow>
        <m:r>
          <w:rPr>
            <w:rFonts w:ascii="Cambria Math" w:hAnsi="Cambria Math"/>
          </w:rPr>
          <m:t>g(</m:t>
        </m:r>
        <m:sSub>
          <m:sSubPr>
            <m:ctrlPr>
              <w:rPr>
                <w:rFonts w:ascii="Cambria Math" w:hAnsi="Cambria Math"/>
              </w:rPr>
            </m:ctrlPr>
          </m:sSubPr>
          <m:e>
            <m:r>
              <m:rPr>
                <m:sty m:val="bi"/>
              </m:rPr>
              <w:rPr>
                <w:rFonts w:ascii="Cambria Math" w:hAnsi="Cambria Math"/>
              </w:rPr>
              <m:t>z</m:t>
            </m:r>
          </m:e>
          <m:sub>
            <m:r>
              <w:rPr>
                <w:rFonts w:ascii="Cambria Math" w:hAnsi="Cambria Math"/>
              </w:rPr>
              <m:t>x</m:t>
            </m:r>
          </m:sub>
        </m:sSub>
        <m:r>
          <w:rPr>
            <w:rFonts w:ascii="Cambria Math" w:hAnsi="Cambria Math"/>
          </w:rPr>
          <m:t>,λ,</m:t>
        </m:r>
        <m:r>
          <m:rPr>
            <m:sty m:val="bi"/>
          </m:rPr>
          <w:rPr>
            <w:rFonts w:ascii="Cambria Math" w:hAnsi="Cambria Math"/>
          </w:rPr>
          <m:t>μ</m:t>
        </m:r>
        <m:r>
          <w:rPr>
            <w:rFonts w:ascii="Cambria Math" w:hAnsi="Cambria Math"/>
          </w:rPr>
          <m:t>)=</m:t>
        </m:r>
        <m:limLow>
          <m:limLowPr>
            <m:ctrlPr>
              <w:rPr>
                <w:rFonts w:ascii="Cambria Math" w:hAnsi="Cambria Math"/>
              </w:rPr>
            </m:ctrlPr>
          </m:limLowPr>
          <m:e>
            <m:r>
              <w:rPr>
                <w:rFonts w:ascii="Cambria Math" w:hAnsi="Cambria Math"/>
              </w:rPr>
              <m:t>min</m:t>
            </m:r>
          </m:e>
          <m:lim>
            <m:r>
              <w:rPr>
                <w:rFonts w:ascii="Cambria Math" w:hAnsi="Cambria Math"/>
              </w:rPr>
              <m:t>λ,</m:t>
            </m:r>
            <m:r>
              <m:rPr>
                <m:sty m:val="bi"/>
              </m:rP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0</m:t>
                </m:r>
              </m:e>
              <m:sub>
                <m:r>
                  <w:rPr>
                    <w:rFonts w:ascii="Cambria Math" w:hAnsi="Cambria Math"/>
                  </w:rPr>
                  <m:t>r</m:t>
                </m:r>
              </m:sub>
            </m:sSub>
          </m:lim>
        </m:limLow>
        <m:d>
          <m:dPr>
            <m:begChr m:val="["/>
            <m:endChr m:val="]"/>
            <m:ctrlPr>
              <w:rPr>
                <w:rFonts w:ascii="Cambria Math" w:hAnsi="Cambria Math"/>
                <w:i/>
              </w:rPr>
            </m:ctrlPr>
          </m:dPr>
          <m:e>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r</m:t>
                    </m:r>
                  </m:sup>
                </m:sSup>
              </m:lim>
            </m:limLow>
            <m:r>
              <w:rPr>
                <w:rFonts w:ascii="Cambria Math" w:hAnsi="Cambria Math"/>
              </w:rPr>
              <m:t>L(</m:t>
            </m:r>
            <m:sSub>
              <m:sSubPr>
                <m:ctrlPr>
                  <w:rPr>
                    <w:rFonts w:ascii="Cambria Math" w:hAnsi="Cambria Math"/>
                  </w:rPr>
                </m:ctrlPr>
              </m:sSubPr>
              <m:e>
                <m:r>
                  <m:rPr>
                    <m:sty m:val="bi"/>
                  </m:rPr>
                  <w:rPr>
                    <w:rFonts w:ascii="Cambria Math" w:hAnsi="Cambria Math"/>
                  </w:rPr>
                  <m:t>z</m:t>
                </m:r>
              </m:e>
              <m:sub>
                <m:r>
                  <w:rPr>
                    <w:rFonts w:ascii="Cambria Math" w:hAnsi="Cambria Math"/>
                  </w:rPr>
                  <m:t>x</m:t>
                </m:r>
              </m:sub>
            </m:sSub>
            <m:r>
              <w:rPr>
                <w:rFonts w:ascii="Cambria Math" w:hAnsi="Cambria Math"/>
              </w:rPr>
              <m:t>,</m:t>
            </m:r>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,λ,</m:t>
            </m:r>
            <m:r>
              <m:rPr>
                <m:sty m:val="bi"/>
              </m:rPr>
              <w:rPr>
                <w:rFonts w:ascii="Cambria Math" w:hAnsi="Cambria Math"/>
              </w:rPr>
              <m:t>μ</m:t>
            </m:r>
            <m:r>
              <w:rPr>
                <w:rFonts w:ascii="Cambria Math" w:hAnsi="Cambria Math"/>
              </w:rPr>
              <m:t>)</m:t>
            </m:r>
          </m:e>
        </m:d>
        <m:r>
          <w:rPr>
            <w:rFonts w:ascii="Cambria Math" w:hAnsi="Cambria Math"/>
          </w:rPr>
          <m:t>.</m:t>
        </m:r>
      </m:oMath>
      <w:r w:rsidR="000E7FCD" w:rsidRPr="001D2462">
        <w:t xml:space="preserve">    (15)</w:t>
      </w:r>
    </w:p>
    <w:p w14:paraId="2FCBC95E" w14:textId="4E637B41" w:rsidR="00E16621" w:rsidRPr="001D2462" w:rsidRDefault="000E7FCD">
      <w:pPr>
        <w:pStyle w:val="FirstParagraph"/>
      </w:pPr>
      <w:r w:rsidRPr="001D2462">
        <w:t>The strong duality holds for quadratic problem (14) with</w:t>
      </w:r>
      <w:ins w:id="428" w:author="Editor" w:date="2018-08-30T14:13:00Z">
        <w:r w:rsidR="0098536A" w:rsidRPr="001D2462">
          <w:t xml:space="preserve"> the</w:t>
        </w:r>
      </w:ins>
      <w:r w:rsidRPr="001D2462">
        <w:t xml:space="preserve"> positive definite matrices </w:t>
      </w:r>
      <m:oMath>
        <m:sSub>
          <m:sSubPr>
            <m:ctrlPr>
              <w:rPr>
                <w:rFonts w:ascii="Cambria Math" w:hAnsi="Cambria Math"/>
              </w:rPr>
            </m:ctrlPr>
          </m:sSubPr>
          <m:e>
            <m:r>
              <m:rPr>
                <m:sty m:val="bi"/>
              </m:rPr>
              <w:rPr>
                <w:rFonts w:ascii="Cambria Math" w:hAnsi="Cambria Math"/>
              </w:rPr>
              <m:t>Q</m:t>
            </m:r>
          </m:e>
          <m:sub>
            <m:r>
              <w:rPr>
                <w:rFonts w:ascii="Cambria Math" w:hAnsi="Cambria Math"/>
              </w:rPr>
              <m:t>x</m:t>
            </m:r>
          </m:sub>
        </m:sSub>
      </m:oMath>
      <w:r w:rsidRPr="001D2462">
        <w:t xml:space="preserve"> and </w:t>
      </w:r>
      <m:oMath>
        <m:sSub>
          <m:sSubPr>
            <m:ctrlPr>
              <w:rPr>
                <w:rFonts w:ascii="Cambria Math" w:hAnsi="Cambria Math"/>
              </w:rPr>
            </m:ctrlPr>
          </m:sSubPr>
          <m:e>
            <m:r>
              <m:rPr>
                <m:sty m:val="bi"/>
              </m:rPr>
              <w:rPr>
                <w:rFonts w:ascii="Cambria Math" w:hAnsi="Cambria Math"/>
              </w:rPr>
              <m:t>Q</m:t>
            </m:r>
          </m:e>
          <m:sub>
            <m:r>
              <w:rPr>
                <w:rFonts w:ascii="Cambria Math" w:hAnsi="Cambria Math"/>
              </w:rPr>
              <m:t>y</m:t>
            </m:r>
          </m:sub>
        </m:sSub>
      </m:oMath>
      <w:r w:rsidRPr="001D2462">
        <w:t xml:space="preserve">. Therefore, the optimal value for (14) equals the optimal value for (15). It allows </w:t>
      </w:r>
      <w:ins w:id="429" w:author="Editor" w:date="2018-08-30T13:17:00Z">
        <w:r w:rsidR="0006612F" w:rsidRPr="001D2462">
          <w:t xml:space="preserve">us </w:t>
        </w:r>
      </w:ins>
      <w:r w:rsidRPr="001D2462">
        <w:t>to solve the problem</w:t>
      </w:r>
    </w:p>
    <w:p w14:paraId="37F8DD16" w14:textId="77777777" w:rsidR="00E16621" w:rsidRPr="001D2462" w:rsidRDefault="0046438C">
      <w:pPr>
        <w:pStyle w:val="BodyText"/>
        <w:jc w:val="center"/>
      </w:pPr>
      <m:oMath>
        <m:limLow>
          <m:limLowPr>
            <m:ctrlPr>
              <w:rPr>
                <w:rFonts w:ascii="Cambria Math" w:hAnsi="Cambria Math"/>
              </w:rPr>
            </m:ctrlPr>
          </m:limLowPr>
          <m:e>
            <m:r>
              <w:rPr>
                <w:rFonts w:ascii="Cambria Math" w:hAnsi="Cambria Math"/>
              </w:rPr>
              <m:t>min</m:t>
            </m:r>
          </m:e>
          <m:lim>
            <m:sSub>
              <m:sSubPr>
                <m:ctrlPr>
                  <w:rPr>
                    <w:rFonts w:ascii="Cambria Math" w:hAnsi="Cambria Math"/>
                  </w:rPr>
                </m:ctrlPr>
              </m:sSubPr>
              <m:e>
                <m:r>
                  <m:rPr>
                    <m:sty m:val="bi"/>
                  </m:rPr>
                  <w:rPr>
                    <w:rFonts w:ascii="Cambria Math" w:hAnsi="Cambria Math"/>
                  </w:rPr>
                  <m:t>z</m:t>
                </m:r>
              </m:e>
              <m:sub>
                <m:r>
                  <w:rPr>
                    <w:rFonts w:ascii="Cambria Math" w:hAnsi="Cambria Math"/>
                  </w:rPr>
                  <m:t>x</m:t>
                </m:r>
              </m:sub>
            </m:sSub>
            <m:r>
              <w:rPr>
                <w:rFonts w:ascii="Cambria Math" w:hAnsi="Cambria Math"/>
              </w:rPr>
              <m:t>∈</m:t>
            </m:r>
            <m:sSup>
              <m:sSupPr>
                <m:ctrlPr>
                  <w:rPr>
                    <w:rFonts w:ascii="Cambria Math" w:hAnsi="Cambria Math"/>
                  </w:rPr>
                </m:ctrlPr>
              </m:sSupPr>
              <m:e>
                <m:r>
                  <m:rPr>
                    <m:scr m:val="double-struck"/>
                  </m:rPr>
                  <w:rPr>
                    <w:rFonts w:ascii="Cambria Math" w:hAnsi="Cambria Math"/>
                  </w:rPr>
                  <m:t>C</m:t>
                </m:r>
              </m:e>
              <m:sup>
                <m:r>
                  <w:rPr>
                    <w:rFonts w:ascii="Cambria Math" w:hAnsi="Cambria Math"/>
                  </w:rPr>
                  <m:t>n</m:t>
                </m:r>
              </m:sup>
            </m:sSup>
            <m:r>
              <w:rPr>
                <w:rFonts w:ascii="Cambria Math" w:hAnsi="Cambria Math"/>
              </w:rPr>
              <m:t>,λ,</m:t>
            </m:r>
            <m:r>
              <m:rPr>
                <m:sty m:val="bi"/>
              </m:rP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0</m:t>
                </m:r>
              </m:e>
              <m:sub>
                <m:r>
                  <w:rPr>
                    <w:rFonts w:ascii="Cambria Math" w:hAnsi="Cambria Math"/>
                  </w:rPr>
                  <m:t>r</m:t>
                </m:r>
              </m:sub>
            </m:sSub>
          </m:lim>
        </m:limLow>
        <m:r>
          <w:rPr>
            <w:rFonts w:ascii="Cambria Math" w:hAnsi="Cambria Math"/>
          </w:rPr>
          <m:t>g(</m:t>
        </m:r>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,λ,</m:t>
        </m:r>
        <m:r>
          <m:rPr>
            <m:sty m:val="bi"/>
          </m:rPr>
          <w:rPr>
            <w:rFonts w:ascii="Cambria Math" w:hAnsi="Cambria Math"/>
          </w:rPr>
          <m:t>μ</m:t>
        </m:r>
        <m:r>
          <w:rPr>
            <w:rFonts w:ascii="Cambria Math" w:hAnsi="Cambria Math"/>
          </w:rPr>
          <m:t>)</m:t>
        </m:r>
      </m:oMath>
      <w:r w:rsidR="000E7FCD" w:rsidRPr="001D2462">
        <w:t xml:space="preserve">           (16)</w:t>
      </w:r>
    </w:p>
    <w:p w14:paraId="614668D6" w14:textId="77777777" w:rsidR="00E16621" w:rsidRPr="001D2462" w:rsidRDefault="000E7FCD">
      <w:pPr>
        <w:pStyle w:val="FirstParagraph"/>
      </w:pPr>
      <w:r w:rsidRPr="001D2462">
        <w:t>instead of (13).</w:t>
      </w:r>
    </w:p>
    <w:p w14:paraId="6530BD65" w14:textId="29861445" w:rsidR="00E16621" w:rsidRPr="001D2462" w:rsidRDefault="0006612F">
      <w:pPr>
        <w:pStyle w:val="BodyText"/>
      </w:pPr>
      <w:ins w:id="430" w:author="Editor" w:date="2018-08-30T13:18:00Z">
        <w:r w:rsidRPr="001D2462">
          <w:t xml:space="preserve">By </w:t>
        </w:r>
      </w:ins>
      <w:del w:id="431" w:author="Editor" w:date="2018-08-30T13:18:00Z">
        <w:r w:rsidR="000E7FCD" w:rsidRPr="001D2462" w:rsidDel="0006612F">
          <w:delText>S</w:delText>
        </w:r>
      </w:del>
      <w:ins w:id="432" w:author="Editor" w:date="2018-08-30T13:18:00Z">
        <w:r w:rsidRPr="001D2462">
          <w:t>s</w:t>
        </w:r>
      </w:ins>
      <w:r w:rsidR="000E7FCD" w:rsidRPr="001D2462">
        <w:t xml:space="preserve">etting the gradient of the Lagrangian </w:t>
      </w:r>
      <m:oMath>
        <m:sSub>
          <m:sSubPr>
            <m:ctrlPr>
              <w:rPr>
                <w:rFonts w:ascii="Cambria Math" w:hAnsi="Cambria Math"/>
              </w:rPr>
            </m:ctrlPr>
          </m:sSubPr>
          <m:e>
            <m:r>
              <w:rPr>
                <w:rFonts w:ascii="Cambria Math" w:hAnsi="Cambria Math"/>
              </w:rPr>
              <m:t>∇</m:t>
            </m:r>
          </m:e>
          <m:sub>
            <m:sSub>
              <m:sSubPr>
                <m:ctrlPr>
                  <w:rPr>
                    <w:rFonts w:ascii="Cambria Math" w:hAnsi="Cambria Math"/>
                  </w:rPr>
                </m:ctrlPr>
              </m:sSubPr>
              <m:e>
                <m:r>
                  <m:rPr>
                    <m:sty m:val="bi"/>
                  </m:rPr>
                  <w:rPr>
                    <w:rFonts w:ascii="Cambria Math" w:hAnsi="Cambria Math"/>
                  </w:rPr>
                  <m:t>z</m:t>
                </m:r>
              </m:e>
              <m:sub>
                <m:r>
                  <w:rPr>
                    <w:rFonts w:ascii="Cambria Math" w:hAnsi="Cambria Math"/>
                  </w:rPr>
                  <m:t>y</m:t>
                </m:r>
              </m:sub>
            </m:sSub>
          </m:sub>
        </m:sSub>
        <m:r>
          <w:rPr>
            <w:rFonts w:ascii="Cambria Math" w:hAnsi="Cambria Math"/>
          </w:rPr>
          <m:t>L(</m:t>
        </m:r>
        <m:sSub>
          <m:sSubPr>
            <m:ctrlPr>
              <w:rPr>
                <w:rFonts w:ascii="Cambria Math" w:hAnsi="Cambria Math"/>
              </w:rPr>
            </m:ctrlPr>
          </m:sSubPr>
          <m:e>
            <m:r>
              <m:rPr>
                <m:sty m:val="bi"/>
              </m:rPr>
              <w:rPr>
                <w:rFonts w:ascii="Cambria Math" w:hAnsi="Cambria Math"/>
              </w:rPr>
              <m:t>z</m:t>
            </m:r>
          </m:e>
          <m:sub>
            <m:r>
              <w:rPr>
                <w:rFonts w:ascii="Cambria Math" w:hAnsi="Cambria Math"/>
              </w:rPr>
              <m:t>x</m:t>
            </m:r>
          </m:sub>
        </m:sSub>
        <m:r>
          <w:rPr>
            <w:rFonts w:ascii="Cambria Math" w:hAnsi="Cambria Math"/>
          </w:rPr>
          <m:t>,</m:t>
        </m:r>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,λ,</m:t>
        </m:r>
        <m:r>
          <m:rPr>
            <m:sty m:val="bi"/>
          </m:rPr>
          <w:rPr>
            <w:rFonts w:ascii="Cambria Math" w:hAnsi="Cambria Math"/>
          </w:rPr>
          <m:t>μ</m:t>
        </m:r>
        <m:r>
          <w:rPr>
            <w:rFonts w:ascii="Cambria Math" w:hAnsi="Cambria Math"/>
          </w:rPr>
          <m:t>)</m:t>
        </m:r>
      </m:oMath>
      <w:r w:rsidR="000E7FCD" w:rsidRPr="001D2462">
        <w:t xml:space="preserve"> </w:t>
      </w:r>
      <w:ins w:id="433" w:author="Editor" w:date="2018-08-30T13:18:00Z">
        <w:r w:rsidRPr="001D2462">
          <w:t xml:space="preserve">equal </w:t>
        </w:r>
      </w:ins>
      <w:r w:rsidR="000E7FCD" w:rsidRPr="001D2462">
        <w:t>to zero, we obtain an optimal value</w:t>
      </w:r>
      <w:ins w:id="434" w:author="Editor" w:date="2018-08-30T13:18:00Z">
        <w:r w:rsidRPr="001D2462">
          <w:t xml:space="preserve"> for</w:t>
        </w:r>
      </w:ins>
      <w:r w:rsidR="000E7FCD" w:rsidRPr="001D2462">
        <w:t> </w:t>
      </w:r>
      <m:oMath>
        <m:sSub>
          <m:sSubPr>
            <m:ctrlPr>
              <w:rPr>
                <w:rFonts w:ascii="Cambria Math" w:hAnsi="Cambria Math"/>
              </w:rPr>
            </m:ctrlPr>
          </m:sSubPr>
          <m:e>
            <m:r>
              <m:rPr>
                <m:sty m:val="bi"/>
              </m:rPr>
              <w:rPr>
                <w:rFonts w:ascii="Cambria Math" w:hAnsi="Cambria Math"/>
              </w:rPr>
              <m:t>z</m:t>
            </m:r>
          </m:e>
          <m:sub>
            <m:r>
              <w:rPr>
                <w:rFonts w:ascii="Cambria Math" w:hAnsi="Cambria Math"/>
              </w:rPr>
              <m:t>y</m:t>
            </m:r>
          </m:sub>
        </m:sSub>
      </m:oMath>
      <w:r w:rsidR="000E7FCD" w:rsidRPr="001D2462">
        <w:t>:</w:t>
      </w:r>
    </w:p>
    <w:p w14:paraId="19DEBBDD" w14:textId="77777777" w:rsidR="00E16621" w:rsidRPr="001D2462" w:rsidRDefault="0046438C">
      <w:pPr>
        <w:pStyle w:val="BodyText"/>
        <w:jc w:val="center"/>
      </w:pPr>
      <m:oMath>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rPr>
                </m:ctrlPr>
              </m:sSubPr>
              <m:e>
                <m:r>
                  <w:rPr>
                    <w:rFonts w:ascii="Cambria Math" w:hAnsi="Cambria Math"/>
                  </w:rPr>
                  <m:t>α</m:t>
                </m:r>
              </m:e>
              <m:sub>
                <m:r>
                  <w:rPr>
                    <w:rFonts w:ascii="Cambria Math" w:hAnsi="Cambria Math"/>
                  </w:rPr>
                  <m:t>3</m:t>
                </m:r>
              </m:sub>
            </m:sSub>
          </m:den>
        </m:f>
        <m:sSubSup>
          <m:sSubSupPr>
            <m:ctrlPr>
              <w:rPr>
                <w:rFonts w:ascii="Cambria Math" w:hAnsi="Cambria Math"/>
              </w:rPr>
            </m:ctrlPr>
          </m:sSubSupPr>
          <m:e>
            <m:r>
              <m:rPr>
                <m:sty m:val="bi"/>
              </m:rPr>
              <w:rPr>
                <w:rFonts w:ascii="Cambria Math" w:hAnsi="Cambria Math"/>
              </w:rPr>
              <m:t>Q</m:t>
            </m:r>
          </m:e>
          <m:sub>
            <m:r>
              <w:rPr>
                <w:rFonts w:ascii="Cambria Math" w:hAnsi="Cambria Math"/>
              </w:rPr>
              <m:t>y</m:t>
            </m:r>
          </m:sub>
          <m:sup>
            <m:r>
              <w:rPr>
                <w:rFonts w:ascii="Cambria Math" w:hAnsi="Cambria Math"/>
              </w:rPr>
              <m:t>-1</m:t>
            </m:r>
          </m:sup>
        </m:sSubSup>
        <m:d>
          <m:dPr>
            <m:ctrlPr>
              <w:rPr>
                <w:rFonts w:ascii="Cambria Math" w:hAnsi="Cambria Math"/>
                <w:i/>
              </w:rPr>
            </m:ctrlPr>
          </m:dPr>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p>
              <m:sSupPr>
                <m:ctrlPr>
                  <w:rPr>
                    <w:rFonts w:ascii="Cambria Math" w:hAnsi="Cambria Math"/>
                  </w:rPr>
                </m:ctrlPr>
              </m:sSupPr>
              <m:e>
                <m:r>
                  <m:rPr>
                    <m:sty m:val="bi"/>
                  </m:rPr>
                  <w:rPr>
                    <w:rFonts w:ascii="Cambria Math" w:hAnsi="Cambria Math"/>
                  </w:rPr>
                  <m:t>B</m:t>
                </m:r>
              </m:e>
              <m:sup>
                <m:r>
                  <m:rPr>
                    <m:scr m:val="sans-serif"/>
                  </m:rPr>
                  <w:rPr>
                    <w:rFonts w:ascii="Cambria Math" w:hAnsi="Cambria Math"/>
                  </w:rPr>
                  <m:t>T</m:t>
                </m:r>
              </m:sup>
            </m:sSup>
            <m:sSub>
              <m:sSubPr>
                <m:ctrlPr>
                  <w:rPr>
                    <w:rFonts w:ascii="Cambria Math" w:hAnsi="Cambria Math"/>
                  </w:rPr>
                </m:ctrlPr>
              </m:sSubPr>
              <m:e>
                <m:r>
                  <m:rPr>
                    <m:sty m:val="bi"/>
                  </m:rPr>
                  <w:rPr>
                    <w:rFonts w:ascii="Cambria Math" w:hAnsi="Cambria Math"/>
                  </w:rPr>
                  <m:t>z</m:t>
                </m:r>
              </m:e>
              <m:sub>
                <m:r>
                  <w:rPr>
                    <w:rFonts w:ascii="Cambria Math" w:hAnsi="Cambria Math"/>
                  </w:rPr>
                  <m:t>x</m:t>
                </m:r>
              </m:sub>
            </m:sSub>
            <m:r>
              <w:rPr>
                <w:rFonts w:ascii="Cambria Math" w:hAnsi="Cambria Math"/>
              </w:rPr>
              <m:t>+λ⋅</m:t>
            </m:r>
            <m:sSub>
              <m:sSubPr>
                <m:ctrlPr>
                  <w:rPr>
                    <w:rFonts w:ascii="Cambria Math" w:hAnsi="Cambria Math"/>
                  </w:rPr>
                </m:ctrlPr>
              </m:sSubPr>
              <m:e>
                <m:r>
                  <w:rPr>
                    <w:rFonts w:ascii="Cambria Math" w:hAnsi="Cambria Math"/>
                  </w:rPr>
                  <m:t>1</m:t>
                </m:r>
              </m:e>
              <m:sub>
                <m:r>
                  <w:rPr>
                    <w:rFonts w:ascii="Cambria Math" w:hAnsi="Cambria Math"/>
                  </w:rPr>
                  <m:t>r</m:t>
                </m:r>
              </m:sub>
            </m:sSub>
            <m:r>
              <w:rPr>
                <w:rFonts w:ascii="Cambria Math" w:hAnsi="Cambria Math"/>
              </w:rPr>
              <m:t>+</m:t>
            </m:r>
            <m:r>
              <m:rPr>
                <m:sty m:val="bi"/>
              </m:rPr>
              <w:rPr>
                <w:rFonts w:ascii="Cambria Math" w:hAnsi="Cambria Math"/>
              </w:rPr>
              <m:t>μ</m:t>
            </m:r>
          </m:e>
        </m:d>
        <m:r>
          <w:rPr>
            <w:rFonts w:ascii="Cambria Math" w:hAnsi="Cambria Math"/>
          </w:rPr>
          <m:t>.</m:t>
        </m:r>
      </m:oMath>
      <w:r w:rsidR="000E7FCD" w:rsidRPr="001D2462">
        <w:t xml:space="preserve">        (17)</w:t>
      </w:r>
    </w:p>
    <w:p w14:paraId="10D9BD8B" w14:textId="77777777" w:rsidR="00E16621" w:rsidRPr="001D2462" w:rsidRDefault="000E7FCD">
      <w:pPr>
        <w:pStyle w:val="FirstParagraph"/>
      </w:pPr>
      <w:r w:rsidRPr="001D2462">
        <w:t>The dual function is equal to</w:t>
      </w:r>
    </w:p>
    <w:p w14:paraId="0C493014" w14:textId="77777777" w:rsidR="00E16621" w:rsidRPr="001D2462" w:rsidRDefault="0046438C">
      <w:pPr>
        <w:pStyle w:val="BodyText"/>
        <w:jc w:val="center"/>
      </w:pPr>
      <m:oMath>
        <m:eqArr>
          <m:eqArrPr>
            <m:ctrlPr>
              <w:rPr>
                <w:rFonts w:ascii="Cambria Math" w:hAnsi="Cambria Math"/>
                <w:i/>
              </w:rPr>
            </m:ctrlPr>
          </m:eqArrPr>
          <m:e>
            <m:r>
              <w:rPr>
                <w:rFonts w:ascii="Cambria Math" w:hAnsi="Cambria Math"/>
              </w:rPr>
              <m:t>g(</m:t>
            </m:r>
            <m:sSub>
              <m:sSubPr>
                <m:ctrlPr>
                  <w:rPr>
                    <w:rFonts w:ascii="Cambria Math" w:hAnsi="Cambria Math"/>
                  </w:rPr>
                </m:ctrlPr>
              </m:sSubPr>
              <m:e>
                <m:r>
                  <m:rPr>
                    <m:sty m:val="bi"/>
                  </m:rPr>
                  <w:rPr>
                    <w:rFonts w:ascii="Cambria Math" w:hAnsi="Cambria Math"/>
                  </w:rPr>
                  <m:t>z</m:t>
                </m:r>
              </m:e>
              <m:sub>
                <m:r>
                  <w:rPr>
                    <w:rFonts w:ascii="Cambria Math" w:hAnsi="Cambria Math"/>
                  </w:rPr>
                  <m:t>x</m:t>
                </m:r>
              </m:sub>
            </m:sSub>
            <m:r>
              <w:rPr>
                <w:rFonts w:ascii="Cambria Math" w:hAnsi="Cambria Math"/>
              </w:rPr>
              <m:t>,λ,</m:t>
            </m:r>
            <m:r>
              <m:rPr>
                <m:sty m:val="bi"/>
              </m:rPr>
              <w:rPr>
                <w:rFonts w:ascii="Cambria Math" w:hAnsi="Cambria Math"/>
              </w:rPr>
              <m:t>μ</m:t>
            </m:r>
            <m:r>
              <w:rPr>
                <w:rFonts w:ascii="Cambria Math" w:hAnsi="Cambria Math"/>
              </w:rPr>
              <m:t>)=</m:t>
            </m:r>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r</m:t>
                    </m:r>
                  </m:sup>
                </m:sSup>
              </m:lim>
            </m:limLow>
            <m:r>
              <w:rPr>
                <w:rFonts w:ascii="Cambria Math" w:hAnsi="Cambria Math"/>
              </w:rPr>
              <m:t>L(</m:t>
            </m:r>
            <m:sSub>
              <m:sSubPr>
                <m:ctrlPr>
                  <w:rPr>
                    <w:rFonts w:ascii="Cambria Math" w:hAnsi="Cambria Math"/>
                  </w:rPr>
                </m:ctrlPr>
              </m:sSubPr>
              <m:e>
                <m:r>
                  <m:rPr>
                    <m:sty m:val="bi"/>
                  </m:rPr>
                  <w:rPr>
                    <w:rFonts w:ascii="Cambria Math" w:hAnsi="Cambria Math"/>
                  </w:rPr>
                  <m:t>z</m:t>
                </m:r>
              </m:e>
              <m:sub>
                <m:r>
                  <w:rPr>
                    <w:rFonts w:ascii="Cambria Math" w:hAnsi="Cambria Math"/>
                  </w:rPr>
                  <m:t>x</m:t>
                </m:r>
              </m:sub>
            </m:sSub>
            <m:r>
              <w:rPr>
                <w:rFonts w:ascii="Cambria Math" w:hAnsi="Cambria Math"/>
              </w:rPr>
              <m:t>,</m:t>
            </m:r>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,λ,</m:t>
            </m:r>
            <m:r>
              <m:rPr>
                <m:sty m:val="bi"/>
              </m:rPr>
              <w:rPr>
                <w:rFonts w:ascii="Cambria Math" w:hAnsi="Cambria Math"/>
              </w:rPr>
              <m:t>μ</m:t>
            </m:r>
            <m:r>
              <w:rPr>
                <w:rFonts w:ascii="Cambria Math" w:hAnsi="Cambria Math"/>
              </w:rPr>
              <m:t>)=</m:t>
            </m:r>
            <m:sSubSup>
              <m:sSubSupPr>
                <m:ctrlPr>
                  <w:rPr>
                    <w:rFonts w:ascii="Cambria Math" w:hAnsi="Cambria Math"/>
                  </w:rPr>
                </m:ctrlPr>
              </m:sSubSupPr>
              <m:e>
                <m:r>
                  <m:rPr>
                    <m:sty m:val="bi"/>
                  </m:rPr>
                  <w:rPr>
                    <w:rFonts w:ascii="Cambria Math" w:hAnsi="Cambria Math"/>
                  </w:rPr>
                  <m:t>z</m:t>
                </m:r>
              </m:e>
              <m:sub>
                <m:r>
                  <w:rPr>
                    <w:rFonts w:ascii="Cambria Math" w:hAnsi="Cambria Math"/>
                  </w:rPr>
                  <m:t>x</m:t>
                </m:r>
              </m:sub>
              <m:sup>
                <m:r>
                  <m:rPr>
                    <m:scr m:val="sans-serif"/>
                  </m:rPr>
                  <w:rPr>
                    <w:rFonts w:ascii="Cambria Math" w:hAnsi="Cambria Math"/>
                  </w:rPr>
                  <m:t>T</m:t>
                </m:r>
              </m:sup>
            </m:sSubSup>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rPr>
                        </m:ctrlPr>
                      </m:sSubSupPr>
                      <m:e>
                        <m:r>
                          <w:rPr>
                            <w:rFonts w:ascii="Cambria Math" w:hAnsi="Cambria Math"/>
                          </w:rPr>
                          <m:t>α</m:t>
                        </m:r>
                      </m:e>
                      <m:sub>
                        <m:r>
                          <w:rPr>
                            <w:rFonts w:ascii="Cambria Math" w:hAnsi="Cambria Math"/>
                          </w:rPr>
                          <m:t>2</m:t>
                        </m:r>
                      </m:sub>
                      <m:sup>
                        <m:r>
                          <w:rPr>
                            <w:rFonts w:ascii="Cambria Math" w:hAnsi="Cambria Math"/>
                          </w:rPr>
                          <m:t>2</m:t>
                        </m:r>
                      </m:sup>
                    </m:sSubSup>
                  </m:num>
                  <m:den>
                    <m:r>
                      <w:rPr>
                        <w:rFonts w:ascii="Cambria Math" w:hAnsi="Cambria Math"/>
                      </w:rPr>
                      <m:t>4</m:t>
                    </m:r>
                    <m:sSub>
                      <m:sSubPr>
                        <m:ctrlPr>
                          <w:rPr>
                            <w:rFonts w:ascii="Cambria Math" w:hAnsi="Cambria Math"/>
                          </w:rPr>
                        </m:ctrlPr>
                      </m:sSubPr>
                      <m:e>
                        <m:r>
                          <w:rPr>
                            <w:rFonts w:ascii="Cambria Math" w:hAnsi="Cambria Math"/>
                          </w:rPr>
                          <m:t>α</m:t>
                        </m:r>
                      </m:e>
                      <m:sub>
                        <m:r>
                          <w:rPr>
                            <w:rFonts w:ascii="Cambria Math" w:hAnsi="Cambria Math"/>
                          </w:rPr>
                          <m:t>3</m:t>
                        </m:r>
                      </m:sub>
                    </m:sSub>
                  </m:den>
                </m:f>
                <m:r>
                  <w:rPr>
                    <w:rFonts w:ascii="Cambria Math" w:hAnsi="Cambria Math"/>
                  </w:rPr>
                  <m:t>⋅</m:t>
                </m:r>
                <m:r>
                  <m:rPr>
                    <m:sty m:val="bi"/>
                  </m:rPr>
                  <w:rPr>
                    <w:rFonts w:ascii="Cambria Math" w:hAnsi="Cambria Math"/>
                  </w:rPr>
                  <m:t>B</m:t>
                </m:r>
                <m:sSubSup>
                  <m:sSubSupPr>
                    <m:ctrlPr>
                      <w:rPr>
                        <w:rFonts w:ascii="Cambria Math" w:hAnsi="Cambria Math"/>
                      </w:rPr>
                    </m:ctrlPr>
                  </m:sSubSupPr>
                  <m:e>
                    <m:r>
                      <m:rPr>
                        <m:sty m:val="bi"/>
                      </m:rPr>
                      <w:rPr>
                        <w:rFonts w:ascii="Cambria Math" w:hAnsi="Cambria Math"/>
                      </w:rPr>
                      <m:t>Q</m:t>
                    </m:r>
                  </m:e>
                  <m:sub>
                    <m:r>
                      <w:rPr>
                        <w:rFonts w:ascii="Cambria Math" w:hAnsi="Cambria Math"/>
                      </w:rPr>
                      <m:t>y</m:t>
                    </m:r>
                  </m:sub>
                  <m:sup>
                    <m:r>
                      <w:rPr>
                        <w:rFonts w:ascii="Cambria Math" w:hAnsi="Cambria Math"/>
                      </w:rPr>
                      <m:t>-1</m:t>
                    </m:r>
                  </m:sup>
                </m:sSubSup>
                <m:sSup>
                  <m:sSupPr>
                    <m:ctrlPr>
                      <w:rPr>
                        <w:rFonts w:ascii="Cambria Math" w:hAnsi="Cambria Math"/>
                      </w:rPr>
                    </m:ctrlPr>
                  </m:sSupPr>
                  <m:e>
                    <m:r>
                      <m:rPr>
                        <m:sty m:val="bi"/>
                      </m:rPr>
                      <w:rPr>
                        <w:rFonts w:ascii="Cambria Math" w:hAnsi="Cambria Math"/>
                      </w:rPr>
                      <m:t>B</m:t>
                    </m:r>
                  </m:e>
                  <m:sup>
                    <m:r>
                      <m:rPr>
                        <m:scr m:val="sans-serif"/>
                      </m:rPr>
                      <w:rPr>
                        <w:rFonts w:ascii="Cambria Math" w:hAnsi="Cambria Math"/>
                      </w:rPr>
                      <m:t>T</m:t>
                    </m:r>
                  </m:sup>
                </m:s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m:rPr>
                        <m:sty m:val="bi"/>
                      </m:rPr>
                      <w:rPr>
                        <w:rFonts w:ascii="Cambria Math" w:hAnsi="Cambria Math"/>
                      </w:rPr>
                      <m:t>Q</m:t>
                    </m:r>
                  </m:e>
                  <m:sub>
                    <m:r>
                      <w:rPr>
                        <w:rFonts w:ascii="Cambria Math" w:hAnsi="Cambria Math"/>
                      </w:rPr>
                      <m:t>x</m:t>
                    </m:r>
                  </m:sub>
                </m:sSub>
              </m:e>
            </m:d>
            <m:sSub>
              <m:sSubPr>
                <m:ctrlPr>
                  <w:rPr>
                    <w:rFonts w:ascii="Cambria Math" w:hAnsi="Cambria Math"/>
                  </w:rPr>
                </m:ctrlPr>
              </m:sSubPr>
              <m:e>
                <m:r>
                  <m:rPr>
                    <m:sty m:val="bi"/>
                  </m:rPr>
                  <w:rPr>
                    <w:rFonts w:ascii="Cambria Math" w:hAnsi="Cambria Math"/>
                  </w:rPr>
                  <m:t>z</m:t>
                </m:r>
              </m:e>
              <m:sub>
                <m:r>
                  <w:rPr>
                    <w:rFonts w:ascii="Cambria Math" w:hAnsi="Cambria Math"/>
                  </w:rPr>
                  <m:t>x</m:t>
                </m:r>
              </m:sub>
            </m:sSub>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sSub>
                  <m:sSubPr>
                    <m:ctrlPr>
                      <w:rPr>
                        <w:rFonts w:ascii="Cambria Math" w:hAnsi="Cambria Math"/>
                      </w:rPr>
                    </m:ctrlPr>
                  </m:sSubPr>
                  <m:e>
                    <m:r>
                      <w:rPr>
                        <w:rFonts w:ascii="Cambria Math" w:hAnsi="Cambria Math"/>
                      </w:rPr>
                      <m:t>α</m:t>
                    </m:r>
                  </m:e>
                  <m:sub>
                    <m:r>
                      <w:rPr>
                        <w:rFonts w:ascii="Cambria Math" w:hAnsi="Cambria Math"/>
                      </w:rPr>
                      <m:t>3</m:t>
                    </m:r>
                  </m:sub>
                </m:sSub>
              </m:den>
            </m:f>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1</m:t>
                </m:r>
              </m:e>
              <m:sub>
                <m:r>
                  <w:rPr>
                    <w:rFonts w:ascii="Cambria Math" w:hAnsi="Cambria Math"/>
                  </w:rPr>
                  <m:t>r</m:t>
                </m:r>
              </m:sub>
              <m:sup>
                <m:r>
                  <m:rPr>
                    <m:scr m:val="sans-serif"/>
                  </m:rPr>
                  <w:rPr>
                    <w:rFonts w:ascii="Cambria Math" w:hAnsi="Cambria Math"/>
                  </w:rPr>
                  <m:t>T</m:t>
                </m:r>
              </m:sup>
            </m:sSubSup>
            <m:sSubSup>
              <m:sSubSupPr>
                <m:ctrlPr>
                  <w:rPr>
                    <w:rFonts w:ascii="Cambria Math" w:hAnsi="Cambria Math"/>
                  </w:rPr>
                </m:ctrlPr>
              </m:sSubSupPr>
              <m:e>
                <m:r>
                  <m:rPr>
                    <m:sty m:val="bi"/>
                  </m:rPr>
                  <w:rPr>
                    <w:rFonts w:ascii="Cambria Math" w:hAnsi="Cambria Math"/>
                  </w:rPr>
                  <m:t>Q</m:t>
                </m:r>
              </m:e>
              <m:sub>
                <m:r>
                  <w:rPr>
                    <w:rFonts w:ascii="Cambria Math" w:hAnsi="Cambria Math"/>
                  </w:rPr>
                  <m:t>y</m:t>
                </m:r>
              </m:sub>
              <m:sup>
                <m:r>
                  <w:rPr>
                    <w:rFonts w:ascii="Cambria Math" w:hAnsi="Cambria Math"/>
                  </w:rPr>
                  <m:t>-1</m:t>
                </m:r>
              </m:sup>
            </m:sSubSup>
            <m:sSub>
              <m:sSubPr>
                <m:ctrlPr>
                  <w:rPr>
                    <w:rFonts w:ascii="Cambria Math" w:hAnsi="Cambria Math"/>
                  </w:rPr>
                </m:ctrlPr>
              </m:sSubPr>
              <m:e>
                <m:r>
                  <w:rPr>
                    <w:rFonts w:ascii="Cambria Math" w:hAnsi="Cambria Math"/>
                  </w:rPr>
                  <m:t>1</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sSub>
                  <m:sSubPr>
                    <m:ctrlPr>
                      <w:rPr>
                        <w:rFonts w:ascii="Cambria Math" w:hAnsi="Cambria Math"/>
                      </w:rPr>
                    </m:ctrlPr>
                  </m:sSubPr>
                  <m:e>
                    <m:r>
                      <w:rPr>
                        <w:rFonts w:ascii="Cambria Math" w:hAnsi="Cambria Math"/>
                      </w:rPr>
                      <m:t>α</m:t>
                    </m:r>
                  </m:e>
                  <m:sub>
                    <m:r>
                      <w:rPr>
                        <w:rFonts w:ascii="Cambria Math" w:hAnsi="Cambria Math"/>
                      </w:rPr>
                      <m:t>3</m:t>
                    </m:r>
                  </m:sub>
                </m:sSub>
              </m:den>
            </m:f>
            <m:r>
              <w:rPr>
                <w:rFonts w:ascii="Cambria Math" w:hAnsi="Cambria Math"/>
              </w:rPr>
              <m:t>⋅</m:t>
            </m:r>
            <m:sSup>
              <m:sSupPr>
                <m:ctrlPr>
                  <w:rPr>
                    <w:rFonts w:ascii="Cambria Math" w:hAnsi="Cambria Math"/>
                  </w:rPr>
                </m:ctrlPr>
              </m:sSupPr>
              <m:e>
                <m:r>
                  <m:rPr>
                    <m:sty m:val="bi"/>
                  </m:rPr>
                  <w:rPr>
                    <w:rFonts w:ascii="Cambria Math" w:hAnsi="Cambria Math"/>
                  </w:rPr>
                  <m:t>μ</m:t>
                </m:r>
              </m:e>
              <m:sup>
                <m:r>
                  <m:rPr>
                    <m:scr m:val="sans-serif"/>
                  </m:rPr>
                  <w:rPr>
                    <w:rFonts w:ascii="Cambria Math" w:hAnsi="Cambria Math"/>
                  </w:rPr>
                  <m:t>T</m:t>
                </m:r>
              </m:sup>
            </m:sSup>
            <m:sSubSup>
              <m:sSubSupPr>
                <m:ctrlPr>
                  <w:rPr>
                    <w:rFonts w:ascii="Cambria Math" w:hAnsi="Cambria Math"/>
                  </w:rPr>
                </m:ctrlPr>
              </m:sSubSupPr>
              <m:e>
                <m:r>
                  <m:rPr>
                    <m:sty m:val="bi"/>
                  </m:rPr>
                  <w:rPr>
                    <w:rFonts w:ascii="Cambria Math" w:hAnsi="Cambria Math"/>
                  </w:rPr>
                  <m:t>Q</m:t>
                </m:r>
              </m:e>
              <m:sub>
                <m:r>
                  <w:rPr>
                    <w:rFonts w:ascii="Cambria Math" w:hAnsi="Cambria Math"/>
                  </w:rPr>
                  <m:t>y</m:t>
                </m:r>
              </m:sub>
              <m:sup>
                <m:r>
                  <w:rPr>
                    <w:rFonts w:ascii="Cambria Math" w:hAnsi="Cambria Math"/>
                  </w:rPr>
                  <m:t>-1</m:t>
                </m:r>
              </m:sup>
            </m:sSubSup>
            <m:r>
              <m:rPr>
                <m:sty m:val="bi"/>
              </m:rPr>
              <w:rPr>
                <w:rFonts w:ascii="Cambria Math" w:hAnsi="Cambria Math"/>
              </w:rPr>
              <m:t>μ</m:t>
            </m:r>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α</m:t>
                    </m:r>
                  </m:e>
                  <m:sub>
                    <m:r>
                      <w:rPr>
                        <w:rFonts w:ascii="Cambria Math" w:hAnsi="Cambria Math"/>
                      </w:rPr>
                      <m:t>2</m:t>
                    </m:r>
                  </m:sub>
                </m:sSub>
              </m:num>
              <m:den>
                <m:r>
                  <w:rPr>
                    <w:rFonts w:ascii="Cambria Math" w:hAnsi="Cambria Math"/>
                  </w:rPr>
                  <m:t>2</m:t>
                </m:r>
                <m:sSub>
                  <m:sSubPr>
                    <m:ctrlPr>
                      <w:rPr>
                        <w:rFonts w:ascii="Cambria Math" w:hAnsi="Cambria Math"/>
                      </w:rPr>
                    </m:ctrlPr>
                  </m:sSubPr>
                  <m:e>
                    <m:r>
                      <w:rPr>
                        <w:rFonts w:ascii="Cambria Math" w:hAnsi="Cambria Math"/>
                      </w:rPr>
                      <m:t>α</m:t>
                    </m:r>
                  </m:e>
                  <m:sub>
                    <m:r>
                      <w:rPr>
                        <w:rFonts w:ascii="Cambria Math" w:hAnsi="Cambria Math"/>
                      </w:rPr>
                      <m:t>3</m:t>
                    </m:r>
                  </m:sub>
                </m:sSub>
              </m:den>
            </m:f>
            <m:r>
              <w:rPr>
                <w:rFonts w:ascii="Cambria Math" w:hAnsi="Cambria Math"/>
              </w:rPr>
              <m:t>λ⋅</m:t>
            </m:r>
            <m:sSubSup>
              <m:sSubSupPr>
                <m:ctrlPr>
                  <w:rPr>
                    <w:rFonts w:ascii="Cambria Math" w:hAnsi="Cambria Math"/>
                  </w:rPr>
                </m:ctrlPr>
              </m:sSubSupPr>
              <m:e>
                <m:r>
                  <w:rPr>
                    <w:rFonts w:ascii="Cambria Math" w:hAnsi="Cambria Math"/>
                  </w:rPr>
                  <m:t>1</m:t>
                </m:r>
              </m:e>
              <m:sub>
                <m:r>
                  <w:rPr>
                    <w:rFonts w:ascii="Cambria Math" w:hAnsi="Cambria Math"/>
                  </w:rPr>
                  <m:t>r</m:t>
                </m:r>
              </m:sub>
              <m:sup>
                <m:r>
                  <m:rPr>
                    <m:scr m:val="sans-serif"/>
                  </m:rPr>
                  <w:rPr>
                    <w:rFonts w:ascii="Cambria Math" w:hAnsi="Cambria Math"/>
                  </w:rPr>
                  <m:t>T</m:t>
                </m:r>
              </m:sup>
            </m:sSubSup>
            <m:sSubSup>
              <m:sSubSupPr>
                <m:ctrlPr>
                  <w:rPr>
                    <w:rFonts w:ascii="Cambria Math" w:hAnsi="Cambria Math"/>
                  </w:rPr>
                </m:ctrlPr>
              </m:sSubSupPr>
              <m:e>
                <m:r>
                  <m:rPr>
                    <m:sty m:val="bi"/>
                  </m:rPr>
                  <w:rPr>
                    <w:rFonts w:ascii="Cambria Math" w:hAnsi="Cambria Math"/>
                  </w:rPr>
                  <m:t>Q</m:t>
                </m:r>
              </m:e>
              <m:sub>
                <m:r>
                  <w:rPr>
                    <w:rFonts w:ascii="Cambria Math" w:hAnsi="Cambria Math"/>
                  </w:rPr>
                  <m:t>y</m:t>
                </m:r>
              </m:sub>
              <m:sup>
                <m:r>
                  <w:rPr>
                    <w:rFonts w:ascii="Cambria Math" w:hAnsi="Cambria Math"/>
                  </w:rPr>
                  <m:t>-1</m:t>
                </m:r>
              </m:sup>
            </m:sSubSup>
            <m:sSup>
              <m:sSupPr>
                <m:ctrlPr>
                  <w:rPr>
                    <w:rFonts w:ascii="Cambria Math" w:hAnsi="Cambria Math"/>
                  </w:rPr>
                </m:ctrlPr>
              </m:sSupPr>
              <m:e>
                <m:r>
                  <m:rPr>
                    <m:sty m:val="bi"/>
                  </m:rPr>
                  <w:rPr>
                    <w:rFonts w:ascii="Cambria Math" w:hAnsi="Cambria Math"/>
                  </w:rPr>
                  <m:t>B</m:t>
                </m:r>
              </m:e>
              <m:sup>
                <m:r>
                  <m:rPr>
                    <m:scr m:val="sans-serif"/>
                  </m:rPr>
                  <w:rPr>
                    <w:rFonts w:ascii="Cambria Math" w:hAnsi="Cambria Math"/>
                  </w:rPr>
                  <m:t>T</m:t>
                </m:r>
              </m:sup>
            </m:sSup>
            <m:sSub>
              <m:sSubPr>
                <m:ctrlPr>
                  <w:rPr>
                    <w:rFonts w:ascii="Cambria Math" w:hAnsi="Cambria Math"/>
                  </w:rPr>
                </m:ctrlPr>
              </m:sSubPr>
              <m:e>
                <m:r>
                  <m:rPr>
                    <m:sty m:val="bi"/>
                  </m:rPr>
                  <w:rPr>
                    <w:rFonts w:ascii="Cambria Math" w:hAnsi="Cambria Math"/>
                  </w:rPr>
                  <m:t>z</m:t>
                </m:r>
              </m:e>
              <m:sub>
                <m:r>
                  <w:rPr>
                    <w:rFonts w:ascii="Cambria Math" w:hAnsi="Cambria Math"/>
                  </w:rPr>
                  <m:t>x</m:t>
                </m:r>
              </m:sub>
            </m:sSub>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rPr>
                    </m:ctrlPr>
                  </m:sSubPr>
                  <m:e>
                    <m:r>
                      <w:rPr>
                        <w:rFonts w:ascii="Cambria Math" w:hAnsi="Cambria Math"/>
                      </w:rPr>
                      <m:t>α</m:t>
                    </m:r>
                  </m:e>
                  <m:sub>
                    <m:r>
                      <w:rPr>
                        <w:rFonts w:ascii="Cambria Math" w:hAnsi="Cambria Math"/>
                      </w:rPr>
                      <m:t>3</m:t>
                    </m:r>
                  </m:sub>
                </m:sSub>
              </m:den>
            </m:f>
            <m:r>
              <w:rPr>
                <w:rFonts w:ascii="Cambria Math" w:hAnsi="Cambria Math"/>
              </w:rPr>
              <m:t>λ⋅</m:t>
            </m:r>
            <m:sSubSup>
              <m:sSubSupPr>
                <m:ctrlPr>
                  <w:rPr>
                    <w:rFonts w:ascii="Cambria Math" w:hAnsi="Cambria Math"/>
                  </w:rPr>
                </m:ctrlPr>
              </m:sSubSupPr>
              <m:e>
                <m:r>
                  <w:rPr>
                    <w:rFonts w:ascii="Cambria Math" w:hAnsi="Cambria Math"/>
                  </w:rPr>
                  <m:t>1</m:t>
                </m:r>
              </m:e>
              <m:sub>
                <m:r>
                  <w:rPr>
                    <w:rFonts w:ascii="Cambria Math" w:hAnsi="Cambria Math"/>
                  </w:rPr>
                  <m:t>r</m:t>
                </m:r>
              </m:sub>
              <m:sup>
                <m:r>
                  <m:rPr>
                    <m:scr m:val="sans-serif"/>
                  </m:rPr>
                  <w:rPr>
                    <w:rFonts w:ascii="Cambria Math" w:hAnsi="Cambria Math"/>
                  </w:rPr>
                  <m:t>T</m:t>
                </m:r>
              </m:sup>
            </m:sSubSup>
            <m:sSubSup>
              <m:sSubSupPr>
                <m:ctrlPr>
                  <w:rPr>
                    <w:rFonts w:ascii="Cambria Math" w:hAnsi="Cambria Math"/>
                  </w:rPr>
                </m:ctrlPr>
              </m:sSubSupPr>
              <m:e>
                <m:r>
                  <m:rPr>
                    <m:sty m:val="bi"/>
                  </m:rPr>
                  <w:rPr>
                    <w:rFonts w:ascii="Cambria Math" w:hAnsi="Cambria Math"/>
                  </w:rPr>
                  <m:t>Q</m:t>
                </m:r>
              </m:e>
              <m:sub>
                <m:r>
                  <w:rPr>
                    <w:rFonts w:ascii="Cambria Math" w:hAnsi="Cambria Math"/>
                  </w:rPr>
                  <m:t>y</m:t>
                </m:r>
              </m:sub>
              <m:sup>
                <m:r>
                  <w:rPr>
                    <w:rFonts w:ascii="Cambria Math" w:hAnsi="Cambria Math"/>
                  </w:rPr>
                  <m:t>-1</m:t>
                </m:r>
              </m:sup>
            </m:sSubSup>
            <m:r>
              <m:rPr>
                <m:sty m:val="bi"/>
              </m:rPr>
              <w:rPr>
                <w:rFonts w:ascii="Cambria Math" w:hAnsi="Cambria Math"/>
              </w:rPr>
              <m:t>μ</m:t>
            </m:r>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α</m:t>
                    </m:r>
                  </m:e>
                  <m:sub>
                    <m:r>
                      <w:rPr>
                        <w:rFonts w:ascii="Cambria Math" w:hAnsi="Cambria Math"/>
                      </w:rPr>
                      <m:t>2</m:t>
                    </m:r>
                  </m:sub>
                </m:sSub>
              </m:num>
              <m:den>
                <m:r>
                  <w:rPr>
                    <w:rFonts w:ascii="Cambria Math" w:hAnsi="Cambria Math"/>
                  </w:rPr>
                  <m:t>2</m:t>
                </m:r>
                <m:sSub>
                  <m:sSubPr>
                    <m:ctrlPr>
                      <w:rPr>
                        <w:rFonts w:ascii="Cambria Math" w:hAnsi="Cambria Math"/>
                      </w:rPr>
                    </m:ctrlPr>
                  </m:sSubPr>
                  <m:e>
                    <m:r>
                      <w:rPr>
                        <w:rFonts w:ascii="Cambria Math" w:hAnsi="Cambria Math"/>
                      </w:rPr>
                      <m:t>α</m:t>
                    </m:r>
                  </m:e>
                  <m:sub>
                    <m:r>
                      <w:rPr>
                        <w:rFonts w:ascii="Cambria Math" w:hAnsi="Cambria Math"/>
                      </w:rPr>
                      <m:t>3</m:t>
                    </m:r>
                  </m:sub>
                </m:sSub>
              </m:den>
            </m:f>
            <m:r>
              <w:rPr>
                <w:rFonts w:ascii="Cambria Math" w:hAnsi="Cambria Math"/>
              </w:rPr>
              <m:t>⋅</m:t>
            </m:r>
            <m:sSup>
              <m:sSupPr>
                <m:ctrlPr>
                  <w:rPr>
                    <w:rFonts w:ascii="Cambria Math" w:hAnsi="Cambria Math"/>
                  </w:rPr>
                </m:ctrlPr>
              </m:sSupPr>
              <m:e>
                <m:r>
                  <m:rPr>
                    <m:sty m:val="bi"/>
                  </m:rPr>
                  <w:rPr>
                    <w:rFonts w:ascii="Cambria Math" w:hAnsi="Cambria Math"/>
                  </w:rPr>
                  <m:t>μ</m:t>
                </m:r>
              </m:e>
              <m:sup>
                <m:r>
                  <m:rPr>
                    <m:scr m:val="sans-serif"/>
                  </m:rPr>
                  <w:rPr>
                    <w:rFonts w:ascii="Cambria Math" w:hAnsi="Cambria Math"/>
                  </w:rPr>
                  <m:t>T</m:t>
                </m:r>
              </m:sup>
            </m:sSup>
            <m:sSubSup>
              <m:sSubSupPr>
                <m:ctrlPr>
                  <w:rPr>
                    <w:rFonts w:ascii="Cambria Math" w:hAnsi="Cambria Math"/>
                  </w:rPr>
                </m:ctrlPr>
              </m:sSubSupPr>
              <m:e>
                <m:r>
                  <m:rPr>
                    <m:sty m:val="bi"/>
                  </m:rPr>
                  <w:rPr>
                    <w:rFonts w:ascii="Cambria Math" w:hAnsi="Cambria Math"/>
                  </w:rPr>
                  <m:t>Q</m:t>
                </m:r>
              </m:e>
              <m:sub>
                <m:r>
                  <w:rPr>
                    <w:rFonts w:ascii="Cambria Math" w:hAnsi="Cambria Math"/>
                  </w:rPr>
                  <m:t>y</m:t>
                </m:r>
              </m:sub>
              <m:sup>
                <m:r>
                  <w:rPr>
                    <w:rFonts w:ascii="Cambria Math" w:hAnsi="Cambria Math"/>
                  </w:rPr>
                  <m:t>-1</m:t>
                </m:r>
              </m:sup>
            </m:sSubSup>
            <m:sSup>
              <m:sSupPr>
                <m:ctrlPr>
                  <w:rPr>
                    <w:rFonts w:ascii="Cambria Math" w:hAnsi="Cambria Math"/>
                  </w:rPr>
                </m:ctrlPr>
              </m:sSupPr>
              <m:e>
                <m:r>
                  <m:rPr>
                    <m:sty m:val="bi"/>
                  </m:rPr>
                  <w:rPr>
                    <w:rFonts w:ascii="Cambria Math" w:hAnsi="Cambria Math"/>
                  </w:rPr>
                  <m:t>B</m:t>
                </m:r>
              </m:e>
              <m:sup>
                <m:r>
                  <m:rPr>
                    <m:scr m:val="sans-serif"/>
                  </m:rPr>
                  <w:rPr>
                    <w:rFonts w:ascii="Cambria Math" w:hAnsi="Cambria Math"/>
                  </w:rPr>
                  <m:t>T</m:t>
                </m:r>
              </m:sup>
            </m:sSup>
            <m:sSub>
              <m:sSubPr>
                <m:ctrlPr>
                  <w:rPr>
                    <w:rFonts w:ascii="Cambria Math" w:hAnsi="Cambria Math"/>
                  </w:rPr>
                </m:ctrlPr>
              </m:sSubPr>
              <m:e>
                <m:r>
                  <m:rPr>
                    <m:sty m:val="bi"/>
                  </m:rPr>
                  <w:rPr>
                    <w:rFonts w:ascii="Cambria Math" w:hAnsi="Cambria Math"/>
                  </w:rPr>
                  <m:t>z</m:t>
                </m:r>
              </m:e>
              <m:sub>
                <m:r>
                  <w:rPr>
                    <w:rFonts w:ascii="Cambria Math" w:hAnsi="Cambria Math"/>
                  </w:rPr>
                  <m:t>x</m:t>
                </m:r>
              </m:sub>
            </m:sSub>
            <m:r>
              <w:rPr>
                <w:rFonts w:ascii="Cambria Math" w:hAnsi="Cambria Math"/>
              </w:rPr>
              <m:t>+λ.</m:t>
            </m:r>
          </m:e>
        </m:eqArr>
      </m:oMath>
      <w:r w:rsidR="000E7FCD" w:rsidRPr="001D2462">
        <w:t xml:space="preserve">     (18)</w:t>
      </w:r>
    </w:p>
    <w:p w14:paraId="6EC613AE" w14:textId="54F6FC34" w:rsidR="00E16621" w:rsidRPr="001D2462" w:rsidRDefault="000E7FCD">
      <w:pPr>
        <w:pStyle w:val="FirstParagraph"/>
      </w:pPr>
      <w:commentRangeStart w:id="435"/>
      <w:r w:rsidRPr="001D2462">
        <w:t xml:space="preserve">It </w:t>
      </w:r>
      <w:del w:id="436" w:author="Editor" w:date="2018-08-30T13:18:00Z">
        <w:r w:rsidRPr="001D2462" w:rsidDel="0006612F">
          <w:delText>brings to</w:delText>
        </w:r>
      </w:del>
      <w:ins w:id="437" w:author="Editor" w:date="2018-08-30T13:18:00Z">
        <w:r w:rsidR="0006612F" w:rsidRPr="001D2462">
          <w:t>represents</w:t>
        </w:r>
      </w:ins>
      <w:r w:rsidRPr="001D2462">
        <w:t xml:space="preserve"> the quadratic problem (16) with </w:t>
      </w:r>
      <m:oMath>
        <m:r>
          <w:rPr>
            <w:rFonts w:ascii="Cambria Math" w:hAnsi="Cambria Math"/>
          </w:rPr>
          <m:t>n+r+1</m:t>
        </m:r>
      </m:oMath>
      <w:r w:rsidRPr="001D2462">
        <w:t xml:space="preserve"> variables.</w:t>
      </w:r>
      <w:commentRangeEnd w:id="435"/>
      <w:r w:rsidR="0006612F" w:rsidRPr="001D2462">
        <w:rPr>
          <w:rStyle w:val="CommentReference"/>
          <w:rFonts w:ascii="Times New Roman" w:eastAsia="Arial Unicode MS" w:hAnsi="Times New Roman" w:cs="Times New Roman"/>
          <w:color w:val="auto"/>
          <w:lang w:eastAsia="en-US"/>
        </w:rPr>
        <w:commentReference w:id="435"/>
      </w:r>
    </w:p>
    <w:p w14:paraId="3FEDDEB1" w14:textId="77777777" w:rsidR="00E16621" w:rsidRPr="001D2462" w:rsidRDefault="000E7FCD">
      <w:pPr>
        <w:pStyle w:val="Heading2"/>
      </w:pPr>
      <w:bookmarkStart w:id="438" w:name="asymmetricimportanceasymimp"/>
      <w:bookmarkEnd w:id="438"/>
      <w:r w:rsidRPr="001D2462">
        <w:t>Asymmetric Importance (AsymImp)</w:t>
      </w:r>
    </w:p>
    <w:p w14:paraId="2384F61B" w14:textId="5F814FBD" w:rsidR="00E16621" w:rsidRPr="001D2462" w:rsidRDefault="000E7FCD">
      <w:pPr>
        <w:pStyle w:val="FirstParagraph"/>
      </w:pPr>
      <w:r w:rsidRPr="001D2462">
        <w:t xml:space="preserve">The natural way to overcome the problem of </w:t>
      </w:r>
      <w:ins w:id="439" w:author="Editor" w:date="2018-08-30T13:18:00Z">
        <w:r w:rsidR="0006612F" w:rsidRPr="001D2462">
          <w:t xml:space="preserve">the </w:t>
        </w:r>
      </w:ins>
      <w:r w:rsidRPr="001D2462">
        <w:t>SymImp strategy is to add penalt</w:t>
      </w:r>
      <w:ins w:id="440" w:author="Editor" w:date="2018-08-30T13:18:00Z">
        <w:r w:rsidR="0006612F" w:rsidRPr="001D2462">
          <w:t>ies</w:t>
        </w:r>
      </w:ins>
      <w:del w:id="441" w:author="Editor" w:date="2018-08-30T13:18:00Z">
        <w:r w:rsidRPr="001D2462" w:rsidDel="0006612F">
          <w:delText>y</w:delText>
        </w:r>
      </w:del>
      <w:r w:rsidRPr="001D2462">
        <w:t xml:space="preserve"> for targets</w:t>
      </w:r>
      <w:del w:id="442" w:author="Editor" w:date="2018-08-30T13:18:00Z">
        <w:r w:rsidRPr="001D2462" w:rsidDel="0006612F">
          <w:delText>, which</w:delText>
        </w:r>
      </w:del>
      <w:ins w:id="443" w:author="Editor" w:date="2018-08-30T13:18:00Z">
        <w:r w:rsidR="0006612F" w:rsidRPr="001D2462">
          <w:t xml:space="preserve"> that</w:t>
        </w:r>
      </w:ins>
      <w:r w:rsidRPr="001D2462">
        <w:t xml:space="preserve"> are correlated with features. We add the term </w:t>
      </w:r>
      <m:oMath>
        <m:sSup>
          <m:sSupPr>
            <m:ctrlPr>
              <w:rPr>
                <w:rFonts w:ascii="Cambria Math" w:hAnsi="Cambria Math"/>
              </w:rPr>
            </m:ctrlPr>
          </m:sSupPr>
          <m:e>
            <m:r>
              <m:rPr>
                <m:sty m:val="bi"/>
              </m:rPr>
              <w:rPr>
                <w:rFonts w:ascii="Cambria Math" w:hAnsi="Cambria Math"/>
              </w:rPr>
              <m:t>b</m:t>
            </m:r>
          </m:e>
          <m:sup>
            <m:r>
              <m:rPr>
                <m:scr m:val="sans-serif"/>
              </m:rPr>
              <w:rPr>
                <w:rFonts w:ascii="Cambria Math" w:hAnsi="Cambria Math"/>
              </w:rPr>
              <m:t>T</m:t>
            </m:r>
          </m:sup>
        </m:sSup>
        <m:sSub>
          <m:sSubPr>
            <m:ctrlPr>
              <w:rPr>
                <w:rFonts w:ascii="Cambria Math" w:hAnsi="Cambria Math"/>
              </w:rPr>
            </m:ctrlPr>
          </m:sSubPr>
          <m:e>
            <m:r>
              <m:rPr>
                <m:sty m:val="bi"/>
              </m:rPr>
              <w:rPr>
                <w:rFonts w:ascii="Cambria Math" w:hAnsi="Cambria Math"/>
              </w:rPr>
              <m:t>z</m:t>
            </m:r>
          </m:e>
          <m:sub>
            <m:r>
              <w:rPr>
                <w:rFonts w:ascii="Cambria Math" w:hAnsi="Cambria Math"/>
              </w:rPr>
              <m:t>y</m:t>
            </m:r>
          </m:sub>
        </m:sSub>
      </m:oMath>
      <w:r w:rsidRPr="001D2462">
        <w:t xml:space="preserve"> to the term </w:t>
      </w:r>
      <m:oMath>
        <m:r>
          <w:rPr>
            <w:rFonts w:ascii="Cambria Math" w:hAnsi="Cambria Math"/>
          </w:rPr>
          <m:t>Rel(</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oMath>
      <w:ins w:id="444" w:author="Editor" w:date="2018-08-30T13:18:00Z">
        <w:r w:rsidR="0006612F" w:rsidRPr="001D2462">
          <w:t xml:space="preserve"> as follows</w:t>
        </w:r>
      </w:ins>
      <w:r w:rsidRPr="001D2462">
        <w:t>:</w:t>
      </w:r>
    </w:p>
    <w:p w14:paraId="3EE2406D" w14:textId="77777777" w:rsidR="00E16621" w:rsidRPr="001D2462" w:rsidRDefault="0046438C">
      <w:pPr>
        <w:pStyle w:val="BodyText"/>
        <w:jc w:val="center"/>
      </w:pP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limLow>
          <m:limLowPr>
            <m:ctrlPr>
              <w:rPr>
                <w:rFonts w:ascii="Cambria Math" w:hAnsi="Cambria Math"/>
              </w:rPr>
            </m:ctrlPr>
          </m:limLowPr>
          <m:e>
            <m:limLow>
              <m:limLowPr>
                <m:ctrlPr>
                  <w:rPr>
                    <w:rFonts w:ascii="Cambria Math" w:hAnsi="Cambria Math"/>
                  </w:rPr>
                </m:ctrlPr>
              </m:limLowPr>
              <m:e>
                <m:sSubSup>
                  <m:sSubSupPr>
                    <m:ctrlPr>
                      <w:rPr>
                        <w:rFonts w:ascii="Cambria Math" w:hAnsi="Cambria Math"/>
                      </w:rPr>
                    </m:ctrlPr>
                  </m:sSubSupPr>
                  <m:e>
                    <m:r>
                      <m:rPr>
                        <m:sty m:val="bi"/>
                      </m:rPr>
                      <w:rPr>
                        <w:rFonts w:ascii="Cambria Math" w:hAnsi="Cambria Math"/>
                      </w:rPr>
                      <m:t>z</m:t>
                    </m:r>
                  </m:e>
                  <m:sub>
                    <m:r>
                      <w:rPr>
                        <w:rFonts w:ascii="Cambria Math" w:hAnsi="Cambria Math"/>
                      </w:rPr>
                      <m:t>x</m:t>
                    </m:r>
                  </m:sub>
                  <m:sup>
                    <m:r>
                      <m:rPr>
                        <m:scr m:val="sans-serif"/>
                      </m:rPr>
                      <w:rPr>
                        <w:rFonts w:ascii="Cambria Math" w:hAnsi="Cambria Math"/>
                      </w:rPr>
                      <m:t>T</m:t>
                    </m:r>
                  </m:sup>
                </m:sSubSup>
                <m:sSub>
                  <m:sSubPr>
                    <m:ctrlPr>
                      <w:rPr>
                        <w:rFonts w:ascii="Cambria Math" w:hAnsi="Cambria Math"/>
                      </w:rPr>
                    </m:ctrlPr>
                  </m:sSubPr>
                  <m:e>
                    <m:r>
                      <m:rPr>
                        <m:sty m:val="bi"/>
                      </m:rPr>
                      <w:rPr>
                        <w:rFonts w:ascii="Cambria Math" w:hAnsi="Cambria Math"/>
                      </w:rPr>
                      <m:t>Q</m:t>
                    </m:r>
                  </m:e>
                  <m:sub>
                    <m:r>
                      <w:rPr>
                        <w:rFonts w:ascii="Cambria Math" w:hAnsi="Cambria Math"/>
                      </w:rPr>
                      <m:t>x</m:t>
                    </m:r>
                  </m:sub>
                </m:sSub>
                <m:sSub>
                  <m:sSubPr>
                    <m:ctrlPr>
                      <w:rPr>
                        <w:rFonts w:ascii="Cambria Math" w:hAnsi="Cambria Math"/>
                      </w:rPr>
                    </m:ctrlPr>
                  </m:sSubPr>
                  <m:e>
                    <m:r>
                      <m:rPr>
                        <m:sty m:val="bi"/>
                      </m:rPr>
                      <w:rPr>
                        <w:rFonts w:ascii="Cambria Math" w:hAnsi="Cambria Math"/>
                      </w:rPr>
                      <m:t>z</m:t>
                    </m:r>
                  </m:e>
                  <m:sub>
                    <m:r>
                      <w:rPr>
                        <w:rFonts w:ascii="Cambria Math" w:hAnsi="Cambria Math"/>
                      </w:rPr>
                      <m:t>x</m:t>
                    </m:r>
                  </m:sub>
                </m:sSub>
              </m:e>
              <m:lim>
                <m:r>
                  <w:rPr>
                    <w:rFonts w:ascii="Cambria Math" w:hAnsi="Cambria Math"/>
                  </w:rPr>
                  <m:t>⏟</m:t>
                </m:r>
              </m:lim>
            </m:limLow>
          </m:e>
          <m:lim>
            <m:r>
              <w:rPr>
                <w:rFonts w:ascii="Cambria Math" w:hAnsi="Cambria Math"/>
              </w:rPr>
              <m:t>Sim(</m:t>
            </m:r>
            <m:r>
              <m:rPr>
                <m:sty m:val="bi"/>
              </m:rPr>
              <w:rPr>
                <w:rFonts w:ascii="Cambria Math" w:hAnsi="Cambria Math"/>
              </w:rPr>
              <m:t>X</m:t>
            </m:r>
            <m:r>
              <w:rPr>
                <w:rFonts w:ascii="Cambria Math" w:hAnsi="Cambria Math"/>
              </w:rPr>
              <m:t>)</m:t>
            </m:r>
          </m:lim>
        </m:limLow>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limLow>
          <m:limLowPr>
            <m:ctrlPr>
              <w:rPr>
                <w:rFonts w:ascii="Cambria Math" w:hAnsi="Cambria Math"/>
              </w:rPr>
            </m:ctrlPr>
          </m:limLowPr>
          <m:e>
            <m:limLow>
              <m:limLowPr>
                <m:ctrlPr>
                  <w:rPr>
                    <w:rFonts w:ascii="Cambria Math" w:hAnsi="Cambria Math"/>
                  </w:rPr>
                </m:ctrlPr>
              </m:limLowPr>
              <m:e>
                <m:d>
                  <m:dPr>
                    <m:ctrlPr>
                      <w:rPr>
                        <w:rFonts w:ascii="Cambria Math" w:hAnsi="Cambria Math"/>
                        <w:i/>
                      </w:rPr>
                    </m:ctrlPr>
                  </m:dPr>
                  <m:e>
                    <m:sSubSup>
                      <m:sSubSupPr>
                        <m:ctrlPr>
                          <w:rPr>
                            <w:rFonts w:ascii="Cambria Math" w:hAnsi="Cambria Math"/>
                          </w:rPr>
                        </m:ctrlPr>
                      </m:sSubSupPr>
                      <m:e>
                        <m:r>
                          <m:rPr>
                            <m:sty m:val="bi"/>
                          </m:rPr>
                          <w:rPr>
                            <w:rFonts w:ascii="Cambria Math" w:hAnsi="Cambria Math"/>
                          </w:rPr>
                          <m:t>z</m:t>
                        </m:r>
                      </m:e>
                      <m:sub>
                        <m:r>
                          <w:rPr>
                            <w:rFonts w:ascii="Cambria Math" w:hAnsi="Cambria Math"/>
                          </w:rPr>
                          <m:t>x</m:t>
                        </m:r>
                      </m:sub>
                      <m:sup>
                        <m:r>
                          <m:rPr>
                            <m:scr m:val="sans-serif"/>
                          </m:rPr>
                          <w:rPr>
                            <w:rFonts w:ascii="Cambria Math" w:hAnsi="Cambria Math"/>
                          </w:rPr>
                          <m:t>T</m:t>
                        </m:r>
                      </m:sup>
                    </m:sSubSup>
                    <m:r>
                      <m:rPr>
                        <m:sty m:val="bi"/>
                      </m:rPr>
                      <w:rPr>
                        <w:rFonts w:ascii="Cambria Math" w:hAnsi="Cambria Math"/>
                      </w:rPr>
                      <m:t>B</m:t>
                    </m:r>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m:t>
                    </m:r>
                    <m:sSup>
                      <m:sSupPr>
                        <m:ctrlPr>
                          <w:rPr>
                            <w:rFonts w:ascii="Cambria Math" w:hAnsi="Cambria Math"/>
                          </w:rPr>
                        </m:ctrlPr>
                      </m:sSupPr>
                      <m:e>
                        <m:r>
                          <m:rPr>
                            <m:sty m:val="bi"/>
                          </m:rPr>
                          <w:rPr>
                            <w:rFonts w:ascii="Cambria Math" w:hAnsi="Cambria Math"/>
                          </w:rPr>
                          <m:t>b</m:t>
                        </m:r>
                      </m:e>
                      <m:sup>
                        <m:r>
                          <m:rPr>
                            <m:scr m:val="sans-serif"/>
                          </m:rPr>
                          <w:rPr>
                            <w:rFonts w:ascii="Cambria Math" w:hAnsi="Cambria Math"/>
                          </w:rPr>
                          <m:t>T</m:t>
                        </m:r>
                      </m:sup>
                    </m:sSup>
                    <m:sSub>
                      <m:sSubPr>
                        <m:ctrlPr>
                          <w:rPr>
                            <w:rFonts w:ascii="Cambria Math" w:hAnsi="Cambria Math"/>
                          </w:rPr>
                        </m:ctrlPr>
                      </m:sSubPr>
                      <m:e>
                        <m:r>
                          <m:rPr>
                            <m:sty m:val="bi"/>
                          </m:rPr>
                          <w:rPr>
                            <w:rFonts w:ascii="Cambria Math" w:hAnsi="Cambria Math"/>
                          </w:rPr>
                          <m:t>z</m:t>
                        </m:r>
                      </m:e>
                      <m:sub>
                        <m:r>
                          <w:rPr>
                            <w:rFonts w:ascii="Cambria Math" w:hAnsi="Cambria Math"/>
                          </w:rPr>
                          <m:t>y</m:t>
                        </m:r>
                      </m:sub>
                    </m:sSub>
                  </m:e>
                </m:d>
              </m:e>
              <m:lim>
                <m:r>
                  <w:rPr>
                    <w:rFonts w:ascii="Cambria Math" w:hAnsi="Cambria Math"/>
                  </w:rPr>
                  <m:t>⏟</m:t>
                </m:r>
              </m:lim>
            </m:limLow>
          </m:e>
          <m:lim>
            <m:r>
              <w:rPr>
                <w:rFonts w:ascii="Cambria Math" w:hAnsi="Cambria Math"/>
              </w:rPr>
              <m:t>Rel(</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lim>
        </m:limLow>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3</m:t>
            </m:r>
          </m:sub>
        </m:sSub>
        <m:r>
          <w:rPr>
            <w:rFonts w:ascii="Cambria Math" w:hAnsi="Cambria Math"/>
          </w:rPr>
          <m:t>⋅</m:t>
        </m:r>
        <m:limLow>
          <m:limLowPr>
            <m:ctrlPr>
              <w:rPr>
                <w:rFonts w:ascii="Cambria Math" w:hAnsi="Cambria Math"/>
              </w:rPr>
            </m:ctrlPr>
          </m:limLowPr>
          <m:e>
            <m:limLow>
              <m:limLowPr>
                <m:ctrlPr>
                  <w:rPr>
                    <w:rFonts w:ascii="Cambria Math" w:hAnsi="Cambria Math"/>
                  </w:rPr>
                </m:ctrlPr>
              </m:limLowPr>
              <m:e>
                <m:sSubSup>
                  <m:sSubSupPr>
                    <m:ctrlPr>
                      <w:rPr>
                        <w:rFonts w:ascii="Cambria Math" w:hAnsi="Cambria Math"/>
                      </w:rPr>
                    </m:ctrlPr>
                  </m:sSubSupPr>
                  <m:e>
                    <m:r>
                      <m:rPr>
                        <m:sty m:val="bi"/>
                      </m:rPr>
                      <w:rPr>
                        <w:rFonts w:ascii="Cambria Math" w:hAnsi="Cambria Math"/>
                      </w:rPr>
                      <m:t>z</m:t>
                    </m:r>
                  </m:e>
                  <m:sub>
                    <m:r>
                      <w:rPr>
                        <w:rFonts w:ascii="Cambria Math" w:hAnsi="Cambria Math"/>
                      </w:rPr>
                      <m:t>y</m:t>
                    </m:r>
                  </m:sub>
                  <m:sup>
                    <m:r>
                      <m:rPr>
                        <m:scr m:val="sans-serif"/>
                      </m:rPr>
                      <w:rPr>
                        <w:rFonts w:ascii="Cambria Math" w:hAnsi="Cambria Math"/>
                      </w:rPr>
                      <m:t>T</m:t>
                    </m:r>
                  </m:sup>
                </m:sSubSup>
                <m:sSub>
                  <m:sSubPr>
                    <m:ctrlPr>
                      <w:rPr>
                        <w:rFonts w:ascii="Cambria Math" w:hAnsi="Cambria Math"/>
                      </w:rPr>
                    </m:ctrlPr>
                  </m:sSubPr>
                  <m:e>
                    <m:r>
                      <m:rPr>
                        <m:sty m:val="bi"/>
                      </m:rPr>
                      <w:rPr>
                        <w:rFonts w:ascii="Cambria Math" w:hAnsi="Cambria Math"/>
                      </w:rPr>
                      <m:t>Q</m:t>
                    </m:r>
                  </m:e>
                  <m:sub>
                    <m:r>
                      <w:rPr>
                        <w:rFonts w:ascii="Cambria Math" w:hAnsi="Cambria Math"/>
                      </w:rPr>
                      <m:t>y</m:t>
                    </m:r>
                  </m:sub>
                </m:sSub>
                <m:sSub>
                  <m:sSubPr>
                    <m:ctrlPr>
                      <w:rPr>
                        <w:rFonts w:ascii="Cambria Math" w:hAnsi="Cambria Math"/>
                      </w:rPr>
                    </m:ctrlPr>
                  </m:sSubPr>
                  <m:e>
                    <m:r>
                      <m:rPr>
                        <m:sty m:val="bi"/>
                      </m:rPr>
                      <w:rPr>
                        <w:rFonts w:ascii="Cambria Math" w:hAnsi="Cambria Math"/>
                      </w:rPr>
                      <m:t>z</m:t>
                    </m:r>
                  </m:e>
                  <m:sub>
                    <m:r>
                      <w:rPr>
                        <w:rFonts w:ascii="Cambria Math" w:hAnsi="Cambria Math"/>
                      </w:rPr>
                      <m:t>y</m:t>
                    </m:r>
                  </m:sub>
                </m:sSub>
              </m:e>
              <m:lim>
                <m:r>
                  <w:rPr>
                    <w:rFonts w:ascii="Cambria Math" w:hAnsi="Cambria Math"/>
                  </w:rPr>
                  <m:t>⏟</m:t>
                </m:r>
              </m:lim>
            </m:limLow>
          </m:e>
          <m:lim>
            <m:r>
              <w:rPr>
                <w:rFonts w:ascii="Cambria Math" w:hAnsi="Cambria Math"/>
              </w:rPr>
              <m:t>Sim(</m:t>
            </m:r>
            <m:r>
              <m:rPr>
                <m:sty m:val="bi"/>
              </m:rPr>
              <w:rPr>
                <w:rFonts w:ascii="Cambria Math" w:hAnsi="Cambria Math"/>
              </w:rPr>
              <m:t>Y</m:t>
            </m:r>
            <m:r>
              <w:rPr>
                <w:rFonts w:ascii="Cambria Math" w:hAnsi="Cambria Math"/>
              </w:rPr>
              <m:t>)</m:t>
            </m:r>
          </m:lim>
        </m:limLow>
        <m:r>
          <w:rPr>
            <w:rFonts w:ascii="Cambria Math" w:hAnsi="Cambria Math"/>
          </w:rPr>
          <m:t>→</m:t>
        </m:r>
        <m:limLow>
          <m:limLowPr>
            <m:ctrlPr>
              <w:rPr>
                <w:rFonts w:ascii="Cambria Math" w:hAnsi="Cambria Math"/>
              </w:rPr>
            </m:ctrlPr>
          </m:limLowPr>
          <m:e>
            <m:r>
              <w:rPr>
                <w:rFonts w:ascii="Cambria Math" w:hAnsi="Cambria Math"/>
              </w:rPr>
              <m:t>min</m:t>
            </m:r>
          </m:e>
          <m:lim>
            <m:eqArr>
              <m:eqArrPr>
                <m:ctrlPr>
                  <w:rPr>
                    <w:rFonts w:ascii="Cambria Math" w:hAnsi="Cambria Math"/>
                    <w:i/>
                  </w:rPr>
                </m:ctrlPr>
              </m:eqArrPr>
              <m:e>
                <m:sSub>
                  <m:sSubPr>
                    <m:ctrlPr>
                      <w:rPr>
                        <w:rFonts w:ascii="Cambria Math" w:hAnsi="Cambria Math"/>
                      </w:rPr>
                    </m:ctrlPr>
                  </m:sSubPr>
                  <m:e>
                    <m:r>
                      <m:rPr>
                        <m:sty m:val="bi"/>
                      </m:rPr>
                      <w:rPr>
                        <w:rFonts w:ascii="Cambria Math" w:hAnsi="Cambria Math"/>
                      </w:rPr>
                      <m:t>z</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0</m:t>
                    </m:r>
                  </m:e>
                  <m:sub>
                    <m:r>
                      <w:rPr>
                        <w:rFonts w:ascii="Cambria Math" w:hAnsi="Cambria Math"/>
                      </w:rPr>
                      <m:t>n</m:t>
                    </m:r>
                  </m:sub>
                </m:sSub>
                <m:r>
                  <w:rPr>
                    <w:rFonts w:ascii="Cambria Math" w:hAnsi="Cambria Math"/>
                  </w:rPr>
                  <m:t>,</m:t>
                </m:r>
                <m:sSubSup>
                  <m:sSubSupPr>
                    <m:ctrlPr>
                      <w:rPr>
                        <w:rFonts w:ascii="Cambria Math" w:hAnsi="Cambria Math"/>
                      </w:rPr>
                    </m:ctrlPr>
                  </m:sSubSupPr>
                  <m:e>
                    <m:r>
                      <w:rPr>
                        <w:rFonts w:ascii="Cambria Math" w:hAnsi="Cambria Math"/>
                      </w:rPr>
                      <m:t>1</m:t>
                    </m:r>
                  </m:e>
                  <m:sub>
                    <m:r>
                      <w:rPr>
                        <w:rFonts w:ascii="Cambria Math" w:hAnsi="Cambria Math"/>
                      </w:rPr>
                      <m:t>n</m:t>
                    </m:r>
                  </m:sub>
                  <m:sup>
                    <m:r>
                      <m:rPr>
                        <m:scr m:val="sans-serif"/>
                      </m:rPr>
                      <w:rPr>
                        <w:rFonts w:ascii="Cambria Math" w:hAnsi="Cambria Math"/>
                      </w:rPr>
                      <m:t>T</m:t>
                    </m:r>
                  </m:sup>
                </m:sSubSup>
                <m:sSub>
                  <m:sSubPr>
                    <m:ctrlPr>
                      <w:rPr>
                        <w:rFonts w:ascii="Cambria Math" w:hAnsi="Cambria Math"/>
                      </w:rPr>
                    </m:ctrlPr>
                  </m:sSubPr>
                  <m:e>
                    <m:r>
                      <m:rPr>
                        <m:sty m:val="bi"/>
                      </m:rPr>
                      <w:rPr>
                        <w:rFonts w:ascii="Cambria Math" w:hAnsi="Cambria Math"/>
                      </w:rPr>
                      <m:t>z</m:t>
                    </m:r>
                  </m:e>
                  <m:sub>
                    <m:r>
                      <w:rPr>
                        <w:rFonts w:ascii="Cambria Math" w:hAnsi="Cambria Math"/>
                      </w:rPr>
                      <m:t>x</m:t>
                    </m:r>
                  </m:sub>
                </m:sSub>
                <m:r>
                  <w:rPr>
                    <w:rFonts w:ascii="Cambria Math" w:hAnsi="Cambria Math"/>
                  </w:rPr>
                  <m:t>=1</m:t>
                </m:r>
              </m:e>
              <m:e>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0</m:t>
                    </m:r>
                  </m:e>
                  <m:sub>
                    <m:r>
                      <w:rPr>
                        <w:rFonts w:ascii="Cambria Math" w:hAnsi="Cambria Math"/>
                      </w:rPr>
                      <m:t>r</m:t>
                    </m:r>
                  </m:sub>
                </m:sSub>
                <m:r>
                  <w:rPr>
                    <w:rFonts w:ascii="Cambria Math" w:hAnsi="Cambria Math"/>
                  </w:rPr>
                  <m:t>,</m:t>
                </m:r>
                <m:sSubSup>
                  <m:sSubSupPr>
                    <m:ctrlPr>
                      <w:rPr>
                        <w:rFonts w:ascii="Cambria Math" w:hAnsi="Cambria Math"/>
                      </w:rPr>
                    </m:ctrlPr>
                  </m:sSubSupPr>
                  <m:e>
                    <m:r>
                      <w:rPr>
                        <w:rFonts w:ascii="Cambria Math" w:hAnsi="Cambria Math"/>
                      </w:rPr>
                      <m:t>1</m:t>
                    </m:r>
                  </m:e>
                  <m:sub>
                    <m:r>
                      <w:rPr>
                        <w:rFonts w:ascii="Cambria Math" w:hAnsi="Cambria Math"/>
                      </w:rPr>
                      <m:t>r</m:t>
                    </m:r>
                  </m:sub>
                  <m:sup>
                    <m:r>
                      <m:rPr>
                        <m:scr m:val="sans-serif"/>
                      </m:rPr>
                      <w:rPr>
                        <w:rFonts w:ascii="Cambria Math" w:hAnsi="Cambria Math"/>
                      </w:rPr>
                      <m:t>T</m:t>
                    </m:r>
                  </m:sup>
                </m:sSubSup>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=1</m:t>
                </m:r>
              </m:e>
            </m:eqArr>
          </m:lim>
        </m:limLow>
        <m:r>
          <w:rPr>
            <w:rFonts w:ascii="Cambria Math" w:hAnsi="Cambria Math"/>
          </w:rPr>
          <m:t>.</m:t>
        </m:r>
      </m:oMath>
      <w:r w:rsidR="000E7FCD" w:rsidRPr="001D2462">
        <w:t xml:space="preserve">     (19)</w:t>
      </w:r>
    </w:p>
    <w:p w14:paraId="08CE6E8B" w14:textId="5855DDEE" w:rsidR="00E16621" w:rsidRPr="001D2462" w:rsidRDefault="000E7FCD">
      <w:pPr>
        <w:pStyle w:val="FirstParagraph"/>
        <w:rPr>
          <w:i/>
          <w:iCs/>
        </w:rPr>
      </w:pPr>
      <w:r w:rsidRPr="001D2462">
        <w:rPr>
          <w:b/>
          <w:bCs/>
        </w:rPr>
        <w:t xml:space="preserve">Proposition 2. </w:t>
      </w:r>
      <w:r w:rsidRPr="001D2462">
        <w:rPr>
          <w:i/>
          <w:iCs/>
        </w:rPr>
        <w:t xml:space="preserve">Let </w:t>
      </w:r>
      <w:del w:id="445" w:author="Editor" w:date="2018-08-30T14:14:00Z">
        <w:r w:rsidRPr="001D2462" w:rsidDel="0098536A">
          <w:rPr>
            <w:i/>
            <w:iCs/>
          </w:rPr>
          <w:delText xml:space="preserve">the </w:delText>
        </w:r>
      </w:del>
      <w:r w:rsidRPr="001D2462">
        <w:rPr>
          <w:i/>
          <w:iCs/>
        </w:rPr>
        <w:t xml:space="preserve">vector </w:t>
      </w:r>
      <m:oMath>
        <m:r>
          <m:rPr>
            <m:sty m:val="bi"/>
          </m:rPr>
          <w:rPr>
            <w:rFonts w:ascii="Cambria Math" w:hAnsi="Cambria Math"/>
          </w:rPr>
          <m:t>b</m:t>
        </m:r>
      </m:oMath>
      <w:r w:rsidRPr="001D2462">
        <w:rPr>
          <w:i/>
          <w:iCs/>
        </w:rPr>
        <w:t xml:space="preserve"> equal</w:t>
      </w:r>
    </w:p>
    <w:p w14:paraId="72736EE9" w14:textId="77777777" w:rsidR="00E16621" w:rsidRPr="001D2462" w:rsidRDefault="0046438C">
      <w:pPr>
        <w:pStyle w:val="BodyText"/>
        <w:jc w:val="center"/>
        <w:rPr>
          <w:i/>
          <w:iCs/>
        </w:rPr>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j</m:t>
              </m:r>
            </m:sub>
          </m:sSub>
          <m:r>
            <w:rPr>
              <w:rFonts w:ascii="Cambria Math" w:hAnsi="Cambria Math"/>
            </w:rPr>
            <m:t>=</m:t>
          </m:r>
          <m:limLow>
            <m:limLowPr>
              <m:ctrlPr>
                <w:rPr>
                  <w:rFonts w:ascii="Cambria Math" w:hAnsi="Cambria Math"/>
                </w:rPr>
              </m:ctrlPr>
            </m:limLowPr>
            <m:e>
              <m:r>
                <w:rPr>
                  <w:rFonts w:ascii="Cambria Math" w:hAnsi="Cambria Math"/>
                </w:rPr>
                <m:t>max</m:t>
              </m:r>
            </m:e>
            <m:lim>
              <m:r>
                <w:rPr>
                  <w:rFonts w:ascii="Cambria Math" w:hAnsi="Cambria Math"/>
                </w:rPr>
                <m:t>i=1,…n</m:t>
              </m:r>
            </m:lim>
          </m:limLow>
          <m:r>
            <w:rPr>
              <w:rFonts w:ascii="Cambria Math" w:hAnsi="Cambria Math"/>
            </w:rPr>
            <m:t>[</m:t>
          </m:r>
          <m:r>
            <m:rPr>
              <m:sty m:val="bi"/>
            </m:rPr>
            <w:rPr>
              <w:rFonts w:ascii="Cambria Math" w:hAnsi="Cambria Math"/>
            </w:rPr>
            <m:t>B</m:t>
          </m:r>
          <m:sSub>
            <m:sSubPr>
              <m:ctrlPr>
                <w:rPr>
                  <w:rFonts w:ascii="Cambria Math" w:hAnsi="Cambria Math"/>
                </w:rPr>
              </m:ctrlPr>
            </m:sSubPr>
            <m:e>
              <m:r>
                <w:rPr>
                  <w:rFonts w:ascii="Cambria Math" w:hAnsi="Cambria Math"/>
                </w:rPr>
                <m:t>]</m:t>
              </m:r>
            </m:e>
            <m:sub>
              <m:r>
                <w:rPr>
                  <w:rFonts w:ascii="Cambria Math" w:hAnsi="Cambria Math"/>
                </w:rPr>
                <m:t>i,j</m:t>
              </m:r>
            </m:sub>
          </m:sSub>
          <m:r>
            <w:rPr>
              <w:rFonts w:ascii="Cambria Math" w:hAnsi="Cambria Math"/>
            </w:rPr>
            <m:t>.</m:t>
          </m:r>
        </m:oMath>
      </m:oMathPara>
    </w:p>
    <w:p w14:paraId="5172C51F" w14:textId="32164386" w:rsidR="00E16621" w:rsidRPr="001D2462" w:rsidRDefault="000E7FCD">
      <w:pPr>
        <w:pStyle w:val="FirstParagraph"/>
        <w:rPr>
          <w:i/>
          <w:iCs/>
        </w:rPr>
      </w:pPr>
      <w:r w:rsidRPr="001D2462">
        <w:rPr>
          <w:i/>
          <w:iCs/>
        </w:rPr>
        <w:t>Then</w:t>
      </w:r>
      <w:ins w:id="446" w:author="Editor" w:date="2018-08-30T13:19:00Z">
        <w:r w:rsidR="0006612F" w:rsidRPr="001D2462">
          <w:rPr>
            <w:i/>
            <w:iCs/>
          </w:rPr>
          <w:t>,</w:t>
        </w:r>
      </w:ins>
      <w:r w:rsidRPr="001D2462">
        <w:rPr>
          <w:i/>
          <w:iCs/>
        </w:rPr>
        <w:t xml:space="preserve"> the importance</w:t>
      </w:r>
      <w:del w:id="447" w:author="Editor" w:date="2018-08-30T14:14:00Z">
        <w:r w:rsidRPr="001D2462" w:rsidDel="0098536A">
          <w:rPr>
            <w:i/>
            <w:iCs/>
          </w:rPr>
          <w:delText>s</w:delText>
        </w:r>
      </w:del>
      <w:r w:rsidRPr="001D2462">
        <w:rPr>
          <w:i/>
          <w:iCs/>
        </w:rPr>
        <w:t xml:space="preserve"> coefficients for </w:t>
      </w:r>
      <w:del w:id="448" w:author="Editor" w:date="2018-08-30T13:19:00Z">
        <w:r w:rsidRPr="001D2462" w:rsidDel="0006612F">
          <w:rPr>
            <w:i/>
            <w:iCs/>
          </w:rPr>
          <w:delText xml:space="preserve">the </w:delText>
        </w:r>
      </w:del>
      <w:r w:rsidRPr="001D2462">
        <w:rPr>
          <w:i/>
          <w:iCs/>
        </w:rPr>
        <w:t>vector </w:t>
      </w:r>
      <m:oMath>
        <m:sSub>
          <m:sSubPr>
            <m:ctrlPr>
              <w:rPr>
                <w:rFonts w:ascii="Cambria Math" w:hAnsi="Cambria Math"/>
              </w:rPr>
            </m:ctrlPr>
          </m:sSubPr>
          <m:e>
            <m:r>
              <m:rPr>
                <m:sty m:val="bi"/>
              </m:rPr>
              <w:rPr>
                <w:rFonts w:ascii="Cambria Math" w:hAnsi="Cambria Math"/>
              </w:rPr>
              <m:t>z</m:t>
            </m:r>
          </m:e>
          <m:sub>
            <m:r>
              <w:rPr>
                <w:rFonts w:ascii="Cambria Math" w:hAnsi="Cambria Math"/>
              </w:rPr>
              <m:t>y</m:t>
            </m:r>
          </m:sub>
        </m:sSub>
      </m:oMath>
      <w:r w:rsidRPr="001D2462">
        <w:rPr>
          <w:i/>
          <w:iCs/>
        </w:rPr>
        <w:t xml:space="preserve"> will be nonnegative in </w:t>
      </w:r>
      <m:oMath>
        <m:r>
          <w:rPr>
            <w:rFonts w:ascii="Cambria Math" w:hAnsi="Cambria Math"/>
          </w:rPr>
          <m:t>Rel(</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oMath>
      <w:r w:rsidRPr="001D2462">
        <w:rPr>
          <w:i/>
          <w:iCs/>
        </w:rPr>
        <w:t xml:space="preserve"> for </w:t>
      </w:r>
      <w:del w:id="449" w:author="Editor" w:date="2018-08-30T13:19:00Z">
        <w:r w:rsidRPr="001D2462" w:rsidDel="0006612F">
          <w:rPr>
            <w:i/>
            <w:iCs/>
          </w:rPr>
          <w:delText xml:space="preserve">the </w:delText>
        </w:r>
      </w:del>
      <w:r w:rsidRPr="001D2462">
        <w:rPr>
          <w:i/>
          <w:iCs/>
        </w:rPr>
        <w:t>problem (19).</w:t>
      </w:r>
    </w:p>
    <w:p w14:paraId="3B01266E" w14:textId="58E649F5" w:rsidR="00E16621" w:rsidRPr="001D2462" w:rsidRDefault="000E7FCD">
      <w:pPr>
        <w:pStyle w:val="BodyText"/>
      </w:pPr>
      <w:r w:rsidRPr="001D2462">
        <w:t>The proposition follows from the fact</w:t>
      </w:r>
      <w:ins w:id="450" w:author="Editor" w:date="2018-08-30T13:19:00Z">
        <w:r w:rsidR="0006612F" w:rsidRPr="001D2462">
          <w:t xml:space="preserve"> that</w:t>
        </w:r>
      </w:ins>
    </w:p>
    <w:p w14:paraId="362C2094" w14:textId="77777777" w:rsidR="00E16621" w:rsidRPr="001D2462" w:rsidRDefault="0046438C">
      <w:pPr>
        <w:pStyle w:val="BodyText"/>
        <w:jc w:val="center"/>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z</m:t>
                  </m:r>
                </m:e>
                <m:sub>
                  <m:r>
                    <w:rPr>
                      <w:rFonts w:ascii="Cambria Math" w:hAnsi="Cambria Math"/>
                    </w:rPr>
                    <m:t>i</m:t>
                  </m:r>
                </m:sub>
              </m:sSub>
            </m:e>
          </m:nary>
          <m:sSub>
            <m:sSubPr>
              <m:ctrlPr>
                <w:rPr>
                  <w:rFonts w:ascii="Cambria Math" w:hAnsi="Cambria Math"/>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z</m:t>
                      </m:r>
                    </m:e>
                    <m:sub>
                      <m:r>
                        <w:rPr>
                          <w:rFonts w:ascii="Cambria Math" w:hAnsi="Cambria Math"/>
                        </w:rPr>
                        <m:t>i</m:t>
                      </m:r>
                    </m:sub>
                  </m:sSub>
                </m:e>
              </m:nary>
            </m:e>
          </m:d>
          <m:limLow>
            <m:limLowPr>
              <m:ctrlPr>
                <w:rPr>
                  <w:rFonts w:ascii="Cambria Math" w:hAnsi="Cambria Math"/>
                </w:rPr>
              </m:ctrlPr>
            </m:limLowPr>
            <m:e>
              <m:r>
                <w:rPr>
                  <w:rFonts w:ascii="Cambria Math" w:hAnsi="Cambria Math"/>
                </w:rPr>
                <m:t>max</m:t>
              </m:r>
            </m:e>
            <m:lim>
              <m:r>
                <w:rPr>
                  <w:rFonts w:ascii="Cambria Math" w:hAnsi="Cambria Math"/>
                </w:rPr>
                <m:t>i=1,…n</m:t>
              </m:r>
            </m:lim>
          </m:limLow>
          <m:sSub>
            <m:sSubPr>
              <m:ctrlPr>
                <w:rPr>
                  <w:rFonts w:ascii="Cambria Math" w:hAnsi="Cambria Math"/>
                </w:rPr>
              </m:ctrlPr>
            </m:sSubPr>
            <m:e>
              <m:r>
                <w:rPr>
                  <w:rFonts w:ascii="Cambria Math" w:hAnsi="Cambria Math"/>
                </w:rPr>
                <m:t>b</m:t>
              </m:r>
            </m:e>
            <m:sub>
              <m:r>
                <w:rPr>
                  <w:rFonts w:ascii="Cambria Math" w:hAnsi="Cambria Math"/>
                </w:rPr>
                <m:t>ij</m:t>
              </m:r>
            </m:sub>
          </m:sSub>
          <m:r>
            <w:rPr>
              <w:rFonts w:ascii="Cambria Math" w:hAnsi="Cambria Math"/>
            </w:rPr>
            <m:t>=</m:t>
          </m:r>
          <m:limLow>
            <m:limLowPr>
              <m:ctrlPr>
                <w:rPr>
                  <w:rFonts w:ascii="Cambria Math" w:hAnsi="Cambria Math"/>
                </w:rPr>
              </m:ctrlPr>
            </m:limLowPr>
            <m:e>
              <m:r>
                <w:rPr>
                  <w:rFonts w:ascii="Cambria Math" w:hAnsi="Cambria Math"/>
                </w:rPr>
                <m:t>max</m:t>
              </m:r>
            </m:e>
            <m:lim>
              <m:r>
                <w:rPr>
                  <w:rFonts w:ascii="Cambria Math" w:hAnsi="Cambria Math"/>
                </w:rPr>
                <m:t>i=1,…n</m:t>
              </m:r>
            </m:lim>
          </m:limLow>
          <m:sSub>
            <m:sSubPr>
              <m:ctrlPr>
                <w:rPr>
                  <w:rFonts w:ascii="Cambria Math" w:hAnsi="Cambria Math"/>
                </w:rPr>
              </m:ctrlPr>
            </m:sSubPr>
            <m:e>
              <m:r>
                <w:rPr>
                  <w:rFonts w:ascii="Cambria Math" w:hAnsi="Cambria Math"/>
                </w:rPr>
                <m:t>b</m:t>
              </m:r>
            </m:e>
            <m:sub>
              <m:r>
                <w:rPr>
                  <w:rFonts w:ascii="Cambria Math" w:hAnsi="Cambria Math"/>
                </w:rPr>
                <m:t>ij</m:t>
              </m:r>
            </m:sub>
          </m:sSub>
          <m:r>
            <w:rPr>
              <w:rFonts w:ascii="Cambria Math" w:hAnsi="Cambria Math"/>
            </w:rPr>
            <m:t>,</m:t>
          </m:r>
        </m:oMath>
      </m:oMathPara>
    </w:p>
    <w:p w14:paraId="55EAA6B4" w14:textId="77777777" w:rsidR="00E16621" w:rsidRPr="001D2462" w:rsidRDefault="000E7FCD">
      <w:pPr>
        <w:pStyle w:val="FirstParagraph"/>
      </w:pPr>
      <w:r w:rsidRPr="001D2462">
        <w:t xml:space="preserve">where </w:t>
      </w:r>
      <m:oMath>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≥0</m:t>
        </m:r>
      </m:oMath>
      <w:r w:rsidRPr="001D2462">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z</m:t>
                </m:r>
              </m:e>
              <m:sub>
                <m:r>
                  <w:rPr>
                    <w:rFonts w:ascii="Cambria Math" w:hAnsi="Cambria Math"/>
                  </w:rPr>
                  <m:t>i</m:t>
                </m:r>
              </m:sub>
            </m:sSub>
          </m:e>
        </m:nary>
        <m:r>
          <w:rPr>
            <w:rFonts w:ascii="Cambria Math" w:hAnsi="Cambria Math"/>
          </w:rPr>
          <m:t>=1</m:t>
        </m:r>
      </m:oMath>
      <w:r w:rsidRPr="001D2462">
        <w:t>.</w:t>
      </w:r>
    </w:p>
    <w:p w14:paraId="260A3889" w14:textId="3F3D09AA" w:rsidR="00E16621" w:rsidRPr="001D2462" w:rsidRDefault="000E7FCD">
      <w:pPr>
        <w:pStyle w:val="BodyText"/>
      </w:pPr>
      <w:commentRangeStart w:id="451"/>
      <w:r w:rsidRPr="001D2462">
        <w:t xml:space="preserve">Hence, </w:t>
      </w:r>
      <w:del w:id="452" w:author="Editor" w:date="2018-08-30T13:19:00Z">
        <w:r w:rsidRPr="001D2462" w:rsidDel="0006612F">
          <w:delText xml:space="preserve">the </w:delText>
        </w:r>
      </w:del>
      <w:r w:rsidRPr="001D2462">
        <w:t xml:space="preserve">function (19) </w:t>
      </w:r>
      <w:del w:id="453" w:author="Editor" w:date="2018-08-30T13:20:00Z">
        <w:r w:rsidRPr="001D2462" w:rsidDel="0006612F">
          <w:delText>en</w:delText>
        </w:r>
      </w:del>
      <w:ins w:id="454" w:author="Editor" w:date="2018-08-30T13:20:00Z">
        <w:r w:rsidR="0006612F" w:rsidRPr="001D2462">
          <w:t>dis</w:t>
        </w:r>
      </w:ins>
      <w:r w:rsidRPr="001D2462">
        <w:t xml:space="preserve">courages the features </w:t>
      </w:r>
      <w:ins w:id="455" w:author="Editor" w:date="2018-08-30T13:19:00Z">
        <w:r w:rsidR="0006612F" w:rsidRPr="001D2462">
          <w:t>that</w:t>
        </w:r>
      </w:ins>
      <w:del w:id="456" w:author="Editor" w:date="2018-08-30T13:19:00Z">
        <w:r w:rsidRPr="001D2462" w:rsidDel="0006612F">
          <w:delText>which</w:delText>
        </w:r>
      </w:del>
      <w:r w:rsidRPr="001D2462">
        <w:t xml:space="preserve"> are relevant to the targets and encourages the targets that are not sufficiently correlated with the features</w:t>
      </w:r>
      <w:commentRangeEnd w:id="451"/>
      <w:r w:rsidR="0006612F" w:rsidRPr="001D2462">
        <w:rPr>
          <w:rStyle w:val="CommentReference"/>
          <w:rFonts w:ascii="Times New Roman" w:eastAsia="Arial Unicode MS" w:hAnsi="Times New Roman" w:cs="Times New Roman"/>
          <w:color w:val="auto"/>
          <w:lang w:eastAsia="en-US"/>
        </w:rPr>
        <w:commentReference w:id="451"/>
      </w:r>
      <w:r w:rsidRPr="001D2462">
        <w:t>.</w:t>
      </w:r>
    </w:p>
    <w:p w14:paraId="71279DE2" w14:textId="77777777" w:rsidR="00E16621" w:rsidRPr="001D2462" w:rsidRDefault="000E7FCD">
      <w:pPr>
        <w:pStyle w:val="BodyText"/>
        <w:rPr>
          <w:i/>
          <w:iCs/>
        </w:rPr>
      </w:pPr>
      <w:r w:rsidRPr="001D2462">
        <w:rPr>
          <w:b/>
          <w:bCs/>
        </w:rPr>
        <w:t xml:space="preserve">Proposition 3. </w:t>
      </w:r>
      <w:r w:rsidRPr="001D2462">
        <w:rPr>
          <w:i/>
          <w:iCs/>
        </w:rPr>
        <w:t>The balance between the terms </w:t>
      </w:r>
      <m:oMath>
        <m:r>
          <w:rPr>
            <w:rFonts w:ascii="Cambria Math" w:hAnsi="Cambria Math"/>
          </w:rPr>
          <m:t>Sim(</m:t>
        </m:r>
        <m:r>
          <m:rPr>
            <m:sty m:val="bi"/>
          </m:rPr>
          <w:rPr>
            <w:rFonts w:ascii="Cambria Math" w:hAnsi="Cambria Math"/>
          </w:rPr>
          <m:t>X</m:t>
        </m:r>
        <m:r>
          <w:rPr>
            <w:rFonts w:ascii="Cambria Math" w:hAnsi="Cambria Math"/>
          </w:rPr>
          <m:t>)</m:t>
        </m:r>
      </m:oMath>
      <w:r w:rsidRPr="001D2462">
        <w:rPr>
          <w:i/>
          <w:iCs/>
        </w:rPr>
        <w:t xml:space="preserve">, </w:t>
      </w:r>
      <m:oMath>
        <m:r>
          <w:rPr>
            <w:rFonts w:ascii="Cambria Math" w:hAnsi="Cambria Math"/>
          </w:rPr>
          <m:t>Rel(</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oMath>
      <w:r w:rsidRPr="001D2462">
        <w:rPr>
          <w:i/>
          <w:iCs/>
        </w:rPr>
        <w:t xml:space="preserve">, and </w:t>
      </w:r>
      <m:oMath>
        <m:r>
          <w:rPr>
            <w:rFonts w:ascii="Cambria Math" w:hAnsi="Cambria Math"/>
          </w:rPr>
          <m:t>Rel(</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oMath>
      <w:r w:rsidRPr="001D2462">
        <w:rPr>
          <w:i/>
          <w:iCs/>
        </w:rPr>
        <w:t xml:space="preserve"> for the problem</w:t>
      </w:r>
      <w:del w:id="457" w:author="Quality Control Editor" w:date="2018-09-05T15:57:00Z">
        <w:r w:rsidRPr="001D2462" w:rsidDel="001D2462">
          <w:rPr>
            <w:i/>
            <w:iCs/>
          </w:rPr>
          <w:delText> </w:delText>
        </w:r>
      </w:del>
      <w:r w:rsidRPr="001D2462">
        <w:rPr>
          <w:i/>
          <w:iCs/>
        </w:rPr>
        <w:t xml:space="preserve"> is achieved by the following coefficients:</w:t>
      </w:r>
    </w:p>
    <w:p w14:paraId="17E0D732" w14:textId="1384F639" w:rsidR="00E16621" w:rsidRPr="001D2462" w:rsidRDefault="0046438C">
      <w:pPr>
        <w:pStyle w:val="BodyText"/>
        <w:jc w:val="center"/>
        <w:rPr>
          <w:i/>
          <w:iCs/>
        </w:rP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i/>
                    </w:rPr>
                  </m:ctrlPr>
                </m:barPr>
                <m:e>
                  <m:r>
                    <m:rPr>
                      <m:sty m:val="bi"/>
                    </m:rPr>
                    <w:rPr>
                      <w:rFonts w:ascii="Cambria Math" w:hAnsi="Cambria Math"/>
                    </w:rPr>
                    <m:t>Q</m:t>
                  </m:r>
                </m:e>
              </m:bar>
            </m:e>
            <m:sub>
              <m:r>
                <w:rPr>
                  <w:rFonts w:ascii="Cambria Math" w:hAnsi="Cambria Math"/>
                </w:rPr>
                <m:t>y</m:t>
              </m:r>
            </m:sub>
          </m:sSub>
          <m:d>
            <m:dPr>
              <m:ctrlPr>
                <w:rPr>
                  <w:rFonts w:ascii="Cambria Math" w:hAnsi="Cambria Math"/>
                  <w:i/>
                </w:rPr>
              </m:ctrlPr>
            </m:dPr>
            <m:e>
              <m:bar>
                <m:barPr>
                  <m:pos m:val="top"/>
                  <m:ctrlPr>
                    <w:rPr>
                      <w:rFonts w:ascii="Cambria Math" w:hAnsi="Cambria Math"/>
                      <w:i/>
                    </w:rPr>
                  </m:ctrlPr>
                </m:barPr>
                <m:e>
                  <m:r>
                    <m:rPr>
                      <m:sty m:val="bi"/>
                    </m:rPr>
                    <w:rPr>
                      <w:rFonts w:ascii="Cambria Math" w:hAnsi="Cambria Math"/>
                    </w:rPr>
                    <m:t>b</m:t>
                  </m:r>
                </m:e>
              </m:bar>
              <m:r>
                <w:rPr>
                  <w:rFonts w:ascii="Cambria Math" w:hAnsi="Cambria Math"/>
                </w:rPr>
                <m:t>-</m:t>
              </m:r>
              <m:bar>
                <m:barPr>
                  <m:pos m:val="top"/>
                  <m:ctrlPr>
                    <w:rPr>
                      <w:rFonts w:ascii="Cambria Math" w:hAnsi="Cambria Math"/>
                      <w:i/>
                    </w:rPr>
                  </m:ctrlPr>
                </m:barPr>
                <m:e>
                  <m:r>
                    <m:rPr>
                      <m:sty m:val="bi"/>
                    </m:rPr>
                    <w:rPr>
                      <w:rFonts w:ascii="Cambria Math" w:hAnsi="Cambria Math"/>
                    </w:rPr>
                    <m:t>B</m:t>
                  </m:r>
                </m:e>
              </m:bar>
            </m:e>
          </m:d>
          <m:r>
            <w:ins w:id="458" w:author="Editor" w:date="2018-08-30T13:21:00Z">
              <w:rPr>
                <w:rFonts w:ascii="Cambria Math" w:hAnsi="Cambria Math"/>
              </w:rPr>
              <m:t>,</m:t>
            </w:ins>
          </m:r>
          <m:r>
            <w:del w:id="459" w:author="Editor" w:date="2018-08-30T13:21:00Z">
              <w:rPr>
                <w:rFonts w:ascii="Cambria Math" w:hAnsi="Cambria Math"/>
              </w:rPr>
              <m:t>;</m:t>
            </w:del>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bar>
                <m:barPr>
                  <m:pos m:val="top"/>
                  <m:ctrlPr>
                    <w:rPr>
                      <w:rFonts w:ascii="Cambria Math" w:hAnsi="Cambria Math"/>
                      <w:i/>
                    </w:rPr>
                  </m:ctrlPr>
                </m:barPr>
                <m:e>
                  <m:r>
                    <m:rPr>
                      <m:sty m:val="bi"/>
                    </m:rPr>
                    <w:rPr>
                      <w:rFonts w:ascii="Cambria Math" w:hAnsi="Cambria Math"/>
                    </w:rPr>
                    <m:t>Q</m:t>
                  </m:r>
                </m:e>
              </m:bar>
            </m:e>
            <m:sub>
              <m:r>
                <w:rPr>
                  <w:rFonts w:ascii="Cambria Math" w:hAnsi="Cambria Math"/>
                </w:rPr>
                <m:t>x</m:t>
              </m:r>
            </m:sub>
          </m:sSub>
          <m:sSub>
            <m:sSubPr>
              <m:ctrlPr>
                <w:rPr>
                  <w:rFonts w:ascii="Cambria Math" w:hAnsi="Cambria Math"/>
                </w:rPr>
              </m:ctrlPr>
            </m:sSubPr>
            <m:e>
              <m:bar>
                <m:barPr>
                  <m:pos m:val="top"/>
                  <m:ctrlPr>
                    <w:rPr>
                      <w:rFonts w:ascii="Cambria Math" w:hAnsi="Cambria Math"/>
                      <w:i/>
                    </w:rPr>
                  </m:ctrlPr>
                </m:barPr>
                <m:e>
                  <m:r>
                    <m:rPr>
                      <m:sty m:val="bi"/>
                    </m:rPr>
                    <w:rPr>
                      <w:rFonts w:ascii="Cambria Math" w:hAnsi="Cambria Math"/>
                    </w:rPr>
                    <m:t>Q</m:t>
                  </m:r>
                </m:e>
              </m:bar>
            </m:e>
            <m:sub>
              <m:r>
                <w:rPr>
                  <w:rFonts w:ascii="Cambria Math" w:hAnsi="Cambria Math"/>
                </w:rPr>
                <m:t>y</m:t>
              </m:r>
            </m:sub>
          </m:sSub>
          <m:r>
            <w:ins w:id="460" w:author="Editor" w:date="2018-08-30T13:21:00Z">
              <w:rPr>
                <w:rFonts w:ascii="Cambria Math" w:hAnsi="Cambria Math"/>
              </w:rPr>
              <m:t>,</m:t>
            </w:ins>
          </m:r>
          <m:r>
            <w:del w:id="461" w:author="Editor" w:date="2018-08-30T13:21:00Z">
              <w:rPr>
                <w:rFonts w:ascii="Cambria Math" w:hAnsi="Cambria Math"/>
              </w:rPr>
              <m:t>;</m:t>
            </w:del>
          </m:r>
          <m:sSub>
            <m:sSubPr>
              <m:ctrlPr>
                <w:rPr>
                  <w:rFonts w:ascii="Cambria Math" w:hAnsi="Cambria Math"/>
                </w:rPr>
              </m:ctrlPr>
            </m:sSubPr>
            <m:e>
              <m:r>
                <w:rPr>
                  <w:rFonts w:ascii="Cambria Math" w:hAnsi="Cambria Math"/>
                </w:rPr>
                <m:t>α</m:t>
              </m:r>
            </m:e>
            <m:sub>
              <m:r>
                <w:rPr>
                  <w:rFonts w:ascii="Cambria Math" w:hAnsi="Cambria Math"/>
                </w:rPr>
                <m:t>3</m:t>
              </m:r>
            </m:sub>
          </m:sSub>
          <m:r>
            <w:rPr>
              <w:rFonts w:ascii="Cambria Math" w:hAnsi="Cambria Math"/>
            </w:rPr>
            <m:t>∝</m:t>
          </m:r>
          <m:sSub>
            <m:sSubPr>
              <m:ctrlPr>
                <w:rPr>
                  <w:rFonts w:ascii="Cambria Math" w:hAnsi="Cambria Math"/>
                </w:rPr>
              </m:ctrlPr>
            </m:sSubPr>
            <m:e>
              <m:bar>
                <m:barPr>
                  <m:pos m:val="top"/>
                  <m:ctrlPr>
                    <w:rPr>
                      <w:rFonts w:ascii="Cambria Math" w:hAnsi="Cambria Math"/>
                      <w:i/>
                    </w:rPr>
                  </m:ctrlPr>
                </m:barPr>
                <m:e>
                  <m:r>
                    <m:rPr>
                      <m:sty m:val="bi"/>
                    </m:rPr>
                    <w:rPr>
                      <w:rFonts w:ascii="Cambria Math" w:hAnsi="Cambria Math"/>
                    </w:rPr>
                    <m:t>Q</m:t>
                  </m:r>
                </m:e>
              </m:bar>
            </m:e>
            <m:sub>
              <m:r>
                <w:rPr>
                  <w:rFonts w:ascii="Cambria Math" w:hAnsi="Cambria Math"/>
                </w:rPr>
                <m:t>x</m:t>
              </m:r>
            </m:sub>
          </m:sSub>
          <m:bar>
            <m:barPr>
              <m:pos m:val="top"/>
              <m:ctrlPr>
                <w:rPr>
                  <w:rFonts w:ascii="Cambria Math" w:hAnsi="Cambria Math"/>
                  <w:i/>
                </w:rPr>
              </m:ctrlPr>
            </m:barPr>
            <m:e>
              <m:r>
                <m:rPr>
                  <m:sty m:val="bi"/>
                </m:rPr>
                <w:rPr>
                  <w:rFonts w:ascii="Cambria Math" w:hAnsi="Cambria Math"/>
                </w:rPr>
                <m:t>B</m:t>
              </m:r>
            </m:e>
          </m:bar>
          <m:r>
            <w:rPr>
              <w:rFonts w:ascii="Cambria Math" w:hAnsi="Cambria Math"/>
            </w:rPr>
            <m:t>.</m:t>
          </m:r>
        </m:oMath>
      </m:oMathPara>
    </w:p>
    <w:p w14:paraId="27AC68D1" w14:textId="21A2F051" w:rsidR="00E16621" w:rsidRPr="001D2462" w:rsidRDefault="000E7FCD">
      <w:pPr>
        <w:pStyle w:val="FirstParagraph"/>
      </w:pPr>
      <w:r w:rsidRPr="001D2462">
        <w:t xml:space="preserve">The desired values of </w:t>
      </w:r>
      <m:oMath>
        <m:sSub>
          <m:sSubPr>
            <m:ctrlPr>
              <w:rPr>
                <w:rFonts w:ascii="Cambria Math" w:hAnsi="Cambria Math"/>
              </w:rPr>
            </m:ctrlPr>
          </m:sSubPr>
          <m:e>
            <m:r>
              <w:rPr>
                <w:rFonts w:ascii="Cambria Math" w:hAnsi="Cambria Math"/>
              </w:rPr>
              <m:t>α</m:t>
            </m:r>
          </m:e>
          <m:sub>
            <m:r>
              <w:rPr>
                <w:rFonts w:ascii="Cambria Math" w:hAnsi="Cambria Math"/>
              </w:rPr>
              <m:t>1</m:t>
            </m:r>
          </m:sub>
        </m:sSub>
      </m:oMath>
      <w:r w:rsidRPr="001D2462">
        <w:t xml:space="preserve">, </w:t>
      </w:r>
      <m:oMath>
        <m:sSub>
          <m:sSubPr>
            <m:ctrlPr>
              <w:rPr>
                <w:rFonts w:ascii="Cambria Math" w:hAnsi="Cambria Math"/>
              </w:rPr>
            </m:ctrlPr>
          </m:sSubPr>
          <m:e>
            <m:r>
              <w:rPr>
                <w:rFonts w:ascii="Cambria Math" w:hAnsi="Cambria Math"/>
              </w:rPr>
              <m:t>α</m:t>
            </m:r>
          </m:e>
          <m:sub>
            <m:r>
              <w:rPr>
                <w:rFonts w:ascii="Cambria Math" w:hAnsi="Cambria Math"/>
              </w:rPr>
              <m:t>2</m:t>
            </m:r>
          </m:sub>
        </m:sSub>
      </m:oMath>
      <w:r w:rsidRPr="001D2462">
        <w:t xml:space="preserve">, and </w:t>
      </w:r>
      <m:oMath>
        <m:sSub>
          <m:sSubPr>
            <m:ctrlPr>
              <w:rPr>
                <w:rFonts w:ascii="Cambria Math" w:hAnsi="Cambria Math"/>
              </w:rPr>
            </m:ctrlPr>
          </m:sSubPr>
          <m:e>
            <m:r>
              <w:rPr>
                <w:rFonts w:ascii="Cambria Math" w:hAnsi="Cambria Math"/>
              </w:rPr>
              <m:t>α</m:t>
            </m:r>
          </m:e>
          <m:sub>
            <m:r>
              <w:rPr>
                <w:rFonts w:ascii="Cambria Math" w:hAnsi="Cambria Math"/>
              </w:rPr>
              <m:t>3</m:t>
            </m:r>
          </m:sub>
        </m:sSub>
      </m:oMath>
      <w:r w:rsidRPr="001D2462">
        <w:t xml:space="preserve"> are given by</w:t>
      </w:r>
      <w:ins w:id="462" w:author="Editor" w:date="2018-08-30T13:20:00Z">
        <w:r w:rsidR="0006612F" w:rsidRPr="001D2462">
          <w:t xml:space="preserve"> the</w:t>
        </w:r>
      </w:ins>
      <w:r w:rsidRPr="001D2462">
        <w:t xml:space="preserve"> solution</w:t>
      </w:r>
      <w:ins w:id="463" w:author="Editor" w:date="2018-08-30T13:20:00Z">
        <w:r w:rsidR="0006612F" w:rsidRPr="001D2462">
          <w:t>s</w:t>
        </w:r>
      </w:ins>
      <w:r w:rsidRPr="001D2462">
        <w:t xml:space="preserve"> </w:t>
      </w:r>
      <w:ins w:id="464" w:author="Editor" w:date="2018-08-30T13:20:00Z">
        <w:r w:rsidR="0006612F" w:rsidRPr="001D2462">
          <w:t>t</w:t>
        </w:r>
      </w:ins>
      <w:r w:rsidRPr="001D2462">
        <w:t>o</w:t>
      </w:r>
      <w:del w:id="465" w:author="Editor" w:date="2018-08-30T13:20:00Z">
        <w:r w:rsidRPr="001D2462" w:rsidDel="0006612F">
          <w:delText>f</w:delText>
        </w:r>
      </w:del>
      <w:r w:rsidRPr="001D2462">
        <w:t xml:space="preserve"> the following equations</w:t>
      </w:r>
      <w:ins w:id="466" w:author="Editor" w:date="2018-08-30T13:20:00Z">
        <w:r w:rsidR="0006612F" w:rsidRPr="001D2462">
          <w:t>:</w:t>
        </w:r>
      </w:ins>
    </w:p>
    <w:p w14:paraId="1C3DD0A0" w14:textId="0B12C884" w:rsidR="00E16621" w:rsidRPr="001D2462" w:rsidRDefault="0046438C">
      <w:pPr>
        <w:pStyle w:val="BodyText"/>
        <w:jc w:val="center"/>
      </w:pPr>
      <m:oMath>
        <m:m>
          <m:mPr>
            <m:plcHide m:val="1"/>
            <m:mcs>
              <m:mc>
                <m:mcPr>
                  <m:count m:val="2"/>
                  <m:mcJc m:val="center"/>
                </m:mcPr>
              </m:mc>
            </m:mcs>
            <m:ctrlPr>
              <w:rPr>
                <w:rFonts w:ascii="Cambria Math" w:hAnsi="Cambria Math"/>
                <w:i/>
              </w:rPr>
            </m:ctrlPr>
          </m:mPr>
          <m:mr>
            <m:e/>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3</m:t>
                  </m:r>
                </m:sub>
              </m:sSub>
              <m:r>
                <w:rPr>
                  <w:rFonts w:ascii="Cambria Math" w:hAnsi="Cambria Math"/>
                </w:rPr>
                <m:t>=1</m:t>
              </m:r>
              <m:r>
                <w:ins w:id="467" w:author="Editor" w:date="2018-08-30T13:20:00Z">
                  <w:rPr>
                    <w:rFonts w:ascii="Cambria Math" w:hAnsi="Cambria Math"/>
                  </w:rPr>
                  <m:t>,</m:t>
                </w:ins>
              </m:r>
              <m:r>
                <w:del w:id="468" w:author="Editor" w:date="2018-08-30T13:20:00Z">
                  <w:rPr>
                    <w:rFonts w:ascii="Cambria Math" w:hAnsi="Cambria Math"/>
                  </w:rPr>
                  <m:t>;</m:t>
                </w:del>
              </m:r>
            </m:e>
          </m:mr>
          <m:mr>
            <m:e/>
            <m:e>
              <m:sSub>
                <m:sSubPr>
                  <m:ctrlPr>
                    <w:rPr>
                      <w:rFonts w:ascii="Cambria Math" w:hAnsi="Cambria Math"/>
                    </w:rPr>
                  </m:ctrlPr>
                </m:sSubPr>
                <m:e>
                  <m:r>
                    <w:rPr>
                      <w:rFonts w:ascii="Cambria Math" w:hAnsi="Cambria Math"/>
                    </w:rPr>
                    <m:t>α</m:t>
                  </m:r>
                </m:e>
                <m:sub>
                  <m:r>
                    <w:rPr>
                      <w:rFonts w:ascii="Cambria Math" w:hAnsi="Cambria Math"/>
                    </w:rPr>
                    <m:t>1</m:t>
                  </m:r>
                </m:sub>
              </m:sSub>
              <m:sSub>
                <m:sSubPr>
                  <m:ctrlPr>
                    <w:rPr>
                      <w:rFonts w:ascii="Cambria Math" w:hAnsi="Cambria Math"/>
                    </w:rPr>
                  </m:ctrlPr>
                </m:sSubPr>
                <m:e>
                  <m:bar>
                    <m:barPr>
                      <m:pos m:val="top"/>
                      <m:ctrlPr>
                        <w:rPr>
                          <w:rFonts w:ascii="Cambria Math" w:hAnsi="Cambria Math"/>
                          <w:i/>
                        </w:rPr>
                      </m:ctrlPr>
                    </m:barPr>
                    <m:e>
                      <m:r>
                        <m:rPr>
                          <m:sty m:val="bi"/>
                        </m:rPr>
                        <w:rPr>
                          <w:rFonts w:ascii="Cambria Math" w:hAnsi="Cambria Math"/>
                        </w:rPr>
                        <m:t>Q</m:t>
                      </m:r>
                    </m:e>
                  </m:ba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bar>
                <m:barPr>
                  <m:pos m:val="top"/>
                  <m:ctrlPr>
                    <w:rPr>
                      <w:rFonts w:ascii="Cambria Math" w:hAnsi="Cambria Math"/>
                      <w:i/>
                    </w:rPr>
                  </m:ctrlPr>
                </m:barPr>
                <m:e>
                  <m:r>
                    <m:rPr>
                      <m:sty m:val="bi"/>
                    </m:rPr>
                    <w:rPr>
                      <w:rFonts w:ascii="Cambria Math" w:hAnsi="Cambria Math"/>
                    </w:rPr>
                    <m:t>B</m:t>
                  </m:r>
                </m:e>
              </m:bar>
              <m:r>
                <w:ins w:id="469" w:author="Editor" w:date="2018-08-30T13:20:00Z">
                  <w:rPr>
                    <w:rFonts w:ascii="Cambria Math" w:hAnsi="Cambria Math"/>
                  </w:rPr>
                  <m:t>,</m:t>
                </w:ins>
              </m:r>
              <m:r>
                <w:del w:id="470" w:author="Editor" w:date="2018-08-30T13:20:00Z">
                  <w:rPr>
                    <w:rFonts w:ascii="Cambria Math" w:hAnsi="Cambria Math"/>
                  </w:rPr>
                  <m:t>;</m:t>
                </w:del>
              </m:r>
            </m:e>
          </m:mr>
          <m:mr>
            <m:e/>
            <m:e>
              <m:sSub>
                <m:sSubPr>
                  <m:ctrlPr>
                    <w:rPr>
                      <w:rFonts w:ascii="Cambria Math" w:hAnsi="Cambria Math"/>
                    </w:rPr>
                  </m:ctrlPr>
                </m:sSubPr>
                <m:e>
                  <m:r>
                    <w:rPr>
                      <w:rFonts w:ascii="Cambria Math" w:hAnsi="Cambria Math"/>
                    </w:rPr>
                    <m:t>α</m:t>
                  </m:r>
                </m:e>
                <m:sub>
                  <m:r>
                    <w:rPr>
                      <w:rFonts w:ascii="Cambria Math" w:hAnsi="Cambria Math"/>
                    </w:rPr>
                    <m:t>2</m:t>
                  </m:r>
                </m:sub>
              </m:sSub>
              <m:d>
                <m:dPr>
                  <m:ctrlPr>
                    <w:rPr>
                      <w:rFonts w:ascii="Cambria Math" w:hAnsi="Cambria Math"/>
                      <w:i/>
                    </w:rPr>
                  </m:ctrlPr>
                </m:dPr>
                <m:e>
                  <m:bar>
                    <m:barPr>
                      <m:pos m:val="top"/>
                      <m:ctrlPr>
                        <w:rPr>
                          <w:rFonts w:ascii="Cambria Math" w:hAnsi="Cambria Math"/>
                          <w:i/>
                        </w:rPr>
                      </m:ctrlPr>
                    </m:barPr>
                    <m:e>
                      <m:r>
                        <m:rPr>
                          <m:sty m:val="bi"/>
                        </m:rPr>
                        <w:rPr>
                          <w:rFonts w:ascii="Cambria Math" w:hAnsi="Cambria Math"/>
                        </w:rPr>
                        <m:t>b</m:t>
                      </m:r>
                    </m:e>
                  </m:bar>
                  <m:r>
                    <w:rPr>
                      <w:rFonts w:ascii="Cambria Math" w:hAnsi="Cambria Math"/>
                    </w:rPr>
                    <m:t>-</m:t>
                  </m:r>
                  <m:bar>
                    <m:barPr>
                      <m:pos m:val="top"/>
                      <m:ctrlPr>
                        <w:rPr>
                          <w:rFonts w:ascii="Cambria Math" w:hAnsi="Cambria Math"/>
                          <w:i/>
                        </w:rPr>
                      </m:ctrlPr>
                    </m:barPr>
                    <m:e>
                      <m:r>
                        <m:rPr>
                          <m:sty m:val="bi"/>
                        </m:rPr>
                        <w:rPr>
                          <w:rFonts w:ascii="Cambria Math" w:hAnsi="Cambria Math"/>
                        </w:rPr>
                        <m:t>B</m:t>
                      </m:r>
                    </m:e>
                  </m:bar>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3</m:t>
                  </m:r>
                </m:sub>
              </m:sSub>
              <m:sSub>
                <m:sSubPr>
                  <m:ctrlPr>
                    <w:rPr>
                      <w:rFonts w:ascii="Cambria Math" w:hAnsi="Cambria Math"/>
                    </w:rPr>
                  </m:ctrlPr>
                </m:sSubPr>
                <m:e>
                  <m:bar>
                    <m:barPr>
                      <m:pos m:val="top"/>
                      <m:ctrlPr>
                        <w:rPr>
                          <w:rFonts w:ascii="Cambria Math" w:hAnsi="Cambria Math"/>
                          <w:i/>
                        </w:rPr>
                      </m:ctrlPr>
                    </m:barPr>
                    <m:e>
                      <m:r>
                        <m:rPr>
                          <m:sty m:val="bi"/>
                        </m:rPr>
                        <w:rPr>
                          <w:rFonts w:ascii="Cambria Math" w:hAnsi="Cambria Math"/>
                        </w:rPr>
                        <m:t>Q</m:t>
                      </m:r>
                    </m:e>
                  </m:bar>
                </m:e>
                <m:sub>
                  <m:r>
                    <w:rPr>
                      <w:rFonts w:ascii="Cambria Math" w:hAnsi="Cambria Math"/>
                    </w:rPr>
                    <m:t>y</m:t>
                  </m:r>
                </m:sub>
              </m:sSub>
              <m:r>
                <w:rPr>
                  <w:rFonts w:ascii="Cambria Math" w:hAnsi="Cambria Math"/>
                </w:rPr>
                <m:t>.</m:t>
              </m:r>
            </m:e>
          </m:mr>
        </m:m>
      </m:oMath>
      <w:r w:rsidR="000E7FCD" w:rsidRPr="001D2462">
        <w:t xml:space="preserve">      (20), (21), (22)</w:t>
      </w:r>
    </w:p>
    <w:p w14:paraId="0A795488" w14:textId="1CBF3098" w:rsidR="00E16621" w:rsidRPr="001D2462" w:rsidRDefault="000E7FCD">
      <w:pPr>
        <w:pStyle w:val="FirstParagraph"/>
      </w:pPr>
      <w:r w:rsidRPr="001D2462">
        <w:t>Here</w:t>
      </w:r>
      <w:ins w:id="471" w:author="Editor" w:date="2018-08-30T13:20:00Z">
        <w:r w:rsidR="0006612F" w:rsidRPr="001D2462">
          <w:t>,</w:t>
        </w:r>
      </w:ins>
      <w:r w:rsidRPr="001D2462">
        <w:t xml:space="preserve"> we balance </w:t>
      </w:r>
      <m:oMath>
        <m:r>
          <w:rPr>
            <w:rFonts w:ascii="Cambria Math" w:hAnsi="Cambria Math"/>
          </w:rPr>
          <m:t>Sim(</m:t>
        </m:r>
        <m:r>
          <m:rPr>
            <m:sty m:val="bi"/>
          </m:rPr>
          <w:rPr>
            <w:rFonts w:ascii="Cambria Math" w:hAnsi="Cambria Math"/>
          </w:rPr>
          <m:t>X</m:t>
        </m:r>
        <m:r>
          <w:rPr>
            <w:rFonts w:ascii="Cambria Math" w:hAnsi="Cambria Math"/>
          </w:rPr>
          <m:t>)</m:t>
        </m:r>
      </m:oMath>
      <w:r w:rsidRPr="001D2462">
        <w:t xml:space="preserve"> with the first term of </w:t>
      </w:r>
      <m:oMath>
        <m:r>
          <w:rPr>
            <w:rFonts w:ascii="Cambria Math" w:hAnsi="Cambria Math"/>
          </w:rPr>
          <m:t>Rel(</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oMath>
      <w:r w:rsidRPr="001D2462">
        <w:t xml:space="preserve"> </w:t>
      </w:r>
      <w:del w:id="472" w:author="Editor" w:date="2018-08-30T13:21:00Z">
        <w:r w:rsidRPr="001D2462" w:rsidDel="0006612F">
          <w:delText>by</w:delText>
        </w:r>
      </w:del>
      <w:ins w:id="473" w:author="Editor" w:date="2018-08-30T13:21:00Z">
        <w:r w:rsidR="0006612F" w:rsidRPr="001D2462">
          <w:t>using</w:t>
        </w:r>
      </w:ins>
      <w:r w:rsidRPr="001D2462">
        <w:t xml:space="preserve"> (21) and </w:t>
      </w:r>
      <m:oMath>
        <m:r>
          <w:rPr>
            <w:rFonts w:ascii="Cambria Math" w:hAnsi="Cambria Math"/>
          </w:rPr>
          <m:t>Sim(</m:t>
        </m:r>
        <m:r>
          <m:rPr>
            <m:sty m:val="bi"/>
          </m:rPr>
          <w:rPr>
            <w:rFonts w:ascii="Cambria Math" w:hAnsi="Cambria Math"/>
          </w:rPr>
          <m:t>Y</m:t>
        </m:r>
        <m:r>
          <w:rPr>
            <w:rFonts w:ascii="Cambria Math" w:hAnsi="Cambria Math"/>
          </w:rPr>
          <m:t>)</m:t>
        </m:r>
      </m:oMath>
      <w:r w:rsidRPr="001D2462">
        <w:t xml:space="preserve"> with the full </w:t>
      </w:r>
      <m:oMath>
        <m:r>
          <w:rPr>
            <w:rFonts w:ascii="Cambria Math" w:hAnsi="Cambria Math"/>
          </w:rPr>
          <m:t>Rel(</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oMath>
      <w:r w:rsidRPr="001D2462">
        <w:t xml:space="preserve"> </w:t>
      </w:r>
      <w:ins w:id="474" w:author="Editor" w:date="2018-08-30T13:21:00Z">
        <w:r w:rsidR="0006612F" w:rsidRPr="001D2462">
          <w:t>using</w:t>
        </w:r>
      </w:ins>
      <w:del w:id="475" w:author="Editor" w:date="2018-08-30T13:21:00Z">
        <w:r w:rsidRPr="001D2462" w:rsidDel="0006612F">
          <w:delText>by</w:delText>
        </w:r>
      </w:del>
      <w:r w:rsidRPr="001D2462">
        <w:t> (22).</w:t>
      </w:r>
    </w:p>
    <w:p w14:paraId="6BACA70B" w14:textId="4631A3A0" w:rsidR="00E16621" w:rsidRPr="001D2462" w:rsidRDefault="000E7FCD">
      <w:pPr>
        <w:pStyle w:val="BodyText"/>
      </w:pPr>
      <w:r w:rsidRPr="001D2462">
        <w:rPr>
          <w:b/>
          <w:bCs/>
        </w:rPr>
        <w:t xml:space="preserve">Proposition 4. </w:t>
      </w:r>
      <w:r w:rsidRPr="001D2462">
        <w:rPr>
          <w:i/>
          <w:iCs/>
        </w:rPr>
        <w:t xml:space="preserve">For the case </w:t>
      </w:r>
      <w:ins w:id="476" w:author="Editor" w:date="2018-08-30T13:21:00Z">
        <w:r w:rsidR="0006612F" w:rsidRPr="001D2462">
          <w:rPr>
            <w:i/>
            <w:iCs/>
          </w:rPr>
          <w:t xml:space="preserve">of </w:t>
        </w:r>
      </w:ins>
      <m:oMath>
        <m:r>
          <w:rPr>
            <w:rFonts w:ascii="Cambria Math" w:hAnsi="Cambria Math"/>
          </w:rPr>
          <m:t>r=1</m:t>
        </m:r>
      </m:oMath>
      <w:ins w:id="477" w:author="Editor" w:date="2018-08-30T13:21:00Z">
        <w:r w:rsidR="0006612F" w:rsidRPr="001D2462">
          <w:rPr>
            <w:i/>
          </w:rPr>
          <w:t>,</w:t>
        </w:r>
      </w:ins>
      <w:r w:rsidRPr="001D2462">
        <w:rPr>
          <w:i/>
          <w:iCs/>
        </w:rPr>
        <w:t xml:space="preserve"> the proposed functions (8), (13), and (19) coincide with the original QPFS algorithm (1).</w:t>
      </w:r>
    </w:p>
    <w:p w14:paraId="59912F54" w14:textId="53F235EB" w:rsidR="00E16621" w:rsidRPr="001D2462" w:rsidRDefault="000E7FCD">
      <w:pPr>
        <w:pStyle w:val="BodyText"/>
      </w:pPr>
      <w:r w:rsidRPr="001D2462">
        <w:t xml:space="preserve">If </w:t>
      </w:r>
      <m:oMath>
        <m:r>
          <w:rPr>
            <w:rFonts w:ascii="Cambria Math" w:hAnsi="Cambria Math"/>
          </w:rPr>
          <m:t>r</m:t>
        </m:r>
      </m:oMath>
      <w:r w:rsidRPr="001D2462">
        <w:t xml:space="preserve"> is equal to 1, then </w:t>
      </w:r>
      <m:oMath>
        <m:sSub>
          <m:sSubPr>
            <m:ctrlPr>
              <w:rPr>
                <w:rFonts w:ascii="Cambria Math" w:hAnsi="Cambria Math"/>
              </w:rPr>
            </m:ctrlPr>
          </m:sSubPr>
          <m:e>
            <m:r>
              <m:rPr>
                <m:sty m:val="bi"/>
              </m:rPr>
              <w:rPr>
                <w:rFonts w:ascii="Cambria Math" w:hAnsi="Cambria Math"/>
              </w:rPr>
              <m:t>Q</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y</m:t>
            </m:r>
          </m:sub>
        </m:sSub>
      </m:oMath>
      <w:r w:rsidRPr="001D2462">
        <w:t xml:space="preserve"> is a scalar, </w:t>
      </w:r>
      <m:oMath>
        <m:sSub>
          <m:sSubPr>
            <m:ctrlPr>
              <w:rPr>
                <w:rFonts w:ascii="Cambria Math" w:hAnsi="Cambria Math"/>
              </w:rPr>
            </m:ctrlPr>
          </m:sSubPr>
          <m:e>
            <m:r>
              <m:rPr>
                <m:sty m:val="bi"/>
              </m:rPr>
              <w:rPr>
                <w:rFonts w:ascii="Cambria Math" w:hAnsi="Cambria Math"/>
              </w:rPr>
              <m:t>z</m:t>
            </m:r>
          </m:e>
          <m:sub>
            <m:r>
              <w:rPr>
                <w:rFonts w:ascii="Cambria Math" w:hAnsi="Cambria Math"/>
              </w:rPr>
              <m:t>y</m:t>
            </m:r>
          </m:sub>
        </m:sSub>
        <m:r>
          <w:rPr>
            <w:rFonts w:ascii="Cambria Math" w:hAnsi="Cambria Math"/>
          </w:rPr>
          <m:t>=1</m:t>
        </m:r>
      </m:oMath>
      <w:r w:rsidRPr="001D2462">
        <w:t>,</w:t>
      </w:r>
      <w:ins w:id="478" w:author="Editor" w:date="2018-08-30T13:21:00Z">
        <w:r w:rsidR="0006612F" w:rsidRPr="001D2462">
          <w:t xml:space="preserve"> and</w:t>
        </w:r>
      </w:ins>
      <w:r w:rsidRPr="001D2462">
        <w:t xml:space="preserve"> </w:t>
      </w:r>
      <m:oMath>
        <m:r>
          <m:rPr>
            <m:sty m:val="bi"/>
          </m:rPr>
          <w:rPr>
            <w:rFonts w:ascii="Cambria Math" w:hAnsi="Cambria Math"/>
          </w:rPr>
          <m:t>B</m:t>
        </m:r>
        <m:r>
          <w:rPr>
            <w:rFonts w:ascii="Cambria Math" w:hAnsi="Cambria Math"/>
          </w:rPr>
          <m:t>=</m:t>
        </m:r>
        <m:r>
          <m:rPr>
            <m:sty m:val="bi"/>
          </m:rPr>
          <w:rPr>
            <w:rFonts w:ascii="Cambria Math" w:hAnsi="Cambria Math"/>
          </w:rPr>
          <m:t>b</m:t>
        </m:r>
      </m:oMath>
      <w:r w:rsidRPr="001D2462">
        <w:t xml:space="preserve">. It reduces </w:t>
      </w:r>
      <w:del w:id="479" w:author="Editor" w:date="2018-08-30T13:21:00Z">
        <w:r w:rsidRPr="001D2462" w:rsidDel="0006612F">
          <w:delText xml:space="preserve">the </w:delText>
        </w:r>
      </w:del>
      <w:r w:rsidRPr="001D2462">
        <w:t>problems (8), (13), and (19) to</w:t>
      </w:r>
    </w:p>
    <w:p w14:paraId="31D19DBB" w14:textId="77777777" w:rsidR="00E16621" w:rsidRPr="001D2462" w:rsidRDefault="0046438C">
      <w:pPr>
        <w:pStyle w:val="BodyText"/>
        <w:jc w:val="cente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Sup>
            <m:sSubSupPr>
              <m:ctrlPr>
                <w:rPr>
                  <w:rFonts w:ascii="Cambria Math" w:hAnsi="Cambria Math"/>
                </w:rPr>
              </m:ctrlPr>
            </m:sSubSupPr>
            <m:e>
              <m:r>
                <m:rPr>
                  <m:sty m:val="bi"/>
                </m:rPr>
                <w:rPr>
                  <w:rFonts w:ascii="Cambria Math" w:hAnsi="Cambria Math"/>
                </w:rPr>
                <m:t>z</m:t>
              </m:r>
            </m:e>
            <m:sub>
              <m:r>
                <w:rPr>
                  <w:rFonts w:ascii="Cambria Math" w:hAnsi="Cambria Math"/>
                </w:rPr>
                <m:t>x</m:t>
              </m:r>
            </m:sub>
            <m:sup>
              <m:r>
                <m:rPr>
                  <m:scr m:val="sans-serif"/>
                </m:rPr>
                <w:rPr>
                  <w:rFonts w:ascii="Cambria Math" w:hAnsi="Cambria Math"/>
                </w:rPr>
                <m:t>T</m:t>
              </m:r>
            </m:sup>
          </m:sSubSup>
          <m:sSub>
            <m:sSubPr>
              <m:ctrlPr>
                <w:rPr>
                  <w:rFonts w:ascii="Cambria Math" w:hAnsi="Cambria Math"/>
                </w:rPr>
              </m:ctrlPr>
            </m:sSubPr>
            <m:e>
              <m:r>
                <m:rPr>
                  <m:sty m:val="bi"/>
                </m:rPr>
                <w:rPr>
                  <w:rFonts w:ascii="Cambria Math" w:hAnsi="Cambria Math"/>
                </w:rPr>
                <m:t>Q</m:t>
              </m:r>
            </m:e>
            <m:sub>
              <m:r>
                <w:rPr>
                  <w:rFonts w:ascii="Cambria Math" w:hAnsi="Cambria Math"/>
                </w:rPr>
                <m:t>x</m:t>
              </m:r>
            </m:sub>
          </m:sSub>
          <m:sSub>
            <m:sSubPr>
              <m:ctrlPr>
                <w:rPr>
                  <w:rFonts w:ascii="Cambria Math" w:hAnsi="Cambria Math"/>
                </w:rPr>
              </m:ctrlPr>
            </m:sSubPr>
            <m:e>
              <m:r>
                <m:rPr>
                  <m:sty m:val="bi"/>
                </m:rPr>
                <w:rPr>
                  <w:rFonts w:ascii="Cambria Math" w:hAnsi="Cambria Math"/>
                </w:rPr>
                <m:t>z</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Sup>
            <m:sSubSupPr>
              <m:ctrlPr>
                <w:rPr>
                  <w:rFonts w:ascii="Cambria Math" w:hAnsi="Cambria Math"/>
                </w:rPr>
              </m:ctrlPr>
            </m:sSubSupPr>
            <m:e>
              <m:r>
                <m:rPr>
                  <m:sty m:val="bi"/>
                </m:rPr>
                <w:rPr>
                  <w:rFonts w:ascii="Cambria Math" w:hAnsi="Cambria Math"/>
                </w:rPr>
                <m:t>z</m:t>
              </m:r>
            </m:e>
            <m:sub>
              <m:r>
                <w:rPr>
                  <w:rFonts w:ascii="Cambria Math" w:hAnsi="Cambria Math"/>
                </w:rPr>
                <m:t>x</m:t>
              </m:r>
            </m:sub>
            <m:sup>
              <m:r>
                <m:rPr>
                  <m:scr m:val="sans-serif"/>
                </m:rPr>
                <w:rPr>
                  <w:rFonts w:ascii="Cambria Math" w:hAnsi="Cambria Math"/>
                </w:rPr>
                <m:t>T</m:t>
              </m:r>
            </m:sup>
          </m:sSubSup>
          <m:r>
            <m:rPr>
              <m:sty m:val="bi"/>
            </m:rPr>
            <w:rPr>
              <w:rFonts w:ascii="Cambria Math" w:hAnsi="Cambria Math"/>
            </w:rPr>
            <m:t>b</m:t>
          </m:r>
          <m:r>
            <w:rPr>
              <w:rFonts w:ascii="Cambria Math" w:hAnsi="Cambria Math"/>
            </w:rPr>
            <m:t>→</m:t>
          </m:r>
          <m:limLow>
            <m:limLowPr>
              <m:ctrlPr>
                <w:rPr>
                  <w:rFonts w:ascii="Cambria Math" w:hAnsi="Cambria Math"/>
                </w:rPr>
              </m:ctrlPr>
            </m:limLowPr>
            <m:e>
              <m:r>
                <w:rPr>
                  <w:rFonts w:ascii="Cambria Math" w:hAnsi="Cambria Math"/>
                </w:rPr>
                <m:t>min</m:t>
              </m:r>
            </m:e>
            <m:lim>
              <m:sSub>
                <m:sSubPr>
                  <m:ctrlPr>
                    <w:rPr>
                      <w:rFonts w:ascii="Cambria Math" w:hAnsi="Cambria Math"/>
                    </w:rPr>
                  </m:ctrlPr>
                </m:sSubPr>
                <m:e>
                  <m:r>
                    <m:rPr>
                      <m:sty m:val="bi"/>
                    </m:rPr>
                    <w:rPr>
                      <w:rFonts w:ascii="Cambria Math" w:hAnsi="Cambria Math"/>
                    </w:rPr>
                    <m:t>z</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0</m:t>
                  </m:r>
                </m:e>
                <m:sub>
                  <m:r>
                    <w:rPr>
                      <w:rFonts w:ascii="Cambria Math" w:hAnsi="Cambria Math"/>
                    </w:rPr>
                    <m:t>n</m:t>
                  </m:r>
                </m:sub>
              </m:sSub>
              <m:r>
                <w:rPr>
                  <w:rFonts w:ascii="Cambria Math" w:hAnsi="Cambria Math"/>
                </w:rPr>
                <m:t>,</m:t>
              </m:r>
              <m:sSubSup>
                <m:sSubSupPr>
                  <m:ctrlPr>
                    <w:rPr>
                      <w:rFonts w:ascii="Cambria Math" w:hAnsi="Cambria Math"/>
                    </w:rPr>
                  </m:ctrlPr>
                </m:sSubSupPr>
                <m:e>
                  <m:r>
                    <w:rPr>
                      <w:rFonts w:ascii="Cambria Math" w:hAnsi="Cambria Math"/>
                    </w:rPr>
                    <m:t>1</m:t>
                  </m:r>
                </m:e>
                <m:sub>
                  <m:r>
                    <w:rPr>
                      <w:rFonts w:ascii="Cambria Math" w:hAnsi="Cambria Math"/>
                    </w:rPr>
                    <m:t>n</m:t>
                  </m:r>
                </m:sub>
                <m:sup>
                  <m:r>
                    <m:rPr>
                      <m:scr m:val="sans-serif"/>
                    </m:rPr>
                    <w:rPr>
                      <w:rFonts w:ascii="Cambria Math" w:hAnsi="Cambria Math"/>
                    </w:rPr>
                    <m:t>T</m:t>
                  </m:r>
                </m:sup>
              </m:sSubSup>
              <m:sSub>
                <m:sSubPr>
                  <m:ctrlPr>
                    <w:rPr>
                      <w:rFonts w:ascii="Cambria Math" w:hAnsi="Cambria Math"/>
                    </w:rPr>
                  </m:ctrlPr>
                </m:sSubPr>
                <m:e>
                  <m:r>
                    <m:rPr>
                      <m:sty m:val="bi"/>
                    </m:rPr>
                    <w:rPr>
                      <w:rFonts w:ascii="Cambria Math" w:hAnsi="Cambria Math"/>
                    </w:rPr>
                    <m:t>z</m:t>
                  </m:r>
                </m:e>
                <m:sub>
                  <m:r>
                    <w:rPr>
                      <w:rFonts w:ascii="Cambria Math" w:hAnsi="Cambria Math"/>
                    </w:rPr>
                    <m:t>x</m:t>
                  </m:r>
                </m:sub>
              </m:sSub>
              <m:r>
                <w:rPr>
                  <w:rFonts w:ascii="Cambria Math" w:hAnsi="Cambria Math"/>
                </w:rPr>
                <m:t>=1</m:t>
              </m:r>
            </m:lim>
          </m:limLow>
          <m:r>
            <w:rPr>
              <w:rFonts w:ascii="Cambria Math" w:hAnsi="Cambria Math"/>
            </w:rPr>
            <m:t>.</m:t>
          </m:r>
        </m:oMath>
      </m:oMathPara>
    </w:p>
    <w:p w14:paraId="519CDE35" w14:textId="4BBEBB58" w:rsidR="00E16621" w:rsidRPr="001D2462" w:rsidRDefault="000E7FCD">
      <w:pPr>
        <w:pStyle w:val="FirstParagraph"/>
      </w:pPr>
      <w:commentRangeStart w:id="480"/>
      <w:r w:rsidRPr="001D2462">
        <w:lastRenderedPageBreak/>
        <w:t xml:space="preserve">Setting </w:t>
      </w:r>
      <m:oMath>
        <m:r>
          <w:rPr>
            <w:rFonts w:ascii="Cambria Math" w:hAnsi="Cambria Math"/>
          </w:rPr>
          <m:t>α=</m:t>
        </m:r>
        <m:f>
          <m:fPr>
            <m:ctrlPr>
              <w:rPr>
                <w:rFonts w:ascii="Cambria Math" w:hAnsi="Cambria Math"/>
                <w:i/>
              </w:rPr>
            </m:ctrlPr>
          </m:fPr>
          <m:num>
            <m:sSub>
              <m:sSubPr>
                <m:ctrlPr>
                  <w:rPr>
                    <w:rFonts w:ascii="Cambria Math" w:hAnsi="Cambria Math"/>
                  </w:rPr>
                </m:ctrlPr>
              </m:sSubPr>
              <m:e>
                <m:r>
                  <w:rPr>
                    <w:rFonts w:ascii="Cambria Math" w:hAnsi="Cambria Math"/>
                  </w:rPr>
                  <m:t>α</m:t>
                </m:r>
              </m:e>
              <m:sub>
                <m:r>
                  <w:rPr>
                    <w:rFonts w:ascii="Cambria Math" w:hAnsi="Cambria Math"/>
                  </w:rPr>
                  <m:t>2</m:t>
                </m:r>
              </m:sub>
            </m:sSub>
          </m:num>
          <m:den>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den>
        </m:f>
      </m:oMath>
      <w:r w:rsidRPr="001D2462">
        <w:t xml:space="preserve"> </w:t>
      </w:r>
      <w:del w:id="481" w:author="Editor" w:date="2018-08-30T13:21:00Z">
        <w:r w:rsidRPr="001D2462" w:rsidDel="0006612F">
          <w:delText>brings to</w:delText>
        </w:r>
      </w:del>
      <w:ins w:id="482" w:author="Editor" w:date="2018-08-30T13:21:00Z">
        <w:r w:rsidR="0006612F" w:rsidRPr="001D2462">
          <w:t>represents</w:t>
        </w:r>
      </w:ins>
      <w:r w:rsidRPr="001D2462">
        <w:t xml:space="preserve"> the original QPFS problem (1).</w:t>
      </w:r>
      <w:commentRangeEnd w:id="480"/>
      <w:r w:rsidR="0006612F" w:rsidRPr="001D2462">
        <w:rPr>
          <w:rStyle w:val="CommentReference"/>
          <w:rFonts w:ascii="Times New Roman" w:eastAsia="Arial Unicode MS" w:hAnsi="Times New Roman" w:cs="Times New Roman"/>
          <w:color w:val="auto"/>
          <w:lang w:eastAsia="en-US"/>
        </w:rPr>
        <w:commentReference w:id="480"/>
      </w:r>
    </w:p>
    <w:p w14:paraId="0A0577D7" w14:textId="04504583" w:rsidR="00E16621" w:rsidRPr="001D2462" w:rsidRDefault="000E7FCD">
      <w:pPr>
        <w:pStyle w:val="BodyText"/>
      </w:pPr>
      <w:r w:rsidRPr="001D2462">
        <w:t xml:space="preserve">Table 1 shows the core ideas and error functions for each method and summarizes all </w:t>
      </w:r>
      <w:ins w:id="483" w:author="Editor" w:date="2018-08-30T13:22:00Z">
        <w:r w:rsidR="0006612F" w:rsidRPr="001D2462">
          <w:t xml:space="preserve">the </w:t>
        </w:r>
      </w:ins>
      <w:r w:rsidRPr="001D2462">
        <w:t>proposed strategies for multivariate feature selection</w:t>
      </w:r>
      <w:ins w:id="484" w:author="Editor" w:date="2018-08-30T13:22:00Z">
        <w:r w:rsidR="0006612F" w:rsidRPr="001D2462">
          <w:t>.</w:t>
        </w:r>
      </w:ins>
      <w:del w:id="485" w:author="Editor" w:date="2018-08-30T13:22:00Z">
        <w:r w:rsidRPr="001D2462" w:rsidDel="0006612F">
          <w:delText>,</w:delText>
        </w:r>
      </w:del>
      <w:r w:rsidRPr="001D2462">
        <w:t xml:space="preserve"> RelAgg is the baseline strategy, </w:t>
      </w:r>
      <w:del w:id="486" w:author="Editor" w:date="2018-08-30T13:22:00Z">
        <w:r w:rsidRPr="001D2462" w:rsidDel="0006612F">
          <w:delText>which</w:delText>
        </w:r>
      </w:del>
      <w:ins w:id="487" w:author="Editor" w:date="2018-08-30T13:22:00Z">
        <w:r w:rsidR="0006612F" w:rsidRPr="001D2462">
          <w:t>and it</w:t>
        </w:r>
      </w:ins>
      <w:r w:rsidRPr="001D2462">
        <w:t xml:space="preserve"> does not consider the target space correlations. SymImp penalizes the pairwise target correlations. MinMax </w:t>
      </w:r>
      <w:ins w:id="488" w:author="Editor" w:date="2018-08-30T13:22:00Z">
        <w:r w:rsidR="0006612F" w:rsidRPr="001D2462">
          <w:t xml:space="preserve">are </w:t>
        </w:r>
      </w:ins>
      <w:r w:rsidRPr="001D2462">
        <w:t xml:space="preserve">more sensitive to the targets </w:t>
      </w:r>
      <w:ins w:id="489" w:author="Editor" w:date="2018-08-30T13:22:00Z">
        <w:r w:rsidR="0006612F" w:rsidRPr="001D2462">
          <w:t>that</w:t>
        </w:r>
      </w:ins>
      <w:del w:id="490" w:author="Editor" w:date="2018-08-30T13:22:00Z">
        <w:r w:rsidRPr="001D2462" w:rsidDel="0006612F">
          <w:delText>which</w:delText>
        </w:r>
      </w:del>
      <w:r w:rsidRPr="001D2462">
        <w:t xml:space="preserve"> are difficult </w:t>
      </w:r>
      <w:del w:id="491" w:author="Editor" w:date="2018-08-30T13:22:00Z">
        <w:r w:rsidRPr="001D2462" w:rsidDel="0006612F">
          <w:delText>f</w:delText>
        </w:r>
      </w:del>
      <w:ins w:id="492" w:author="Editor" w:date="2018-08-30T13:22:00Z">
        <w:r w:rsidR="0006612F" w:rsidRPr="001D2462">
          <w:t>t</w:t>
        </w:r>
      </w:ins>
      <w:r w:rsidRPr="001D2462">
        <w:t>o</w:t>
      </w:r>
      <w:del w:id="493" w:author="Editor" w:date="2018-08-30T13:22:00Z">
        <w:r w:rsidRPr="001D2462" w:rsidDel="0006612F">
          <w:delText>r</w:delText>
        </w:r>
      </w:del>
      <w:r w:rsidRPr="001D2462">
        <w:t xml:space="preserve"> predict</w:t>
      </w:r>
      <w:del w:id="494" w:author="Editor" w:date="2018-08-30T13:22:00Z">
        <w:r w:rsidRPr="001D2462" w:rsidDel="0006612F">
          <w:delText>ion</w:delText>
        </w:r>
      </w:del>
      <w:r w:rsidRPr="001D2462">
        <w:t xml:space="preserve">. </w:t>
      </w:r>
      <w:ins w:id="495" w:author="Editor" w:date="2018-08-30T13:22:00Z">
        <w:r w:rsidR="0006612F" w:rsidRPr="001D2462">
          <w:t xml:space="preserve">The </w:t>
        </w:r>
      </w:ins>
      <w:r w:rsidRPr="001D2462">
        <w:t>AsymImp strategy add</w:t>
      </w:r>
      <w:ins w:id="496" w:author="Editor" w:date="2018-08-30T13:22:00Z">
        <w:r w:rsidR="0006612F" w:rsidRPr="001D2462">
          <w:t>s</w:t>
        </w:r>
      </w:ins>
      <w:r w:rsidRPr="001D2462">
        <w:t xml:space="preserve"> the term to the SymImp function to make the features and targets </w:t>
      </w:r>
      <w:del w:id="497" w:author="Editor" w:date="2018-08-30T13:22:00Z">
        <w:r w:rsidRPr="001D2462" w:rsidDel="0006612F">
          <w:delText xml:space="preserve">influence </w:delText>
        </w:r>
      </w:del>
      <w:ins w:id="498" w:author="Editor" w:date="2018-08-30T13:22:00Z">
        <w:r w:rsidR="0006612F" w:rsidRPr="001D2462">
          <w:t xml:space="preserve">have </w:t>
        </w:r>
      </w:ins>
      <w:r w:rsidRPr="001D2462">
        <w:t>asymmetric</w:t>
      </w:r>
      <w:ins w:id="499" w:author="Editor" w:date="2018-08-30T13:22:00Z">
        <w:r w:rsidR="0006612F" w:rsidRPr="001D2462">
          <w:t xml:space="preserve"> influences</w:t>
        </w:r>
      </w:ins>
      <w:r w:rsidRPr="001D2462">
        <w:t>.</w:t>
      </w:r>
    </w:p>
    <w:p w14:paraId="0ED32BC1" w14:textId="77777777" w:rsidR="00E16621" w:rsidRPr="001D2462" w:rsidRDefault="000E7FCD">
      <w:pPr>
        <w:pStyle w:val="BodyText"/>
        <w:rPr>
          <w:i/>
          <w:iCs/>
        </w:rPr>
      </w:pPr>
      <w:r w:rsidRPr="001D2462">
        <w:rPr>
          <w:i/>
          <w:iCs/>
        </w:rPr>
        <w:t>——————-</w:t>
      </w:r>
    </w:p>
    <w:p w14:paraId="56424AE0" w14:textId="77777777" w:rsidR="00E16621" w:rsidRPr="001D2462" w:rsidRDefault="000E7FCD">
      <w:pPr>
        <w:pStyle w:val="a3"/>
        <w:spacing w:after="240" w:line="360" w:lineRule="atLeast"/>
        <w:rPr>
          <w:rFonts w:ascii="Times New Roman" w:eastAsia="Times New Roman" w:hAnsi="Times New Roman" w:cs="Times New Roman"/>
          <w:sz w:val="24"/>
          <w:szCs w:val="24"/>
        </w:rPr>
      </w:pPr>
      <w:r w:rsidRPr="001D2462">
        <w:rPr>
          <w:rFonts w:ascii="Times New Roman" w:hAnsi="Times New Roman"/>
          <w:sz w:val="24"/>
          <w:szCs w:val="24"/>
        </w:rPr>
        <w:t xml:space="preserve">Table 1: Overview of the proposed multivariate QPFS algorithms </w:t>
      </w:r>
    </w:p>
    <w:p w14:paraId="483F6351" w14:textId="77777777" w:rsidR="00E16621" w:rsidRPr="001D2462" w:rsidRDefault="000E7FCD">
      <w:pPr>
        <w:pStyle w:val="BodyText"/>
        <w:rPr>
          <w:i/>
          <w:iCs/>
        </w:rPr>
      </w:pPr>
      <w:r w:rsidRPr="001D2462">
        <w:rPr>
          <w:i/>
          <w:iCs/>
        </w:rPr>
        <w:t>——————-</w:t>
      </w:r>
    </w:p>
    <w:p w14:paraId="42D20280" w14:textId="77777777" w:rsidR="00E16621" w:rsidRPr="001D2462" w:rsidRDefault="000E7FCD">
      <w:pPr>
        <w:pStyle w:val="Heading2"/>
      </w:pPr>
      <w:bookmarkStart w:id="500" w:name="dimensionalityreduction"/>
      <w:bookmarkEnd w:id="500"/>
      <w:r w:rsidRPr="001D2462">
        <w:t>Dimensionality reduction</w:t>
      </w:r>
    </w:p>
    <w:p w14:paraId="0DB6CDCE" w14:textId="17EFC16A" w:rsidR="00E16621" w:rsidRPr="001D2462" w:rsidRDefault="000E7FCD">
      <w:pPr>
        <w:pStyle w:val="FirstParagraph"/>
      </w:pPr>
      <w:r w:rsidRPr="001D2462">
        <w:t xml:space="preserve">To eliminate the linear dependence and reduce the dimensionality of the input space, </w:t>
      </w:r>
      <w:del w:id="501" w:author="Editor" w:date="2018-08-30T13:24:00Z">
        <w:r w:rsidRPr="001D2462" w:rsidDel="0006612F">
          <w:delText xml:space="preserve">the </w:delText>
        </w:r>
      </w:del>
      <w:r w:rsidRPr="001D2462">
        <w:t xml:space="preserve">principal components analysis (PCA) is </w:t>
      </w:r>
      <w:ins w:id="502" w:author="Editor" w:date="2018-08-30T13:24:00Z">
        <w:r w:rsidR="0006612F" w:rsidRPr="001D2462">
          <w:t xml:space="preserve">a </w:t>
        </w:r>
      </w:ins>
      <w:r w:rsidRPr="001D2462">
        <w:t xml:space="preserve">widely used algorithm. The main disadvantage of the PCA method is </w:t>
      </w:r>
      <w:ins w:id="503" w:author="Editor" w:date="2018-08-30T14:15:00Z">
        <w:r w:rsidR="0098536A" w:rsidRPr="001D2462">
          <w:t xml:space="preserve">that </w:t>
        </w:r>
      </w:ins>
      <w:r w:rsidRPr="001D2462">
        <w:t>it</w:t>
      </w:r>
      <w:ins w:id="504" w:author="Editor" w:date="2018-08-30T14:15:00Z">
        <w:r w:rsidR="0098536A" w:rsidRPr="001D2462">
          <w:t xml:space="preserve"> i</w:t>
        </w:r>
      </w:ins>
      <w:r w:rsidRPr="001D2462">
        <w:t>s insensitivity to the interrelation between the features and the targets. The partial least squares algorithm projects the design matrix </w:t>
      </w:r>
      <m:oMath>
        <m:r>
          <m:rPr>
            <m:sty m:val="bi"/>
          </m:rPr>
          <w:rPr>
            <w:rFonts w:ascii="Cambria Math" w:hAnsi="Cambria Math"/>
          </w:rPr>
          <m:t>X</m:t>
        </m:r>
      </m:oMath>
      <w:r w:rsidRPr="001D2462">
        <w:t xml:space="preserve"> and the target matrix </w:t>
      </w:r>
      <m:oMath>
        <m:r>
          <m:rPr>
            <m:sty m:val="bi"/>
          </m:rPr>
          <w:rPr>
            <w:rFonts w:ascii="Cambria Math" w:hAnsi="Cambria Math"/>
          </w:rPr>
          <m:t>Y</m:t>
        </m:r>
      </m:oMath>
      <w:r w:rsidRPr="001D2462">
        <w:t xml:space="preserve"> to the latent space with low dimensionality (</w:t>
      </w:r>
      <m:oMath>
        <m:r>
          <w:rPr>
            <w:rFonts w:ascii="Cambria Math" w:hAnsi="Cambria Math"/>
          </w:rPr>
          <m:t>l&lt;n</m:t>
        </m:r>
      </m:oMath>
      <w:r w:rsidRPr="001D2462">
        <w:t xml:space="preserve">). The PLS algorithm finds the latent space matrices </w:t>
      </w:r>
      <m:oMath>
        <m:r>
          <m:rPr>
            <m:sty m:val="bi"/>
          </m:rPr>
          <w:rPr>
            <w:rFonts w:ascii="Cambria Math" w:hAnsi="Cambria Math"/>
          </w:rPr>
          <m:t>T</m:t>
        </m:r>
        <m:r>
          <w:rPr>
            <w:rFonts w:ascii="Cambria Math" w:hAnsi="Cambria Math"/>
          </w:rPr>
          <m:t>,</m:t>
        </m:r>
        <m:r>
          <m:rPr>
            <m:sty m:val="bi"/>
          </m:rPr>
          <w:rPr>
            <w:rFonts w:ascii="Cambria Math" w:hAnsi="Cambria Math"/>
          </w:rPr>
          <m:t>U</m:t>
        </m:r>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m×l</m:t>
            </m:r>
          </m:sup>
        </m:sSup>
      </m:oMath>
      <w:r w:rsidRPr="001D2462">
        <w:t xml:space="preserve"> that best describe the original matrices </w:t>
      </w:r>
      <m:oMath>
        <m:r>
          <m:rPr>
            <m:sty m:val="bi"/>
          </m:rPr>
          <w:rPr>
            <w:rFonts w:ascii="Cambria Math" w:hAnsi="Cambria Math"/>
          </w:rPr>
          <m:t>X</m:t>
        </m:r>
      </m:oMath>
      <w:r w:rsidRPr="001D2462">
        <w:t xml:space="preserve"> and </w:t>
      </w:r>
      <m:oMath>
        <m:r>
          <m:rPr>
            <m:sty m:val="bi"/>
          </m:rPr>
          <w:rPr>
            <w:rFonts w:ascii="Cambria Math" w:hAnsi="Cambria Math"/>
          </w:rPr>
          <m:t>Y</m:t>
        </m:r>
      </m:oMath>
      <w:r w:rsidRPr="001D2462">
        <w:t>.</w:t>
      </w:r>
    </w:p>
    <w:p w14:paraId="3902217E" w14:textId="77777777" w:rsidR="00E16621" w:rsidRPr="001D2462" w:rsidRDefault="000E7FCD">
      <w:pPr>
        <w:pStyle w:val="BodyText"/>
      </w:pPr>
      <w:r w:rsidRPr="001D2462">
        <w:t>The design matrix </w:t>
      </w:r>
      <m:oMath>
        <m:r>
          <m:rPr>
            <m:sty m:val="bi"/>
          </m:rPr>
          <w:rPr>
            <w:rFonts w:ascii="Cambria Math" w:hAnsi="Cambria Math"/>
          </w:rPr>
          <m:t>X</m:t>
        </m:r>
      </m:oMath>
      <w:r w:rsidRPr="001D2462">
        <w:t xml:space="preserve"> and the target matrix </w:t>
      </w:r>
      <m:oMath>
        <m:r>
          <m:rPr>
            <m:sty m:val="bi"/>
          </m:rPr>
          <w:rPr>
            <w:rFonts w:ascii="Cambria Math" w:hAnsi="Cambria Math"/>
          </w:rPr>
          <m:t>Y</m:t>
        </m:r>
      </m:oMath>
      <w:r w:rsidRPr="001D2462">
        <w:t xml:space="preserve"> are projected into the latent space in the following way:</w:t>
      </w:r>
    </w:p>
    <w:p w14:paraId="21CBA775" w14:textId="77777777" w:rsidR="00E16621" w:rsidRPr="001D2462" w:rsidRDefault="0046438C">
      <w:pPr>
        <w:pStyle w:val="BodyText"/>
        <w:jc w:val="center"/>
      </w:pPr>
      <m:oMath>
        <m:m>
          <m:mPr>
            <m:plcHide m:val="1"/>
            <m:mcs>
              <m:mc>
                <m:mcPr>
                  <m:count m:val="2"/>
                  <m:mcJc m:val="center"/>
                </m:mcPr>
              </m:mc>
            </m:mcs>
            <m:ctrlPr>
              <w:rPr>
                <w:rFonts w:ascii="Cambria Math" w:hAnsi="Cambria Math"/>
                <w:i/>
              </w:rPr>
            </m:ctrlPr>
          </m:mPr>
          <m:mr>
            <m:e>
              <m:limLow>
                <m:limLowPr>
                  <m:ctrlPr>
                    <w:rPr>
                      <w:rFonts w:ascii="Cambria Math" w:hAnsi="Cambria Math"/>
                    </w:rPr>
                  </m:ctrlPr>
                </m:limLowPr>
                <m:e>
                  <m:r>
                    <m:rPr>
                      <m:sty m:val="bi"/>
                    </m:rPr>
                    <w:rPr>
                      <w:rFonts w:ascii="Cambria Math" w:hAnsi="Cambria Math"/>
                    </w:rPr>
                    <m:t>X</m:t>
                  </m:r>
                </m:e>
                <m:lim>
                  <m:r>
                    <w:rPr>
                      <w:rFonts w:ascii="Cambria Math" w:hAnsi="Cambria Math"/>
                    </w:rPr>
                    <m:t>m×n</m:t>
                  </m:r>
                </m:lim>
              </m:limLow>
            </m:e>
            <m:e>
              <m:r>
                <w:rPr>
                  <w:rFonts w:ascii="Cambria Math" w:hAnsi="Cambria Math"/>
                </w:rPr>
                <m:t>=</m:t>
              </m:r>
              <m:limLow>
                <m:limLowPr>
                  <m:ctrlPr>
                    <w:rPr>
                      <w:rFonts w:ascii="Cambria Math" w:hAnsi="Cambria Math"/>
                    </w:rPr>
                  </m:ctrlPr>
                </m:limLowPr>
                <m:e>
                  <m:r>
                    <m:rPr>
                      <m:sty m:val="bi"/>
                    </m:rPr>
                    <w:rPr>
                      <w:rFonts w:ascii="Cambria Math" w:hAnsi="Cambria Math"/>
                    </w:rPr>
                    <m:t>T</m:t>
                  </m:r>
                </m:e>
                <m:lim>
                  <m:r>
                    <w:rPr>
                      <w:rFonts w:ascii="Cambria Math" w:hAnsi="Cambria Math"/>
                    </w:rPr>
                    <m:t>m×l</m:t>
                  </m:r>
                </m:lim>
              </m:limLow>
              <m:r>
                <w:rPr>
                  <w:rFonts w:ascii="Cambria Math" w:hAnsi="Cambria Math"/>
                </w:rPr>
                <m:t>⋅</m:t>
              </m:r>
              <m:limLow>
                <m:limLowPr>
                  <m:ctrlPr>
                    <w:rPr>
                      <w:rFonts w:ascii="Cambria Math" w:hAnsi="Cambria Math"/>
                    </w:rPr>
                  </m:ctrlPr>
                </m:limLowPr>
                <m:e>
                  <m:sSup>
                    <m:sSupPr>
                      <m:ctrlPr>
                        <w:rPr>
                          <w:rFonts w:ascii="Cambria Math" w:hAnsi="Cambria Math"/>
                        </w:rPr>
                      </m:ctrlPr>
                    </m:sSupPr>
                    <m:e>
                      <m:r>
                        <m:rPr>
                          <m:sty m:val="bi"/>
                        </m:rPr>
                        <w:rPr>
                          <w:rFonts w:ascii="Cambria Math" w:hAnsi="Cambria Math"/>
                        </w:rPr>
                        <m:t>P</m:t>
                      </m:r>
                    </m:e>
                    <m:sup>
                      <m:r>
                        <m:rPr>
                          <m:scr m:val="sans-serif"/>
                        </m:rPr>
                        <w:rPr>
                          <w:rFonts w:ascii="Cambria Math" w:hAnsi="Cambria Math"/>
                        </w:rPr>
                        <m:t>T</m:t>
                      </m:r>
                    </m:sup>
                  </m:sSup>
                </m:e>
                <m:lim>
                  <m:r>
                    <w:rPr>
                      <w:rFonts w:ascii="Cambria Math" w:hAnsi="Cambria Math"/>
                    </w:rPr>
                    <m:t>l×n</m:t>
                  </m:r>
                </m:lim>
              </m:limLow>
              <m:r>
                <w:rPr>
                  <w:rFonts w:ascii="Cambria Math" w:hAnsi="Cambria Math"/>
                </w:rPr>
                <m:t>+</m:t>
              </m:r>
              <m:limLow>
                <m:limLowPr>
                  <m:ctrlPr>
                    <w:rPr>
                      <w:rFonts w:ascii="Cambria Math" w:hAnsi="Cambria Math"/>
                    </w:rPr>
                  </m:ctrlPr>
                </m:limLowPr>
                <m:e>
                  <m:r>
                    <m:rPr>
                      <m:sty m:val="bi"/>
                    </m:rPr>
                    <w:rPr>
                      <w:rFonts w:ascii="Cambria Math" w:hAnsi="Cambria Math"/>
                    </w:rPr>
                    <m:t>F</m:t>
                  </m:r>
                </m:e>
                <m:lim>
                  <m:r>
                    <w:rPr>
                      <w:rFonts w:ascii="Cambria Math" w:hAnsi="Cambria Math"/>
                    </w:rPr>
                    <m:t>m×n</m:t>
                  </m:r>
                </m:lim>
              </m:limLow>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l</m:t>
                  </m:r>
                </m:sup>
                <m:e>
                  <m:limLow>
                    <m:limLowPr>
                      <m:ctrlPr>
                        <w:rPr>
                          <w:rFonts w:ascii="Cambria Math" w:hAnsi="Cambria Math"/>
                        </w:rPr>
                      </m:ctrlPr>
                    </m:limLowPr>
                    <m:e>
                      <m:sSub>
                        <m:sSubPr>
                          <m:ctrlPr>
                            <w:rPr>
                              <w:rFonts w:ascii="Cambria Math" w:hAnsi="Cambria Math"/>
                            </w:rPr>
                          </m:ctrlPr>
                        </m:sSubPr>
                        <m:e>
                          <m:r>
                            <m:rPr>
                              <m:sty m:val="bi"/>
                            </m:rPr>
                            <w:rPr>
                              <w:rFonts w:ascii="Cambria Math" w:hAnsi="Cambria Math"/>
                            </w:rPr>
                            <m:t>t</m:t>
                          </m:r>
                        </m:e>
                        <m:sub>
                          <m:r>
                            <w:rPr>
                              <w:rFonts w:ascii="Cambria Math" w:hAnsi="Cambria Math"/>
                            </w:rPr>
                            <m:t>k</m:t>
                          </m:r>
                        </m:sub>
                      </m:sSub>
                    </m:e>
                    <m:lim>
                      <m:r>
                        <w:rPr>
                          <w:rFonts w:ascii="Cambria Math" w:hAnsi="Cambria Math"/>
                        </w:rPr>
                        <m:t>m×1</m:t>
                      </m:r>
                    </m:lim>
                  </m:limLow>
                </m:e>
              </m:nary>
              <m:r>
                <w:rPr>
                  <w:rFonts w:ascii="Cambria Math" w:hAnsi="Cambria Math"/>
                </w:rPr>
                <m:t>⋅</m:t>
              </m:r>
              <m:limLow>
                <m:limLowPr>
                  <m:ctrlPr>
                    <w:rPr>
                      <w:rFonts w:ascii="Cambria Math" w:hAnsi="Cambria Math"/>
                    </w:rPr>
                  </m:ctrlPr>
                </m:limLowPr>
                <m:e>
                  <m:sSubSup>
                    <m:sSubSupPr>
                      <m:ctrlPr>
                        <w:rPr>
                          <w:rFonts w:ascii="Cambria Math" w:hAnsi="Cambria Math"/>
                        </w:rPr>
                      </m:ctrlPr>
                    </m:sSubSupPr>
                    <m:e>
                      <m:r>
                        <m:rPr>
                          <m:sty m:val="bi"/>
                        </m:rPr>
                        <w:rPr>
                          <w:rFonts w:ascii="Cambria Math" w:hAnsi="Cambria Math"/>
                        </w:rPr>
                        <m:t>p</m:t>
                      </m:r>
                    </m:e>
                    <m:sub>
                      <m:r>
                        <w:rPr>
                          <w:rFonts w:ascii="Cambria Math" w:hAnsi="Cambria Math"/>
                        </w:rPr>
                        <m:t>k</m:t>
                      </m:r>
                    </m:sub>
                    <m:sup>
                      <m:r>
                        <m:rPr>
                          <m:scr m:val="sans-serif"/>
                        </m:rPr>
                        <w:rPr>
                          <w:rFonts w:ascii="Cambria Math" w:hAnsi="Cambria Math"/>
                        </w:rPr>
                        <m:t>T</m:t>
                      </m:r>
                    </m:sup>
                  </m:sSubSup>
                </m:e>
                <m:lim>
                  <m:r>
                    <w:rPr>
                      <w:rFonts w:ascii="Cambria Math" w:hAnsi="Cambria Math"/>
                    </w:rPr>
                    <m:t>1×n</m:t>
                  </m:r>
                </m:lim>
              </m:limLow>
              <m:r>
                <w:rPr>
                  <w:rFonts w:ascii="Cambria Math" w:hAnsi="Cambria Math"/>
                </w:rPr>
                <m:t>+</m:t>
              </m:r>
              <m:limLow>
                <m:limLowPr>
                  <m:ctrlPr>
                    <w:rPr>
                      <w:rFonts w:ascii="Cambria Math" w:hAnsi="Cambria Math"/>
                    </w:rPr>
                  </m:ctrlPr>
                </m:limLowPr>
                <m:e>
                  <m:r>
                    <m:rPr>
                      <m:sty m:val="bi"/>
                    </m:rPr>
                    <w:rPr>
                      <w:rFonts w:ascii="Cambria Math" w:hAnsi="Cambria Math"/>
                    </w:rPr>
                    <m:t>F</m:t>
                  </m:r>
                </m:e>
                <m:lim>
                  <m:r>
                    <w:rPr>
                      <w:rFonts w:ascii="Cambria Math" w:hAnsi="Cambria Math"/>
                    </w:rPr>
                    <m:t>m×n</m:t>
                  </m:r>
                </m:lim>
              </m:limLow>
              <m:r>
                <w:rPr>
                  <w:rFonts w:ascii="Cambria Math" w:hAnsi="Cambria Math"/>
                </w:rPr>
                <m:t>,</m:t>
              </m:r>
            </m:e>
          </m:mr>
          <m:mr>
            <m:e>
              <m:limLow>
                <m:limLowPr>
                  <m:ctrlPr>
                    <w:rPr>
                      <w:rFonts w:ascii="Cambria Math" w:hAnsi="Cambria Math"/>
                    </w:rPr>
                  </m:ctrlPr>
                </m:limLowPr>
                <m:e>
                  <m:r>
                    <m:rPr>
                      <m:sty m:val="bi"/>
                    </m:rPr>
                    <w:rPr>
                      <w:rFonts w:ascii="Cambria Math" w:hAnsi="Cambria Math"/>
                    </w:rPr>
                    <m:t>Y</m:t>
                  </m:r>
                </m:e>
                <m:lim>
                  <m:r>
                    <w:rPr>
                      <w:rFonts w:ascii="Cambria Math" w:hAnsi="Cambria Math"/>
                    </w:rPr>
                    <m:t>m×r</m:t>
                  </m:r>
                </m:lim>
              </m:limLow>
            </m:e>
            <m:e>
              <m:r>
                <w:rPr>
                  <w:rFonts w:ascii="Cambria Math" w:hAnsi="Cambria Math"/>
                </w:rPr>
                <m:t>=</m:t>
              </m:r>
              <m:limLow>
                <m:limLowPr>
                  <m:ctrlPr>
                    <w:rPr>
                      <w:rFonts w:ascii="Cambria Math" w:hAnsi="Cambria Math"/>
                    </w:rPr>
                  </m:ctrlPr>
                </m:limLowPr>
                <m:e>
                  <m:r>
                    <m:rPr>
                      <m:sty m:val="bi"/>
                    </m:rPr>
                    <w:rPr>
                      <w:rFonts w:ascii="Cambria Math" w:hAnsi="Cambria Math"/>
                    </w:rPr>
                    <m:t>U</m:t>
                  </m:r>
                </m:e>
                <m:lim>
                  <m:r>
                    <w:rPr>
                      <w:rFonts w:ascii="Cambria Math" w:hAnsi="Cambria Math"/>
                    </w:rPr>
                    <m:t>m×l</m:t>
                  </m:r>
                </m:lim>
              </m:limLow>
              <m:r>
                <w:rPr>
                  <w:rFonts w:ascii="Cambria Math" w:hAnsi="Cambria Math"/>
                </w:rPr>
                <m:t>⋅</m:t>
              </m:r>
              <m:limLow>
                <m:limLowPr>
                  <m:ctrlPr>
                    <w:rPr>
                      <w:rFonts w:ascii="Cambria Math" w:hAnsi="Cambria Math"/>
                    </w:rPr>
                  </m:ctrlPr>
                </m:limLowPr>
                <m:e>
                  <m:sSup>
                    <m:sSupPr>
                      <m:ctrlPr>
                        <w:rPr>
                          <w:rFonts w:ascii="Cambria Math" w:hAnsi="Cambria Math"/>
                        </w:rPr>
                      </m:ctrlPr>
                    </m:sSupPr>
                    <m:e>
                      <m:r>
                        <m:rPr>
                          <m:sty m:val="bi"/>
                        </m:rPr>
                        <w:rPr>
                          <w:rFonts w:ascii="Cambria Math" w:hAnsi="Cambria Math"/>
                        </w:rPr>
                        <m:t>Q</m:t>
                      </m:r>
                    </m:e>
                    <m:sup>
                      <m:r>
                        <m:rPr>
                          <m:scr m:val="sans-serif"/>
                        </m:rPr>
                        <w:rPr>
                          <w:rFonts w:ascii="Cambria Math" w:hAnsi="Cambria Math"/>
                        </w:rPr>
                        <m:t>T</m:t>
                      </m:r>
                    </m:sup>
                  </m:sSup>
                </m:e>
                <m:lim>
                  <m:r>
                    <w:rPr>
                      <w:rFonts w:ascii="Cambria Math" w:hAnsi="Cambria Math"/>
                    </w:rPr>
                    <m:t>l×r</m:t>
                  </m:r>
                </m:lim>
              </m:limLow>
              <m:r>
                <w:rPr>
                  <w:rFonts w:ascii="Cambria Math" w:hAnsi="Cambria Math"/>
                </w:rPr>
                <m:t>+</m:t>
              </m:r>
              <m:limLow>
                <m:limLowPr>
                  <m:ctrlPr>
                    <w:rPr>
                      <w:rFonts w:ascii="Cambria Math" w:hAnsi="Cambria Math"/>
                    </w:rPr>
                  </m:ctrlPr>
                </m:limLowPr>
                <m:e>
                  <m:r>
                    <m:rPr>
                      <m:sty m:val="bi"/>
                    </m:rPr>
                    <w:rPr>
                      <w:rFonts w:ascii="Cambria Math" w:hAnsi="Cambria Math"/>
                    </w:rPr>
                    <m:t>E</m:t>
                  </m:r>
                </m:e>
                <m:lim>
                  <m:r>
                    <w:rPr>
                      <w:rFonts w:ascii="Cambria Math" w:hAnsi="Cambria Math"/>
                    </w:rPr>
                    <m:t>m×r</m:t>
                  </m:r>
                </m:lim>
              </m:limLow>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l</m:t>
                  </m:r>
                </m:sup>
                <m:e>
                  <m:limLow>
                    <m:limLowPr>
                      <m:ctrlPr>
                        <w:rPr>
                          <w:rFonts w:ascii="Cambria Math" w:hAnsi="Cambria Math"/>
                        </w:rPr>
                      </m:ctrlPr>
                    </m:limLowPr>
                    <m:e>
                      <m:sSub>
                        <m:sSubPr>
                          <m:ctrlPr>
                            <w:rPr>
                              <w:rFonts w:ascii="Cambria Math" w:hAnsi="Cambria Math"/>
                            </w:rPr>
                          </m:ctrlPr>
                        </m:sSubPr>
                        <m:e>
                          <m:r>
                            <m:rPr>
                              <m:sty m:val="bi"/>
                            </m:rPr>
                            <w:rPr>
                              <w:rFonts w:ascii="Cambria Math" w:hAnsi="Cambria Math"/>
                            </w:rPr>
                            <m:t>u</m:t>
                          </m:r>
                        </m:e>
                        <m:sub>
                          <m:r>
                            <w:rPr>
                              <w:rFonts w:ascii="Cambria Math" w:hAnsi="Cambria Math"/>
                            </w:rPr>
                            <m:t>k</m:t>
                          </m:r>
                        </m:sub>
                      </m:sSub>
                    </m:e>
                    <m:lim>
                      <m:r>
                        <w:rPr>
                          <w:rFonts w:ascii="Cambria Math" w:hAnsi="Cambria Math"/>
                        </w:rPr>
                        <m:t>m×1</m:t>
                      </m:r>
                    </m:lim>
                  </m:limLow>
                </m:e>
              </m:nary>
              <m:r>
                <w:rPr>
                  <w:rFonts w:ascii="Cambria Math" w:hAnsi="Cambria Math"/>
                </w:rPr>
                <m:t>⋅</m:t>
              </m:r>
              <m:limLow>
                <m:limLowPr>
                  <m:ctrlPr>
                    <w:rPr>
                      <w:rFonts w:ascii="Cambria Math" w:hAnsi="Cambria Math"/>
                    </w:rPr>
                  </m:ctrlPr>
                </m:limLowPr>
                <m:e>
                  <m:sSubSup>
                    <m:sSubSupPr>
                      <m:ctrlPr>
                        <w:rPr>
                          <w:rFonts w:ascii="Cambria Math" w:hAnsi="Cambria Math"/>
                        </w:rPr>
                      </m:ctrlPr>
                    </m:sSubSupPr>
                    <m:e>
                      <m:r>
                        <m:rPr>
                          <m:sty m:val="bi"/>
                        </m:rPr>
                        <w:rPr>
                          <w:rFonts w:ascii="Cambria Math" w:hAnsi="Cambria Math"/>
                        </w:rPr>
                        <m:t>q</m:t>
                      </m:r>
                    </m:e>
                    <m:sub>
                      <m:r>
                        <w:rPr>
                          <w:rFonts w:ascii="Cambria Math" w:hAnsi="Cambria Math"/>
                        </w:rPr>
                        <m:t>k</m:t>
                      </m:r>
                    </m:sub>
                    <m:sup>
                      <m:r>
                        <m:rPr>
                          <m:scr m:val="sans-serif"/>
                        </m:rPr>
                        <w:rPr>
                          <w:rFonts w:ascii="Cambria Math" w:hAnsi="Cambria Math"/>
                        </w:rPr>
                        <m:t>T</m:t>
                      </m:r>
                    </m:sup>
                  </m:sSubSup>
                </m:e>
                <m:lim>
                  <m:r>
                    <w:rPr>
                      <w:rFonts w:ascii="Cambria Math" w:hAnsi="Cambria Math"/>
                    </w:rPr>
                    <m:t>1×r</m:t>
                  </m:r>
                </m:lim>
              </m:limLow>
              <m:r>
                <w:rPr>
                  <w:rFonts w:ascii="Cambria Math" w:hAnsi="Cambria Math"/>
                </w:rPr>
                <m:t>+</m:t>
              </m:r>
              <m:limLow>
                <m:limLowPr>
                  <m:ctrlPr>
                    <w:rPr>
                      <w:rFonts w:ascii="Cambria Math" w:hAnsi="Cambria Math"/>
                    </w:rPr>
                  </m:ctrlPr>
                </m:limLowPr>
                <m:e>
                  <m:r>
                    <m:rPr>
                      <m:sty m:val="bi"/>
                    </m:rPr>
                    <w:rPr>
                      <w:rFonts w:ascii="Cambria Math" w:hAnsi="Cambria Math"/>
                    </w:rPr>
                    <m:t>E</m:t>
                  </m:r>
                </m:e>
                <m:lim>
                  <m:r>
                    <w:rPr>
                      <w:rFonts w:ascii="Cambria Math" w:hAnsi="Cambria Math"/>
                    </w:rPr>
                    <m:t>m×r</m:t>
                  </m:r>
                </m:lim>
              </m:limLow>
              <m:r>
                <w:rPr>
                  <w:rFonts w:ascii="Cambria Math" w:hAnsi="Cambria Math"/>
                </w:rPr>
                <m:t>,</m:t>
              </m:r>
            </m:e>
          </m:mr>
        </m:m>
      </m:oMath>
      <w:r w:rsidR="000E7FCD" w:rsidRPr="001D2462">
        <w:t xml:space="preserve">       (23), (24)</w:t>
      </w:r>
    </w:p>
    <w:p w14:paraId="1CE3EE53" w14:textId="63DBCB2F" w:rsidR="00E16621" w:rsidRPr="001D2462" w:rsidRDefault="000E7FCD">
      <w:pPr>
        <w:pStyle w:val="FirstParagraph"/>
      </w:pPr>
      <w:r w:rsidRPr="001D2462">
        <w:t xml:space="preserve">where </w:t>
      </w:r>
      <m:oMath>
        <m:r>
          <m:rPr>
            <m:sty m:val="bi"/>
          </m:rPr>
          <w:rPr>
            <w:rFonts w:ascii="Cambria Math" w:hAnsi="Cambria Math"/>
          </w:rPr>
          <m:t>T</m:t>
        </m:r>
      </m:oMath>
      <w:ins w:id="505" w:author="Editor" w:date="2018-08-30T13:25:00Z">
        <w:r w:rsidR="0006612F" w:rsidRPr="001D2462">
          <w:rPr>
            <w:b/>
          </w:rPr>
          <w:t xml:space="preserve"> </w:t>
        </w:r>
        <w:r w:rsidR="0006612F" w:rsidRPr="001D2462">
          <w:t>and</w:t>
        </w:r>
      </w:ins>
      <w:del w:id="506" w:author="Editor" w:date="2018-08-30T13:25:00Z">
        <w:r w:rsidRPr="001D2462" w:rsidDel="0006612F">
          <w:delText>,</w:delText>
        </w:r>
      </w:del>
      <w:r w:rsidRPr="001D2462">
        <w:t xml:space="preserve"> </w:t>
      </w:r>
      <m:oMath>
        <m:r>
          <m:rPr>
            <m:sty m:val="bi"/>
          </m:rPr>
          <w:rPr>
            <w:rFonts w:ascii="Cambria Math" w:hAnsi="Cambria Math"/>
          </w:rPr>
          <m:t>U</m:t>
        </m:r>
      </m:oMath>
      <w:r w:rsidRPr="001D2462">
        <w:t xml:space="preserve"> are </w:t>
      </w:r>
      <w:ins w:id="507" w:author="Editor" w:date="2018-08-30T13:25:00Z">
        <w:r w:rsidR="0006612F" w:rsidRPr="001D2462">
          <w:t xml:space="preserve">the </w:t>
        </w:r>
      </w:ins>
      <w:r w:rsidRPr="001D2462">
        <w:t>scores matrices in the latent space</w:t>
      </w:r>
      <w:ins w:id="508" w:author="Editor" w:date="2018-08-30T13:25:00Z">
        <w:r w:rsidR="0006612F" w:rsidRPr="001D2462">
          <w:t>,</w:t>
        </w:r>
      </w:ins>
      <w:del w:id="509" w:author="Editor" w:date="2018-08-30T13:25:00Z">
        <w:r w:rsidRPr="001D2462" w:rsidDel="0006612F">
          <w:delText>;</w:delText>
        </w:r>
      </w:del>
      <w:r w:rsidRPr="001D2462">
        <w:t xml:space="preserve"> </w:t>
      </w:r>
      <m:oMath>
        <m:r>
          <m:rPr>
            <m:sty m:val="bi"/>
          </m:rPr>
          <w:rPr>
            <w:rFonts w:ascii="Cambria Math" w:hAnsi="Cambria Math"/>
          </w:rPr>
          <m:t>P</m:t>
        </m:r>
      </m:oMath>
      <w:ins w:id="510" w:author="Editor" w:date="2018-08-30T13:25:00Z">
        <w:r w:rsidR="0006612F" w:rsidRPr="001D2462">
          <w:rPr>
            <w:b/>
          </w:rPr>
          <w:t xml:space="preserve"> </w:t>
        </w:r>
        <w:r w:rsidR="0006612F" w:rsidRPr="001D2462">
          <w:t>and</w:t>
        </w:r>
      </w:ins>
      <w:del w:id="511" w:author="Editor" w:date="2018-08-30T13:25:00Z">
        <w:r w:rsidRPr="001D2462" w:rsidDel="0006612F">
          <w:delText>,</w:delText>
        </w:r>
      </w:del>
      <w:r w:rsidRPr="001D2462">
        <w:t xml:space="preserve"> </w:t>
      </w:r>
      <m:oMath>
        <m:r>
          <m:rPr>
            <m:sty m:val="bi"/>
          </m:rPr>
          <w:rPr>
            <w:rFonts w:ascii="Cambria Math" w:hAnsi="Cambria Math"/>
          </w:rPr>
          <m:t>Q</m:t>
        </m:r>
      </m:oMath>
      <w:r w:rsidRPr="001D2462">
        <w:t xml:space="preserve"> are </w:t>
      </w:r>
      <w:ins w:id="512" w:author="Editor" w:date="2018-08-30T13:25:00Z">
        <w:r w:rsidR="0006612F" w:rsidRPr="001D2462">
          <w:t xml:space="preserve">the </w:t>
        </w:r>
      </w:ins>
      <w:r w:rsidRPr="001D2462">
        <w:t>loading matrices</w:t>
      </w:r>
      <w:ins w:id="513" w:author="Editor" w:date="2018-08-30T13:25:00Z">
        <w:r w:rsidR="0006612F" w:rsidRPr="001D2462">
          <w:t>, and</w:t>
        </w:r>
      </w:ins>
      <w:del w:id="514" w:author="Editor" w:date="2018-08-30T13:25:00Z">
        <w:r w:rsidRPr="001D2462" w:rsidDel="0006612F">
          <w:delText>;</w:delText>
        </w:r>
      </w:del>
      <w:r w:rsidRPr="001D2462">
        <w:t xml:space="preserve"> </w:t>
      </w:r>
      <m:oMath>
        <m:r>
          <m:rPr>
            <m:sty m:val="bi"/>
          </m:rPr>
          <w:rPr>
            <w:rFonts w:ascii="Cambria Math" w:hAnsi="Cambria Math"/>
          </w:rPr>
          <m:t>E</m:t>
        </m:r>
        <m:r>
          <w:ins w:id="515" w:author="Editor" w:date="2018-08-30T13:25:00Z">
            <m:rPr>
              <m:sty m:val="bi"/>
            </m:rPr>
            <w:rPr>
              <w:rFonts w:ascii="Cambria Math" w:hAnsi="Cambria Math"/>
            </w:rPr>
            <m:t xml:space="preserve"> </m:t>
          </w:ins>
        </m:r>
        <m:r>
          <w:ins w:id="516" w:author="Editor" w:date="2018-08-30T13:25:00Z">
            <m:rPr>
              <m:sty m:val="p"/>
            </m:rPr>
            <w:rPr>
              <w:rFonts w:ascii="Cambria Math" w:hAnsi="Cambria Math"/>
            </w:rPr>
            <m:t>and</m:t>
          </w:ins>
        </m:r>
        <m:r>
          <w:del w:id="517" w:author="Editor" w:date="2018-08-30T13:25:00Z">
            <w:rPr>
              <w:rFonts w:ascii="Cambria Math" w:hAnsi="Cambria Math"/>
            </w:rPr>
            <m:t>,</m:t>
          </w:del>
        </m:r>
        <m:r>
          <w:ins w:id="518" w:author="Editor" w:date="2018-08-30T13:25:00Z">
            <w:del w:id="519" w:author="Quality Control Editor" w:date="2018-09-05T15:56:00Z">
              <w:rPr>
                <w:rFonts w:ascii="Cambria Math" w:hAnsi="Cambria Math"/>
              </w:rPr>
              <m:t xml:space="preserve"> </m:t>
            </w:del>
          </w:ins>
        </m:r>
        <m:r>
          <w:ins w:id="520" w:author="Editor" w:date="2018-08-30T14:16:00Z">
            <w:del w:id="521" w:author="Quality Control Editor" w:date="2018-09-05T15:56:00Z">
              <w:rPr>
                <w:rFonts w:ascii="Cambria Math" w:hAnsi="Cambria Math"/>
              </w:rPr>
              <m:t xml:space="preserve"> </m:t>
            </w:del>
          </w:ins>
        </m:r>
        <m:r>
          <w:ins w:id="522" w:author="Editor" w:date="2018-08-30T14:16:00Z">
            <w:rPr>
              <w:rFonts w:ascii="Cambria Math" w:hAnsi="Cambria Math"/>
            </w:rPr>
            <m:t xml:space="preserve"> </m:t>
          </w:ins>
        </m:r>
        <m:r>
          <m:rPr>
            <m:sty m:val="bi"/>
          </m:rPr>
          <w:rPr>
            <w:rFonts w:ascii="Cambria Math" w:hAnsi="Cambria Math"/>
          </w:rPr>
          <m:t>F</m:t>
        </m:r>
      </m:oMath>
      <w:r w:rsidRPr="001D2462">
        <w:t xml:space="preserve"> are residual matrices. </w:t>
      </w:r>
      <w:ins w:id="523" w:author="Editor" w:date="2018-08-30T13:26:00Z">
        <w:r w:rsidR="00AC73E4" w:rsidRPr="001D2462">
          <w:t xml:space="preserve">The </w:t>
        </w:r>
      </w:ins>
      <w:r w:rsidRPr="001D2462">
        <w:t xml:space="preserve">PLS maximizes the linear relation between </w:t>
      </w:r>
      <w:ins w:id="524" w:author="Editor" w:date="2018-08-30T13:26:00Z">
        <w:r w:rsidR="00AC73E4" w:rsidRPr="001D2462">
          <w:t xml:space="preserve">the </w:t>
        </w:r>
      </w:ins>
      <w:r w:rsidRPr="001D2462">
        <w:t>columns of matrices </w:t>
      </w:r>
      <m:oMath>
        <m:r>
          <m:rPr>
            <m:sty m:val="bi"/>
          </m:rPr>
          <w:rPr>
            <w:rFonts w:ascii="Cambria Math" w:hAnsi="Cambria Math"/>
          </w:rPr>
          <m:t>T</m:t>
        </m:r>
      </m:oMath>
      <w:r w:rsidRPr="001D2462">
        <w:t xml:space="preserve"> and </w:t>
      </w:r>
      <m:oMath>
        <m:r>
          <m:rPr>
            <m:sty m:val="bi"/>
          </m:rPr>
          <w:rPr>
            <w:rFonts w:ascii="Cambria Math" w:hAnsi="Cambria Math"/>
          </w:rPr>
          <m:t>U</m:t>
        </m:r>
      </m:oMath>
      <w:ins w:id="525" w:author="Editor" w:date="2018-08-30T13:26:00Z">
        <w:r w:rsidR="00AC73E4" w:rsidRPr="001D2462">
          <w:rPr>
            <w:b/>
          </w:rPr>
          <w:t xml:space="preserve"> </w:t>
        </w:r>
        <w:r w:rsidR="00AC73E4" w:rsidRPr="001D2462">
          <w:t>as</w:t>
        </w:r>
      </w:ins>
    </w:p>
    <w:p w14:paraId="6F3AB02E" w14:textId="77777777" w:rsidR="00E16621" w:rsidRPr="001D2462" w:rsidRDefault="000E7FCD">
      <w:pPr>
        <w:pStyle w:val="BodyText"/>
        <w:jc w:val="center"/>
      </w:pPr>
      <m:oMathPara>
        <m:oMathParaPr>
          <m:jc m:val="center"/>
        </m:oMathParaPr>
        <m:oMath>
          <m:r>
            <m:rPr>
              <m:sty m:val="bi"/>
            </m:rPr>
            <w:rPr>
              <w:rFonts w:ascii="Cambria Math" w:hAnsi="Cambria Math"/>
            </w:rPr>
            <m:t>U</m:t>
          </m:r>
          <m:r>
            <w:rPr>
              <w:rFonts w:ascii="Cambria Math" w:hAnsi="Cambria Math"/>
            </w:rPr>
            <m:t>≈</m:t>
          </m:r>
          <m:r>
            <m:rPr>
              <m:sty m:val="bi"/>
            </m:rPr>
            <w:rPr>
              <w:rFonts w:ascii="Cambria Math" w:hAnsi="Cambria Math"/>
            </w:rPr>
            <m:t>TB</m:t>
          </m:r>
          <m:r>
            <w:rPr>
              <w:rFonts w:ascii="Cambria Math" w:hAnsi="Cambria Math"/>
            </w:rPr>
            <m:t>,</m:t>
          </m:r>
          <m:r>
            <m:rPr>
              <m:sty m:val="bi"/>
            </m:rPr>
            <w:rPr>
              <w:rFonts w:ascii="Cambria Math" w:hAnsi="Cambria Math"/>
            </w:rPr>
            <m:t>B</m:t>
          </m:r>
          <m:r>
            <w:rPr>
              <w:rFonts w:ascii="Cambria Math" w:hAnsi="Cambria Math"/>
            </w:rPr>
            <m:t>=diag(</m:t>
          </m:r>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m:t>
          </m:r>
          <m:sSubSup>
            <m:sSubSupPr>
              <m:ctrlPr>
                <w:rPr>
                  <w:rFonts w:ascii="Cambria Math" w:hAnsi="Cambria Math"/>
                </w:rPr>
              </m:ctrlPr>
            </m:sSubSupPr>
            <m:e>
              <m:r>
                <m:rPr>
                  <m:sty m:val="bi"/>
                </m:rPr>
                <w:rPr>
                  <w:rFonts w:ascii="Cambria Math" w:hAnsi="Cambria Math"/>
                </w:rPr>
                <m:t>u</m:t>
              </m:r>
            </m:e>
            <m:sub>
              <m:r>
                <w:rPr>
                  <w:rFonts w:ascii="Cambria Math" w:hAnsi="Cambria Math"/>
                </w:rPr>
                <m:t>k</m:t>
              </m:r>
            </m:sub>
            <m:sup>
              <m:r>
                <m:rPr>
                  <m:scr m:val="sans-serif"/>
                </m:rPr>
                <w:rPr>
                  <w:rFonts w:ascii="Cambria Math" w:hAnsi="Cambria Math"/>
                </w:rPr>
                <m:t>T</m:t>
              </m:r>
            </m:sup>
          </m:sSubSup>
          <m:sSub>
            <m:sSubPr>
              <m:ctrlPr>
                <w:rPr>
                  <w:rFonts w:ascii="Cambria Math" w:hAnsi="Cambria Math"/>
                </w:rPr>
              </m:ctrlPr>
            </m:sSubPr>
            <m:e>
              <m:r>
                <m:rPr>
                  <m:sty m:val="bi"/>
                </m:rPr>
                <w:rPr>
                  <w:rFonts w:ascii="Cambria Math" w:hAnsi="Cambria Math"/>
                </w:rPr>
                <m:t>t</m:t>
              </m:r>
            </m:e>
            <m:sub>
              <m:r>
                <w:rPr>
                  <w:rFonts w:ascii="Cambria Math" w:hAnsi="Cambria Math"/>
                </w:rPr>
                <m:t>k</m:t>
              </m:r>
            </m:sub>
          </m:sSub>
          <m:r>
            <w:rPr>
              <w:rFonts w:ascii="Cambria Math" w:hAnsi="Cambria Math"/>
            </w:rPr>
            <m:t>/(</m:t>
          </m:r>
          <m:sSubSup>
            <m:sSubSupPr>
              <m:ctrlPr>
                <w:rPr>
                  <w:rFonts w:ascii="Cambria Math" w:hAnsi="Cambria Math"/>
                </w:rPr>
              </m:ctrlPr>
            </m:sSubSupPr>
            <m:e>
              <m:r>
                <m:rPr>
                  <m:sty m:val="bi"/>
                </m:rPr>
                <w:rPr>
                  <w:rFonts w:ascii="Cambria Math" w:hAnsi="Cambria Math"/>
                </w:rPr>
                <m:t>t</m:t>
              </m:r>
            </m:e>
            <m:sub>
              <m:r>
                <w:rPr>
                  <w:rFonts w:ascii="Cambria Math" w:hAnsi="Cambria Math"/>
                </w:rPr>
                <m:t>k</m:t>
              </m:r>
            </m:sub>
            <m:sup>
              <m:r>
                <m:rPr>
                  <m:scr m:val="sans-serif"/>
                </m:rPr>
                <w:rPr>
                  <w:rFonts w:ascii="Cambria Math" w:hAnsi="Cambria Math"/>
                </w:rPr>
                <m:t>T</m:t>
              </m:r>
            </m:sup>
          </m:sSubSup>
          <m:sSub>
            <m:sSubPr>
              <m:ctrlPr>
                <w:rPr>
                  <w:rFonts w:ascii="Cambria Math" w:hAnsi="Cambria Math"/>
                </w:rPr>
              </m:ctrlPr>
            </m:sSubPr>
            <m:e>
              <m:r>
                <m:rPr>
                  <m:sty m:val="bi"/>
                </m:rPr>
                <w:rPr>
                  <w:rFonts w:ascii="Cambria Math" w:hAnsi="Cambria Math"/>
                </w:rPr>
                <m:t>t</m:t>
              </m:r>
            </m:e>
            <m:sub>
              <m:r>
                <w:rPr>
                  <w:rFonts w:ascii="Cambria Math" w:hAnsi="Cambria Math"/>
                </w:rPr>
                <m:t>k</m:t>
              </m:r>
            </m:sub>
          </m:sSub>
          <m:r>
            <w:rPr>
              <w:rFonts w:ascii="Cambria Math" w:hAnsi="Cambria Math"/>
            </w:rPr>
            <m:t>).</m:t>
          </m:r>
        </m:oMath>
      </m:oMathPara>
    </w:p>
    <w:p w14:paraId="3985C03C" w14:textId="77777777" w:rsidR="00E16621" w:rsidRPr="001D2462" w:rsidRDefault="000E7FCD">
      <w:pPr>
        <w:pStyle w:val="FirstParagraph"/>
      </w:pPr>
      <w:r w:rsidRPr="001D2462">
        <w:t>We use the PLS algorithm as the dimensionality reduction algorithm in this research.</w:t>
      </w:r>
    </w:p>
    <w:p w14:paraId="5B2C8A72" w14:textId="020EB573" w:rsidR="00E16621" w:rsidRPr="001D2462" w:rsidRDefault="000E7FCD">
      <w:pPr>
        <w:pStyle w:val="BodyText"/>
      </w:pPr>
      <w:r w:rsidRPr="001D2462">
        <w:t xml:space="preserve">To obtain the model prediction and find the model parameters, </w:t>
      </w:r>
      <w:ins w:id="526" w:author="Editor" w:date="2018-08-30T14:16:00Z">
        <w:r w:rsidR="0098536A" w:rsidRPr="001D2462">
          <w:t xml:space="preserve">we </w:t>
        </w:r>
      </w:ins>
      <w:r w:rsidRPr="001D2462">
        <w:t xml:space="preserve">multiply </w:t>
      </w:r>
      <w:del w:id="527" w:author="Editor" w:date="2018-08-30T13:28:00Z">
        <w:r w:rsidRPr="001D2462" w:rsidDel="00AC73E4">
          <w:delText xml:space="preserve">the </w:delText>
        </w:r>
      </w:del>
      <w:r w:rsidRPr="001D2462">
        <w:t>both</w:t>
      </w:r>
      <w:del w:id="528" w:author="Editor" w:date="2018-08-30T13:28:00Z">
        <w:r w:rsidRPr="001D2462" w:rsidDel="00AC73E4">
          <w:delText xml:space="preserve"> hand</w:delText>
        </w:r>
      </w:del>
      <w:r w:rsidRPr="001D2462">
        <w:t xml:space="preserve"> sides of (23) by </w:t>
      </w:r>
      <w:del w:id="529" w:author="Editor" w:date="2018-08-30T13:28:00Z">
        <w:r w:rsidRPr="001D2462" w:rsidDel="00AC73E4">
          <w:delText xml:space="preserve">the </w:delText>
        </w:r>
      </w:del>
      <w:r w:rsidRPr="001D2462">
        <w:t>matrix </w:t>
      </w:r>
      <m:oMath>
        <m:r>
          <m:rPr>
            <m:sty m:val="bi"/>
          </m:rPr>
          <w:rPr>
            <w:rFonts w:ascii="Cambria Math" w:hAnsi="Cambria Math"/>
          </w:rPr>
          <m:t>W</m:t>
        </m:r>
      </m:oMath>
      <w:r w:rsidRPr="001D2462">
        <w:t>. Since the residual matrix </w:t>
      </w:r>
      <m:oMath>
        <m:r>
          <m:rPr>
            <m:sty m:val="bi"/>
          </m:rPr>
          <w:rPr>
            <w:rFonts w:ascii="Cambria Math" w:hAnsi="Cambria Math"/>
          </w:rPr>
          <m:t>E</m:t>
        </m:r>
      </m:oMath>
      <w:ins w:id="530" w:author="Editor" w:date="2018-08-30T13:28:00Z">
        <w:r w:rsidR="00AC73E4" w:rsidRPr="001D2462">
          <w:t>’s</w:t>
        </w:r>
      </w:ins>
      <w:r w:rsidRPr="001D2462">
        <w:t xml:space="preserve"> rows are orthogonal to the columns of </w:t>
      </w:r>
      <m:oMath>
        <m:r>
          <m:rPr>
            <m:sty m:val="bi"/>
          </m:rPr>
          <w:rPr>
            <w:rFonts w:ascii="Cambria Math" w:hAnsi="Cambria Math"/>
          </w:rPr>
          <m:t>W</m:t>
        </m:r>
      </m:oMath>
      <w:r w:rsidRPr="001D2462">
        <w:t>, we have</w:t>
      </w:r>
    </w:p>
    <w:p w14:paraId="56C830A6" w14:textId="77777777" w:rsidR="00E16621" w:rsidRPr="001D2462" w:rsidRDefault="000E7FCD">
      <w:pPr>
        <w:pStyle w:val="BodyText"/>
        <w:jc w:val="center"/>
      </w:pPr>
      <m:oMathPara>
        <m:oMathParaPr>
          <m:jc m:val="center"/>
        </m:oMathParaPr>
        <m:oMath>
          <m:r>
            <m:rPr>
              <m:sty m:val="bi"/>
            </m:rPr>
            <w:rPr>
              <w:rFonts w:ascii="Cambria Math" w:hAnsi="Cambria Math"/>
            </w:rPr>
            <w:lastRenderedPageBreak/>
            <m:t>XW</m:t>
          </m:r>
          <m:r>
            <w:rPr>
              <w:rFonts w:ascii="Cambria Math" w:hAnsi="Cambria Math"/>
            </w:rPr>
            <m:t>=</m:t>
          </m:r>
          <m:r>
            <m:rPr>
              <m:sty m:val="bi"/>
            </m:rPr>
            <w:rPr>
              <w:rFonts w:ascii="Cambria Math" w:hAnsi="Cambria Math"/>
            </w:rPr>
            <m:t>T</m:t>
          </m:r>
          <m:sSup>
            <m:sSupPr>
              <m:ctrlPr>
                <w:rPr>
                  <w:rFonts w:ascii="Cambria Math" w:hAnsi="Cambria Math"/>
                </w:rPr>
              </m:ctrlPr>
            </m:sSupPr>
            <m:e>
              <m:r>
                <m:rPr>
                  <m:sty m:val="bi"/>
                </m:rPr>
                <w:rPr>
                  <w:rFonts w:ascii="Cambria Math" w:hAnsi="Cambria Math"/>
                </w:rPr>
                <m:t>P</m:t>
              </m:r>
            </m:e>
            <m:sup>
              <m:r>
                <m:rPr>
                  <m:scr m:val="sans-serif"/>
                </m:rPr>
                <w:rPr>
                  <w:rFonts w:ascii="Cambria Math" w:hAnsi="Cambria Math"/>
                </w:rPr>
                <m:t>T</m:t>
              </m:r>
            </m:sup>
          </m:sSup>
          <m:r>
            <m:rPr>
              <m:sty m:val="bi"/>
            </m:rPr>
            <w:rPr>
              <w:rFonts w:ascii="Cambria Math" w:hAnsi="Cambria Math"/>
            </w:rPr>
            <m:t>W</m:t>
          </m:r>
          <m:r>
            <w:rPr>
              <w:rFonts w:ascii="Cambria Math" w:hAnsi="Cambria Math"/>
            </w:rPr>
            <m:t>.</m:t>
          </m:r>
        </m:oMath>
      </m:oMathPara>
    </w:p>
    <w:p w14:paraId="58FF2619" w14:textId="75C273D0" w:rsidR="00E16621" w:rsidRPr="001D2462" w:rsidRDefault="000E7FCD">
      <w:pPr>
        <w:pStyle w:val="FirstParagraph"/>
      </w:pPr>
      <w:r w:rsidRPr="001D2462">
        <w:t>The linear transformation between objects in the input and latent spaces is the following</w:t>
      </w:r>
      <w:ins w:id="531" w:author="Editor" w:date="2018-08-30T13:28:00Z">
        <w:r w:rsidR="00AC73E4" w:rsidRPr="001D2462">
          <w:t>:</w:t>
        </w:r>
      </w:ins>
    </w:p>
    <w:p w14:paraId="4F656619" w14:textId="0953BB6C" w:rsidR="00E16621" w:rsidRPr="001D2462" w:rsidRDefault="000E7FCD">
      <w:pPr>
        <w:pStyle w:val="BodyText"/>
        <w:jc w:val="center"/>
      </w:pPr>
      <m:oMath>
        <m:r>
          <m:rPr>
            <m:sty m:val="bi"/>
          </m:rPr>
          <w:rPr>
            <w:rFonts w:ascii="Cambria Math" w:hAnsi="Cambria Math"/>
          </w:rPr>
          <m:t>T</m:t>
        </m:r>
        <m:r>
          <w:rPr>
            <w:rFonts w:ascii="Cambria Math" w:hAnsi="Cambria Math"/>
          </w:rPr>
          <m:t>=</m:t>
        </m:r>
        <m:r>
          <m:rPr>
            <m:sty m:val="bi"/>
          </m:rPr>
          <w:rPr>
            <w:rFonts w:ascii="Cambria Math" w:hAnsi="Cambria Math"/>
          </w:rPr>
          <m:t>X</m:t>
        </m:r>
        <m:sSup>
          <m:sSupPr>
            <m:ctrlPr>
              <w:rPr>
                <w:rFonts w:ascii="Cambria Math" w:hAnsi="Cambria Math"/>
              </w:rPr>
            </m:ctrlPr>
          </m:sSupPr>
          <m:e>
            <m:r>
              <m:rPr>
                <m:sty m:val="bi"/>
              </m:rPr>
              <w:rPr>
                <w:rFonts w:ascii="Cambria Math" w:hAnsi="Cambria Math"/>
              </w:rPr>
              <m:t>W</m:t>
            </m:r>
          </m:e>
          <m:sup>
            <m:r>
              <w:rPr>
                <w:rFonts w:ascii="Cambria Math" w:hAnsi="Cambria Math"/>
              </w:rPr>
              <m:t>*</m:t>
            </m:r>
          </m:sup>
        </m:sSup>
        <m:r>
          <w:rPr>
            <w:rFonts w:ascii="Cambria Math" w:hAnsi="Cambria Math"/>
          </w:rPr>
          <m:t>,where</m:t>
        </m:r>
        <m:sSup>
          <m:sSupPr>
            <m:ctrlPr>
              <w:rPr>
                <w:rFonts w:ascii="Cambria Math" w:hAnsi="Cambria Math"/>
              </w:rPr>
            </m:ctrlPr>
          </m:sSupPr>
          <m:e>
            <m:r>
              <w:ins w:id="532" w:author="Editor" w:date="2018-08-30T14:16:00Z">
                <m:rPr>
                  <m:sty m:val="bi"/>
                </m:rPr>
                <w:rPr>
                  <w:rFonts w:ascii="Cambria Math" w:hAnsi="Cambria Math"/>
                </w:rPr>
                <m:t xml:space="preserve"> </m:t>
              </w:ins>
            </m:r>
            <m:r>
              <m:rPr>
                <m:sty m:val="bi"/>
              </m:rPr>
              <w:rPr>
                <w:rFonts w:ascii="Cambria Math" w:hAnsi="Cambria Math"/>
              </w:rPr>
              <m:t>W</m:t>
            </m:r>
          </m:e>
          <m:sup>
            <m:r>
              <w:rPr>
                <w:rFonts w:ascii="Cambria Math" w:hAnsi="Cambria Math"/>
              </w:rPr>
              <m:t>*</m:t>
            </m:r>
          </m:sup>
        </m:sSup>
        <m:r>
          <w:rPr>
            <w:rFonts w:ascii="Cambria Math" w:hAnsi="Cambria Math"/>
          </w:rPr>
          <m:t>=</m:t>
        </m:r>
        <m:r>
          <m:rPr>
            <m:sty m:val="bi"/>
          </m:rPr>
          <w:rPr>
            <w:rFonts w:ascii="Cambria Math" w:hAnsi="Cambria Math"/>
          </w:rPr>
          <m:t>W</m:t>
        </m:r>
        <m:r>
          <w:rPr>
            <w:rFonts w:ascii="Cambria Math" w:hAnsi="Cambria Math"/>
          </w:rPr>
          <m:t>(</m:t>
        </m:r>
        <m:sSup>
          <m:sSupPr>
            <m:ctrlPr>
              <w:rPr>
                <w:rFonts w:ascii="Cambria Math" w:hAnsi="Cambria Math"/>
              </w:rPr>
            </m:ctrlPr>
          </m:sSupPr>
          <m:e>
            <m:r>
              <m:rPr>
                <m:sty m:val="bi"/>
              </m:rPr>
              <w:rPr>
                <w:rFonts w:ascii="Cambria Math" w:hAnsi="Cambria Math"/>
              </w:rPr>
              <m:t>P</m:t>
            </m:r>
          </m:e>
          <m:sup>
            <m:r>
              <m:rPr>
                <m:scr m:val="sans-serif"/>
              </m:rPr>
              <w:rPr>
                <w:rFonts w:ascii="Cambria Math" w:hAnsi="Cambria Math"/>
              </w:rPr>
              <m:t>T</m:t>
            </m:r>
          </m:sup>
        </m:sSup>
        <m:r>
          <m:rPr>
            <m:sty m:val="bi"/>
          </m:rPr>
          <w:rPr>
            <w:rFonts w:ascii="Cambria Math" w:hAnsi="Cambria Math"/>
          </w:rPr>
          <m:t>W</m:t>
        </m:r>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m:t>
        </m:r>
      </m:oMath>
      <w:r w:rsidRPr="001D2462">
        <w:t xml:space="preserve">             (25)</w:t>
      </w:r>
    </w:p>
    <w:p w14:paraId="000A9ED5" w14:textId="4B0BFB88" w:rsidR="00E16621" w:rsidRPr="001D2462" w:rsidRDefault="000E7FCD">
      <w:pPr>
        <w:pStyle w:val="FirstParagraph"/>
      </w:pPr>
      <w:r w:rsidRPr="001D2462">
        <w:t>The matrix of the model parameters (2) could be found from equations (24)</w:t>
      </w:r>
      <w:ins w:id="533" w:author="Editor" w:date="2018-08-30T13:28:00Z">
        <w:r w:rsidR="00AC73E4" w:rsidRPr="001D2462">
          <w:t xml:space="preserve"> and</w:t>
        </w:r>
      </w:ins>
      <w:del w:id="534" w:author="Editor" w:date="2018-08-30T13:28:00Z">
        <w:r w:rsidRPr="001D2462" w:rsidDel="00AC73E4">
          <w:delText>,</w:delText>
        </w:r>
      </w:del>
      <w:r w:rsidRPr="001D2462">
        <w:t xml:space="preserve"> (25) </w:t>
      </w:r>
      <w:ins w:id="535" w:author="Editor" w:date="2018-08-30T13:28:00Z">
        <w:r w:rsidR="00AC73E4" w:rsidRPr="001D2462">
          <w:t>as</w:t>
        </w:r>
      </w:ins>
    </w:p>
    <w:p w14:paraId="327C0B60" w14:textId="77777777" w:rsidR="00E16621" w:rsidRPr="001D2462" w:rsidRDefault="000E7FCD">
      <w:pPr>
        <w:pStyle w:val="BodyText"/>
        <w:jc w:val="center"/>
      </w:pPr>
      <m:oMath>
        <m:r>
          <m:rPr>
            <m:sty m:val="bi"/>
          </m:rPr>
          <w:rPr>
            <w:rFonts w:ascii="Cambria Math" w:hAnsi="Cambria Math"/>
          </w:rPr>
          <m:t>Y</m:t>
        </m:r>
        <m:r>
          <w:rPr>
            <w:rFonts w:ascii="Cambria Math" w:hAnsi="Cambria Math"/>
          </w:rPr>
          <m:t>=</m:t>
        </m:r>
        <m:r>
          <m:rPr>
            <m:sty m:val="bi"/>
          </m:rPr>
          <w:rPr>
            <w:rFonts w:ascii="Cambria Math" w:hAnsi="Cambria Math"/>
          </w:rPr>
          <m:t>U</m:t>
        </m:r>
        <m:sSup>
          <m:sSupPr>
            <m:ctrlPr>
              <w:rPr>
                <w:rFonts w:ascii="Cambria Math" w:hAnsi="Cambria Math"/>
              </w:rPr>
            </m:ctrlPr>
          </m:sSupPr>
          <m:e>
            <m:r>
              <m:rPr>
                <m:sty m:val="bi"/>
              </m:rPr>
              <w:rPr>
                <w:rFonts w:ascii="Cambria Math" w:hAnsi="Cambria Math"/>
              </w:rPr>
              <m:t>Q</m:t>
            </m:r>
          </m:e>
          <m:sup>
            <m:r>
              <m:rPr>
                <m:scr m:val="sans-serif"/>
              </m:rPr>
              <w:rPr>
                <w:rFonts w:ascii="Cambria Math" w:hAnsi="Cambria Math"/>
              </w:rPr>
              <m:t>T</m:t>
            </m:r>
          </m:sup>
        </m:sSup>
        <m:r>
          <w:rPr>
            <w:rFonts w:ascii="Cambria Math" w:hAnsi="Cambria Math"/>
          </w:rPr>
          <m:t>+</m:t>
        </m:r>
        <m:r>
          <m:rPr>
            <m:sty m:val="bi"/>
          </m:rPr>
          <w:rPr>
            <w:rFonts w:ascii="Cambria Math" w:hAnsi="Cambria Math"/>
          </w:rPr>
          <m:t>E</m:t>
        </m:r>
        <m:r>
          <w:rPr>
            <w:rFonts w:ascii="Cambria Math" w:hAnsi="Cambria Math"/>
          </w:rPr>
          <m:t>≈</m:t>
        </m:r>
        <m:r>
          <m:rPr>
            <m:sty m:val="bi"/>
          </m:rPr>
          <w:rPr>
            <w:rFonts w:ascii="Cambria Math" w:hAnsi="Cambria Math"/>
          </w:rPr>
          <m:t>TB</m:t>
        </m:r>
        <m:sSup>
          <m:sSupPr>
            <m:ctrlPr>
              <w:rPr>
                <w:rFonts w:ascii="Cambria Math" w:hAnsi="Cambria Math"/>
              </w:rPr>
            </m:ctrlPr>
          </m:sSupPr>
          <m:e>
            <m:r>
              <m:rPr>
                <m:sty m:val="bi"/>
              </m:rPr>
              <w:rPr>
                <w:rFonts w:ascii="Cambria Math" w:hAnsi="Cambria Math"/>
              </w:rPr>
              <m:t>Q</m:t>
            </m:r>
          </m:e>
          <m:sup>
            <m:r>
              <m:rPr>
                <m:scr m:val="sans-serif"/>
              </m:rPr>
              <w:rPr>
                <w:rFonts w:ascii="Cambria Math" w:hAnsi="Cambria Math"/>
              </w:rPr>
              <m:t>T</m:t>
            </m:r>
          </m:sup>
        </m:sSup>
        <m:r>
          <w:rPr>
            <w:rFonts w:ascii="Cambria Math" w:hAnsi="Cambria Math"/>
          </w:rPr>
          <m:t>+</m:t>
        </m:r>
        <m:r>
          <m:rPr>
            <m:sty m:val="bi"/>
          </m:rPr>
          <w:rPr>
            <w:rFonts w:ascii="Cambria Math" w:hAnsi="Cambria Math"/>
          </w:rPr>
          <m:t>E</m:t>
        </m:r>
        <m:r>
          <w:rPr>
            <w:rFonts w:ascii="Cambria Math" w:hAnsi="Cambria Math"/>
          </w:rPr>
          <m:t>=</m:t>
        </m:r>
        <m:r>
          <m:rPr>
            <m:sty m:val="bi"/>
          </m:rPr>
          <w:rPr>
            <w:rFonts w:ascii="Cambria Math" w:hAnsi="Cambria Math"/>
          </w:rPr>
          <m:t>X</m:t>
        </m:r>
        <m:sSup>
          <m:sSupPr>
            <m:ctrlPr>
              <w:rPr>
                <w:rFonts w:ascii="Cambria Math" w:hAnsi="Cambria Math"/>
              </w:rPr>
            </m:ctrlPr>
          </m:sSupPr>
          <m:e>
            <m:r>
              <m:rPr>
                <m:sty m:val="bi"/>
              </m:rPr>
              <w:rPr>
                <w:rFonts w:ascii="Cambria Math" w:hAnsi="Cambria Math"/>
              </w:rPr>
              <m:t>W</m:t>
            </m:r>
          </m:e>
          <m:sup>
            <m:r>
              <w:rPr>
                <w:rFonts w:ascii="Cambria Math" w:hAnsi="Cambria Math"/>
              </w:rPr>
              <m:t>*</m:t>
            </m:r>
          </m:sup>
        </m:sSup>
        <m:r>
          <m:rPr>
            <m:sty m:val="bi"/>
          </m:rPr>
          <w:rPr>
            <w:rFonts w:ascii="Cambria Math" w:hAnsi="Cambria Math"/>
          </w:rPr>
          <m:t>B</m:t>
        </m:r>
        <m:sSup>
          <m:sSupPr>
            <m:ctrlPr>
              <w:rPr>
                <w:rFonts w:ascii="Cambria Math" w:hAnsi="Cambria Math"/>
              </w:rPr>
            </m:ctrlPr>
          </m:sSupPr>
          <m:e>
            <m:r>
              <m:rPr>
                <m:sty m:val="bi"/>
              </m:rPr>
              <w:rPr>
                <w:rFonts w:ascii="Cambria Math" w:hAnsi="Cambria Math"/>
              </w:rPr>
              <m:t>Q</m:t>
            </m:r>
          </m:e>
          <m:sup>
            <m:r>
              <m:rPr>
                <m:scr m:val="sans-serif"/>
              </m:rPr>
              <w:rPr>
                <w:rFonts w:ascii="Cambria Math" w:hAnsi="Cambria Math"/>
              </w:rPr>
              <m:t>T</m:t>
            </m:r>
          </m:sup>
        </m:sSup>
        <m:r>
          <w:rPr>
            <w:rFonts w:ascii="Cambria Math" w:hAnsi="Cambria Math"/>
          </w:rPr>
          <m:t>+</m:t>
        </m:r>
        <m:r>
          <m:rPr>
            <m:sty m:val="bi"/>
          </m:rPr>
          <w:rPr>
            <w:rFonts w:ascii="Cambria Math" w:hAnsi="Cambria Math"/>
          </w:rPr>
          <m:t>E</m:t>
        </m:r>
        <m:r>
          <w:rPr>
            <w:rFonts w:ascii="Cambria Math" w:hAnsi="Cambria Math"/>
          </w:rPr>
          <m:t>=</m:t>
        </m:r>
        <m:r>
          <m:rPr>
            <m:sty m:val="bi"/>
          </m:rPr>
          <w:rPr>
            <w:rFonts w:ascii="Cambria Math" w:hAnsi="Cambria Math"/>
          </w:rPr>
          <m:t>XΘ</m:t>
        </m:r>
        <m:r>
          <w:rPr>
            <w:rFonts w:ascii="Cambria Math" w:hAnsi="Cambria Math"/>
          </w:rPr>
          <m:t>+</m:t>
        </m:r>
        <m:r>
          <m:rPr>
            <m:sty m:val="bi"/>
          </m:rPr>
          <w:rPr>
            <w:rFonts w:ascii="Cambria Math" w:hAnsi="Cambria Math"/>
          </w:rPr>
          <m:t>E</m:t>
        </m:r>
        <m:r>
          <w:rPr>
            <w:rFonts w:ascii="Cambria Math" w:hAnsi="Cambria Math"/>
          </w:rPr>
          <m:t>.</m:t>
        </m:r>
      </m:oMath>
      <w:r w:rsidRPr="001D2462">
        <w:t xml:space="preserve">          (26)</w:t>
      </w:r>
    </w:p>
    <w:p w14:paraId="5BCD2BFB" w14:textId="77777777" w:rsidR="00E16621" w:rsidRPr="001D2462" w:rsidRDefault="000E7FCD">
      <w:pPr>
        <w:pStyle w:val="FirstParagraph"/>
      </w:pPr>
      <w:r w:rsidRPr="001D2462">
        <w:t>Thus, the model parameters (2) are equal to</w:t>
      </w:r>
    </w:p>
    <w:p w14:paraId="691D15F2" w14:textId="77777777" w:rsidR="00E16621" w:rsidRPr="001D2462" w:rsidRDefault="000E7FCD">
      <w:pPr>
        <w:pStyle w:val="BodyText"/>
        <w:jc w:val="center"/>
      </w:pPr>
      <m:oMathPara>
        <m:oMathParaPr>
          <m:jc m:val="center"/>
        </m:oMathParaPr>
        <m:oMath>
          <m:r>
            <m:rPr>
              <m:sty m:val="bi"/>
            </m:rPr>
            <w:rPr>
              <w:rFonts w:ascii="Cambria Math" w:hAnsi="Cambria Math"/>
            </w:rPr>
            <m:t>Θ</m:t>
          </m:r>
          <m:r>
            <w:rPr>
              <w:rFonts w:ascii="Cambria Math" w:hAnsi="Cambria Math"/>
            </w:rPr>
            <m:t>=</m:t>
          </m:r>
          <m:r>
            <m:rPr>
              <m:sty m:val="bi"/>
            </m:rPr>
            <w:rPr>
              <w:rFonts w:ascii="Cambria Math" w:hAnsi="Cambria Math"/>
            </w:rPr>
            <m:t>W</m:t>
          </m:r>
          <m:r>
            <w:rPr>
              <w:rFonts w:ascii="Cambria Math" w:hAnsi="Cambria Math"/>
            </w:rPr>
            <m:t>(</m:t>
          </m:r>
          <m:sSup>
            <m:sSupPr>
              <m:ctrlPr>
                <w:rPr>
                  <w:rFonts w:ascii="Cambria Math" w:hAnsi="Cambria Math"/>
                </w:rPr>
              </m:ctrlPr>
            </m:sSupPr>
            <m:e>
              <m:r>
                <m:rPr>
                  <m:sty m:val="bi"/>
                </m:rPr>
                <w:rPr>
                  <w:rFonts w:ascii="Cambria Math" w:hAnsi="Cambria Math"/>
                </w:rPr>
                <m:t>P</m:t>
              </m:r>
            </m:e>
            <m:sup>
              <m:r>
                <m:rPr>
                  <m:scr m:val="sans-serif"/>
                </m:rPr>
                <w:rPr>
                  <w:rFonts w:ascii="Cambria Math" w:hAnsi="Cambria Math"/>
                </w:rPr>
                <m:t>T</m:t>
              </m:r>
            </m:sup>
          </m:sSup>
          <m:r>
            <m:rPr>
              <m:sty m:val="bi"/>
            </m:rPr>
            <w:rPr>
              <w:rFonts w:ascii="Cambria Math" w:hAnsi="Cambria Math"/>
            </w:rPr>
            <m:t>W</m:t>
          </m:r>
          <m:sSup>
            <m:sSupPr>
              <m:ctrlPr>
                <w:rPr>
                  <w:rFonts w:ascii="Cambria Math" w:hAnsi="Cambria Math"/>
                </w:rPr>
              </m:ctrlPr>
            </m:sSupPr>
            <m:e>
              <m:r>
                <w:rPr>
                  <w:rFonts w:ascii="Cambria Math" w:hAnsi="Cambria Math"/>
                </w:rPr>
                <m:t>)</m:t>
              </m:r>
            </m:e>
            <m:sup>
              <m:r>
                <w:rPr>
                  <w:rFonts w:ascii="Cambria Math" w:hAnsi="Cambria Math"/>
                </w:rPr>
                <m:t>-1</m:t>
              </m:r>
            </m:sup>
          </m:sSup>
          <m:r>
            <m:rPr>
              <m:sty m:val="bi"/>
            </m:rPr>
            <w:rPr>
              <w:rFonts w:ascii="Cambria Math" w:hAnsi="Cambria Math"/>
            </w:rPr>
            <m:t>B</m:t>
          </m:r>
          <m:sSup>
            <m:sSupPr>
              <m:ctrlPr>
                <w:rPr>
                  <w:rFonts w:ascii="Cambria Math" w:hAnsi="Cambria Math"/>
                </w:rPr>
              </m:ctrlPr>
            </m:sSupPr>
            <m:e>
              <m:r>
                <m:rPr>
                  <m:sty m:val="bi"/>
                </m:rPr>
                <w:rPr>
                  <w:rFonts w:ascii="Cambria Math" w:hAnsi="Cambria Math"/>
                </w:rPr>
                <m:t>Q</m:t>
              </m:r>
            </m:e>
            <m:sup>
              <m:r>
                <m:rPr>
                  <m:scr m:val="sans-serif"/>
                </m:rPr>
                <w:rPr>
                  <w:rFonts w:ascii="Cambria Math" w:hAnsi="Cambria Math"/>
                </w:rPr>
                <m:t>T</m:t>
              </m:r>
            </m:sup>
          </m:sSup>
          <m:r>
            <w:rPr>
              <w:rFonts w:ascii="Cambria Math" w:hAnsi="Cambria Math"/>
            </w:rPr>
            <m:t>.</m:t>
          </m:r>
        </m:oMath>
      </m:oMathPara>
    </w:p>
    <w:p w14:paraId="1BDFD5FC" w14:textId="6FB5B824" w:rsidR="00E16621" w:rsidRPr="001D2462" w:rsidRDefault="000E7FCD">
      <w:pPr>
        <w:pStyle w:val="FirstParagraph"/>
      </w:pPr>
      <w:r w:rsidRPr="001D2462">
        <w:t xml:space="preserve">The final model (26) is a </w:t>
      </w:r>
      <w:del w:id="536" w:author="Editor" w:date="2018-08-30T13:29:00Z">
        <w:r w:rsidRPr="001D2462" w:rsidDel="00AC73E4">
          <w:delText xml:space="preserve">linear model which are </w:delText>
        </w:r>
      </w:del>
      <w:r w:rsidRPr="001D2462">
        <w:t xml:space="preserve">low-dimensional </w:t>
      </w:r>
      <w:ins w:id="537" w:author="Editor" w:date="2018-08-30T13:29:00Z">
        <w:r w:rsidR="00AC73E4" w:rsidRPr="001D2462">
          <w:t xml:space="preserve">linear model </w:t>
        </w:r>
      </w:ins>
      <w:r w:rsidRPr="001D2462">
        <w:t>in the latent space. It reduces the data redundancy and increases the model stability.</w:t>
      </w:r>
    </w:p>
    <w:p w14:paraId="7520DBB1" w14:textId="77777777" w:rsidR="00E16621" w:rsidRPr="001D2462" w:rsidRDefault="000E7FCD">
      <w:pPr>
        <w:pStyle w:val="a1"/>
      </w:pPr>
      <w:bookmarkStart w:id="538" w:name="experiment"/>
      <w:bookmarkEnd w:id="538"/>
      <w:r w:rsidRPr="001D2462">
        <w:t>Experiment</w:t>
      </w:r>
    </w:p>
    <w:p w14:paraId="08990985" w14:textId="6639976F" w:rsidR="00E16621" w:rsidRPr="001D2462" w:rsidRDefault="000E7FCD">
      <w:pPr>
        <w:pStyle w:val="FirstParagraph"/>
      </w:pPr>
      <w:r w:rsidRPr="001D2462">
        <w:t>To evaluate the selected feature subset</w:t>
      </w:r>
      <w:ins w:id="539" w:author="Editor" w:date="2018-08-30T13:29:00Z">
        <w:r w:rsidR="00AC73E4" w:rsidRPr="001D2462">
          <w:t>,</w:t>
        </w:r>
      </w:ins>
      <w:r w:rsidRPr="001D2462">
        <w:t xml:space="preserve"> we introduce criteria that estimate the quality of feature selection. We measure </w:t>
      </w:r>
      <w:ins w:id="540" w:author="Editor" w:date="2018-08-30T13:29:00Z">
        <w:r w:rsidR="00AC73E4" w:rsidRPr="001D2462">
          <w:t xml:space="preserve">the </w:t>
        </w:r>
      </w:ins>
      <w:r w:rsidRPr="001D2462">
        <w:t xml:space="preserve">multicorrelation </w:t>
      </w:r>
      <w:del w:id="541" w:author="Editor" w:date="2018-08-30T13:29:00Z">
        <w:r w:rsidRPr="001D2462" w:rsidDel="00AC73E4">
          <w:delText>by</w:delText>
        </w:r>
      </w:del>
      <w:ins w:id="542" w:author="Editor" w:date="2018-08-30T13:29:00Z">
        <w:r w:rsidR="00AC73E4" w:rsidRPr="001D2462">
          <w:t>using the</w:t>
        </w:r>
      </w:ins>
      <w:r w:rsidRPr="001D2462">
        <w:t xml:space="preserve"> mean value of multiple </w:t>
      </w:r>
      <w:ins w:id="543" w:author="Editor" w:date="2018-08-30T13:29:00Z">
        <w:r w:rsidR="00AC73E4" w:rsidRPr="001D2462">
          <w:t xml:space="preserve">the </w:t>
        </w:r>
      </w:ins>
      <w:r w:rsidRPr="001D2462">
        <w:t>correlation coefficient as follows</w:t>
      </w:r>
      <w:ins w:id="544" w:author="Editor" w:date="2018-08-30T13:29:00Z">
        <w:r w:rsidR="00AC73E4" w:rsidRPr="001D2462">
          <w:t>:</w:t>
        </w:r>
      </w:ins>
    </w:p>
    <w:p w14:paraId="720EDC4D" w14:textId="1A402347" w:rsidR="00E16621" w:rsidRPr="001D2462" w:rsidRDefault="0046438C">
      <w:pPr>
        <w:pStyle w:val="BodyText"/>
        <w:jc w:val="center"/>
      </w:pPr>
      <m:oMathPara>
        <m:oMathParaPr>
          <m:jc m:val="center"/>
        </m:oMathParaP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tr</m:t>
          </m:r>
          <m:d>
            <m:dPr>
              <m:ctrlPr>
                <w:rPr>
                  <w:rFonts w:ascii="Cambria Math" w:hAnsi="Cambria Math"/>
                  <w:i/>
                </w:rPr>
              </m:ctrlPr>
            </m:dPr>
            <m:e>
              <m:sSup>
                <m:sSupPr>
                  <m:ctrlPr>
                    <w:rPr>
                      <w:rFonts w:ascii="Cambria Math" w:hAnsi="Cambria Math"/>
                    </w:rPr>
                  </m:ctrlPr>
                </m:sSupPr>
                <m:e>
                  <m:r>
                    <m:rPr>
                      <m:sty m:val="bi"/>
                    </m:rPr>
                    <w:rPr>
                      <w:rFonts w:ascii="Cambria Math" w:hAnsi="Cambria Math"/>
                    </w:rPr>
                    <m:t>C</m:t>
                  </m:r>
                </m:e>
                <m:sup>
                  <m:r>
                    <m:rPr>
                      <m:scr m:val="sans-serif"/>
                    </m:rPr>
                    <w:rPr>
                      <w:rFonts w:ascii="Cambria Math" w:hAnsi="Cambria Math"/>
                    </w:rPr>
                    <m:t>T</m:t>
                  </m:r>
                </m:sup>
              </m:sSup>
              <m:sSup>
                <m:sSupPr>
                  <m:ctrlPr>
                    <w:rPr>
                      <w:rFonts w:ascii="Cambria Math" w:hAnsi="Cambria Math"/>
                    </w:rPr>
                  </m:ctrlPr>
                </m:sSupPr>
                <m:e>
                  <m:r>
                    <m:rPr>
                      <m:sty m:val="bi"/>
                    </m:rPr>
                    <w:rPr>
                      <w:rFonts w:ascii="Cambria Math" w:hAnsi="Cambria Math"/>
                    </w:rPr>
                    <m:t>R</m:t>
                  </m:r>
                </m:e>
                <m:sup>
                  <m:r>
                    <w:rPr>
                      <w:rFonts w:ascii="Cambria Math" w:hAnsi="Cambria Math"/>
                    </w:rPr>
                    <m:t>-1</m:t>
                  </m:r>
                </m:sup>
              </m:sSup>
              <m:r>
                <m:rPr>
                  <m:sty m:val="bi"/>
                </m:rPr>
                <w:rPr>
                  <w:rFonts w:ascii="Cambria Math" w:hAnsi="Cambria Math"/>
                </w:rPr>
                <m:t>C</m:t>
              </m:r>
            </m:e>
          </m:d>
          <m:r>
            <w:ins w:id="545" w:author="Editor" w:date="2018-08-30T13:29:00Z">
              <w:rPr>
                <w:rFonts w:ascii="Cambria Math" w:hAnsi="Cambria Math"/>
              </w:rPr>
              <m:t>,</m:t>
            </w:ins>
          </m:r>
          <m:r>
            <w:del w:id="546" w:author="Editor" w:date="2018-08-30T13:29:00Z">
              <w:rPr>
                <w:rFonts w:ascii="Cambria Math" w:hAnsi="Cambria Math"/>
              </w:rPr>
              <m:t>;</m:t>
            </w:del>
          </m:r>
          <m:r>
            <w:rPr>
              <w:rFonts w:ascii="Cambria Math" w:hAnsi="Cambria Math"/>
            </w:rPr>
            <m:t>where</m:t>
          </m:r>
          <m:r>
            <w:ins w:id="547" w:author="Editor" w:date="2018-08-30T13:29:00Z">
              <w:rPr>
                <w:rFonts w:ascii="Cambria Math" w:hAnsi="Cambria Math"/>
              </w:rPr>
              <m:t xml:space="preserve"> </m:t>
            </w:ins>
          </m:r>
          <m:r>
            <m:rPr>
              <m:sty m:val="bi"/>
            </m:rPr>
            <w:rPr>
              <w:rFonts w:ascii="Cambria Math" w:hAnsi="Cambria Math"/>
            </w:rPr>
            <m:t>C</m:t>
          </m:r>
          <m:r>
            <w:rPr>
              <w:rFonts w:ascii="Cambria Math" w:hAnsi="Cambria Math"/>
            </w:rPr>
            <m:t>=[corr</m:t>
          </m:r>
          <m:d>
            <m:dPr>
              <m:ctrlPr>
                <w:rPr>
                  <w:rFonts w:ascii="Cambria Math" w:hAnsi="Cambria Math"/>
                  <w:i/>
                </w:rPr>
              </m:ctrlPr>
            </m:dPr>
            <m:e>
              <m:sSub>
                <m:sSubPr>
                  <m:ctrlPr>
                    <w:rPr>
                      <w:rFonts w:ascii="Cambria Math" w:hAnsi="Cambria Math"/>
                    </w:rPr>
                  </m:ctrlPr>
                </m:sSubPr>
                <m:e>
                  <m:r>
                    <m:rPr>
                      <m:sty m:val="bi"/>
                    </m:rPr>
                    <w:rPr>
                      <w:rFonts w:ascii="Cambria Math" w:hAnsi="Cambria Math"/>
                    </w:rPr>
                    <m:t>χ</m:t>
                  </m:r>
                </m:e>
                <m:sub>
                  <m:r>
                    <w:rPr>
                      <w:rFonts w:ascii="Cambria Math" w:hAnsi="Cambria Math"/>
                    </w:rPr>
                    <m:t>i</m:t>
                  </m:r>
                </m:sub>
              </m:sSub>
              <m:r>
                <w:rPr>
                  <w:rFonts w:ascii="Cambria Math" w:hAnsi="Cambria Math"/>
                </w:rPr>
                <m:t>,</m:t>
              </m:r>
              <m:sSub>
                <m:sSubPr>
                  <m:ctrlPr>
                    <w:rPr>
                      <w:rFonts w:ascii="Cambria Math" w:hAnsi="Cambria Math"/>
                    </w:rPr>
                  </m:ctrlPr>
                </m:sSubPr>
                <m:e>
                  <m:r>
                    <m:rPr>
                      <m:sty m:val="bi"/>
                    </m:rPr>
                    <w:rPr>
                      <w:rFonts w:ascii="Cambria Math" w:hAnsi="Cambria Math"/>
                    </w:rPr>
                    <m:t>ν</m:t>
                  </m:r>
                </m:e>
                <m:sub>
                  <m:r>
                    <w:rPr>
                      <w:rFonts w:ascii="Cambria Math" w:hAnsi="Cambria Math"/>
                    </w:rPr>
                    <m:t>j</m:t>
                  </m:r>
                </m:sub>
              </m:sSub>
            </m:e>
          </m:d>
          <m:sSub>
            <m:sSubPr>
              <m:ctrlPr>
                <w:rPr>
                  <w:rFonts w:ascii="Cambria Math" w:hAnsi="Cambria Math"/>
                </w:rPr>
              </m:ctrlPr>
            </m:sSubPr>
            <m:e>
              <m:r>
                <w:rPr>
                  <w:rFonts w:ascii="Cambria Math" w:hAnsi="Cambria Math"/>
                </w:rPr>
                <m:t>]</m:t>
              </m:r>
            </m:e>
            <m:sub>
              <m:eqArr>
                <m:eqArrPr>
                  <m:ctrlPr>
                    <w:rPr>
                      <w:rFonts w:ascii="Cambria Math" w:hAnsi="Cambria Math"/>
                      <w:i/>
                    </w:rPr>
                  </m:ctrlPr>
                </m:eqArrPr>
                <m:e>
                  <m:r>
                    <w:rPr>
                      <w:rFonts w:ascii="Cambria Math" w:hAnsi="Cambria Math"/>
                    </w:rPr>
                    <m:t>i=1,…,n</m:t>
                  </m:r>
                </m:e>
                <m:e>
                  <m:r>
                    <w:rPr>
                      <w:rFonts w:ascii="Cambria Math" w:hAnsi="Cambria Math"/>
                    </w:rPr>
                    <m:t>j=1,…,r</m:t>
                  </m:r>
                </m:e>
              </m:eqArr>
            </m:sub>
          </m:sSub>
          <m:r>
            <w:ins w:id="548" w:author="Editor" w:date="2018-08-30T13:30:00Z">
              <m:rPr>
                <m:sty m:val="p"/>
              </m:rPr>
              <w:rPr>
                <w:rFonts w:ascii="Cambria Math" w:hAnsi="Cambria Math"/>
              </w:rPr>
              <m:t xml:space="preserve"> </m:t>
            </w:ins>
          </m:r>
          <m:r>
            <w:ins w:id="549" w:author="Editor" w:date="2018-08-30T13:29:00Z">
              <m:rPr>
                <m:sty m:val="p"/>
              </m:rPr>
              <w:rPr>
                <w:rFonts w:ascii="Cambria Math" w:hAnsi="Cambria Math"/>
              </w:rPr>
              <m:t>and</m:t>
            </w:ins>
          </m:r>
          <m:r>
            <w:del w:id="550" w:author="Editor" w:date="2018-08-30T13:29:00Z">
              <w:rPr>
                <w:rFonts w:ascii="Cambria Math" w:hAnsi="Cambria Math"/>
              </w:rPr>
              <m:t>,</m:t>
            </w:del>
          </m:r>
          <m:r>
            <w:ins w:id="551" w:author="Editor" w:date="2018-08-30T13:29:00Z">
              <w:rPr>
                <w:rFonts w:ascii="Cambria Math" w:hAnsi="Cambria Math"/>
              </w:rPr>
              <m:t xml:space="preserve"> </m:t>
            </w:ins>
          </m:r>
          <m:r>
            <m:rPr>
              <m:sty m:val="bi"/>
            </m:rPr>
            <w:rPr>
              <w:rFonts w:ascii="Cambria Math" w:hAnsi="Cambria Math"/>
            </w:rPr>
            <m:t>R</m:t>
          </m:r>
          <m:r>
            <w:rPr>
              <w:rFonts w:ascii="Cambria Math" w:hAnsi="Cambria Math"/>
            </w:rPr>
            <m:t>=[corr(</m:t>
          </m:r>
          <m:sSub>
            <m:sSubPr>
              <m:ctrlPr>
                <w:rPr>
                  <w:rFonts w:ascii="Cambria Math" w:hAnsi="Cambria Math"/>
                </w:rPr>
              </m:ctrlPr>
            </m:sSubPr>
            <m:e>
              <m:r>
                <m:rPr>
                  <m:sty m:val="bi"/>
                </m:rPr>
                <w:rPr>
                  <w:rFonts w:ascii="Cambria Math" w:hAnsi="Cambria Math"/>
                </w:rPr>
                <m:t>χ</m:t>
              </m:r>
            </m:e>
            <m:sub>
              <m:r>
                <w:rPr>
                  <w:rFonts w:ascii="Cambria Math" w:hAnsi="Cambria Math"/>
                </w:rPr>
                <m:t>i</m:t>
              </m:r>
            </m:sub>
          </m:sSub>
          <m:r>
            <w:rPr>
              <w:rFonts w:ascii="Cambria Math" w:hAnsi="Cambria Math"/>
            </w:rPr>
            <m:t>,</m:t>
          </m:r>
          <m:sSub>
            <m:sSubPr>
              <m:ctrlPr>
                <w:rPr>
                  <w:rFonts w:ascii="Cambria Math" w:hAnsi="Cambria Math"/>
                </w:rPr>
              </m:ctrlPr>
            </m:sSubPr>
            <m:e>
              <m:r>
                <m:rPr>
                  <m:sty m:val="bi"/>
                </m:rPr>
                <w:rPr>
                  <w:rFonts w:ascii="Cambria Math" w:hAnsi="Cambria Math"/>
                </w:rPr>
                <m:t>χ</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m:t>
              </m:r>
            </m:e>
            <m:sub>
              <m:r>
                <w:rPr>
                  <w:rFonts w:ascii="Cambria Math" w:hAnsi="Cambria Math"/>
                </w:rPr>
                <m:t>i,j=1</m:t>
              </m:r>
            </m:sub>
            <m:sup>
              <m:r>
                <w:rPr>
                  <w:rFonts w:ascii="Cambria Math" w:hAnsi="Cambria Math"/>
                </w:rPr>
                <m:t>n</m:t>
              </m:r>
            </m:sup>
          </m:sSubSup>
          <m:r>
            <w:rPr>
              <w:rFonts w:ascii="Cambria Math" w:hAnsi="Cambria Math"/>
            </w:rPr>
            <m:t>.</m:t>
          </m:r>
        </m:oMath>
      </m:oMathPara>
    </w:p>
    <w:p w14:paraId="3F265D86" w14:textId="4A229E1B" w:rsidR="00E16621" w:rsidRPr="001D2462" w:rsidRDefault="000E7FCD">
      <w:pPr>
        <w:pStyle w:val="FirstParagraph"/>
      </w:pPr>
      <w:r w:rsidRPr="001D2462">
        <w:t xml:space="preserve">This coefficient lies between 0 and 1. </w:t>
      </w:r>
      <w:del w:id="552" w:author="Editor" w:date="2018-08-30T13:30:00Z">
        <w:r w:rsidRPr="001D2462" w:rsidDel="00AC73E4">
          <w:delText xml:space="preserve">The </w:delText>
        </w:r>
      </w:del>
      <w:ins w:id="553" w:author="Editor" w:date="2018-08-30T13:30:00Z">
        <w:r w:rsidR="00AC73E4" w:rsidRPr="001D2462">
          <w:t xml:space="preserve">A </w:t>
        </w:r>
      </w:ins>
      <w:r w:rsidRPr="001D2462">
        <w:t xml:space="preserve">bigger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1D2462">
        <w:t xml:space="preserve"> means </w:t>
      </w:r>
      <w:ins w:id="554" w:author="Editor" w:date="2018-08-30T13:30:00Z">
        <w:r w:rsidR="00AC73E4" w:rsidRPr="001D2462">
          <w:t>that we have a</w:t>
        </w:r>
      </w:ins>
      <w:del w:id="555" w:author="Editor" w:date="2018-08-30T13:30:00Z">
        <w:r w:rsidRPr="001D2462" w:rsidDel="00AC73E4">
          <w:delText>the</w:delText>
        </w:r>
      </w:del>
      <w:r w:rsidRPr="001D2462">
        <w:t xml:space="preserve"> better feature subset</w:t>
      </w:r>
      <w:del w:id="556" w:author="Editor" w:date="2018-08-30T13:30:00Z">
        <w:r w:rsidRPr="001D2462" w:rsidDel="00AC73E4">
          <w:delText xml:space="preserve"> we have</w:delText>
        </w:r>
      </w:del>
      <w:r w:rsidRPr="001D2462">
        <w:t>.</w:t>
      </w:r>
    </w:p>
    <w:p w14:paraId="3DDEB8B8" w14:textId="388B51CD" w:rsidR="00E16621" w:rsidRPr="001D2462" w:rsidRDefault="000E7FCD">
      <w:pPr>
        <w:pStyle w:val="BodyText"/>
      </w:pPr>
      <w:r w:rsidRPr="001D2462">
        <w:t xml:space="preserve">The model stability is given by the logarithmic ratio between </w:t>
      </w:r>
      <w:ins w:id="557" w:author="Editor" w:date="2018-08-30T13:30:00Z">
        <w:r w:rsidR="00AC73E4" w:rsidRPr="001D2462">
          <w:t xml:space="preserve">the </w:t>
        </w:r>
      </w:ins>
      <w:r w:rsidRPr="001D2462">
        <w:t>minim</w:t>
      </w:r>
      <w:ins w:id="558" w:author="Editor" w:date="2018-08-30T14:17:00Z">
        <w:r w:rsidR="0098536A" w:rsidRPr="001D2462">
          <w:t>um</w:t>
        </w:r>
      </w:ins>
      <w:del w:id="559" w:author="Editor" w:date="2018-08-30T14:17:00Z">
        <w:r w:rsidRPr="001D2462" w:rsidDel="0098536A">
          <w:delText>al</w:delText>
        </w:r>
      </w:del>
      <w:r w:rsidRPr="001D2462">
        <w:t xml:space="preserve"> eigenvalue </w:t>
      </w:r>
      <m:oMath>
        <m:sSub>
          <m:sSubPr>
            <m:ctrlPr>
              <w:rPr>
                <w:rFonts w:ascii="Cambria Math" w:hAnsi="Cambria Math"/>
              </w:rPr>
            </m:ctrlPr>
          </m:sSubPr>
          <m:e>
            <m:r>
              <w:rPr>
                <w:rFonts w:ascii="Cambria Math" w:hAnsi="Cambria Math"/>
              </w:rPr>
              <m:t>λ</m:t>
            </m:r>
          </m:e>
          <m:sub>
            <m:r>
              <w:rPr>
                <w:rFonts w:ascii="Cambria Math" w:hAnsi="Cambria Math"/>
              </w:rPr>
              <m:t>min</m:t>
            </m:r>
          </m:sub>
        </m:sSub>
      </m:oMath>
      <w:r w:rsidRPr="001D2462">
        <w:t xml:space="preserve"> and maximum eigenvalue </w:t>
      </w:r>
      <m:oMath>
        <m:sSub>
          <m:sSubPr>
            <m:ctrlPr>
              <w:rPr>
                <w:rFonts w:ascii="Cambria Math" w:hAnsi="Cambria Math"/>
              </w:rPr>
            </m:ctrlPr>
          </m:sSubPr>
          <m:e>
            <m:r>
              <w:rPr>
                <w:rFonts w:ascii="Cambria Math" w:hAnsi="Cambria Math"/>
              </w:rPr>
              <m:t>λ</m:t>
            </m:r>
          </m:e>
          <m:sub>
            <m:r>
              <w:rPr>
                <w:rFonts w:ascii="Cambria Math" w:hAnsi="Cambria Math"/>
              </w:rPr>
              <m:t>max</m:t>
            </m:r>
          </m:sub>
        </m:sSub>
      </m:oMath>
      <w:r w:rsidRPr="001D2462">
        <w:t xml:space="preserve"> of </w:t>
      </w:r>
      <w:del w:id="560" w:author="Editor" w:date="2018-08-30T14:17:00Z">
        <w:r w:rsidRPr="001D2462" w:rsidDel="0098536A">
          <w:delText xml:space="preserve">the </w:delText>
        </w:r>
      </w:del>
      <w:r w:rsidRPr="001D2462">
        <w:t>matrix </w:t>
      </w:r>
      <m:oMath>
        <m:sSup>
          <m:sSupPr>
            <m:ctrlPr>
              <w:rPr>
                <w:rFonts w:ascii="Cambria Math" w:hAnsi="Cambria Math"/>
              </w:rPr>
            </m:ctrlPr>
          </m:sSupPr>
          <m:e>
            <m:r>
              <m:rPr>
                <m:sty m:val="bi"/>
              </m:rPr>
              <w:rPr>
                <w:rFonts w:ascii="Cambria Math" w:hAnsi="Cambria Math"/>
              </w:rPr>
              <m:t>X</m:t>
            </m:r>
          </m:e>
          <m:sup>
            <m:r>
              <m:rPr>
                <m:scr m:val="sans-serif"/>
              </m:rPr>
              <w:rPr>
                <w:rFonts w:ascii="Cambria Math" w:hAnsi="Cambria Math"/>
              </w:rPr>
              <m:t>T</m:t>
            </m:r>
          </m:sup>
        </m:sSup>
        <m:r>
          <m:rPr>
            <m:sty m:val="bi"/>
          </m:rPr>
          <w:rPr>
            <w:rFonts w:ascii="Cambria Math" w:hAnsi="Cambria Math"/>
          </w:rPr>
          <m:t>X</m:t>
        </m:r>
      </m:oMath>
      <w:r w:rsidRPr="001D2462">
        <w:t>:</w:t>
      </w:r>
    </w:p>
    <w:p w14:paraId="246138EC" w14:textId="77777777" w:rsidR="00E16621" w:rsidRPr="001D2462" w:rsidRDefault="000E7FCD">
      <w:pPr>
        <w:pStyle w:val="BodyText"/>
        <w:jc w:val="center"/>
      </w:pPr>
      <m:oMathPara>
        <m:oMathParaPr>
          <m:jc m:val="center"/>
        </m:oMathParaPr>
        <m:oMath>
          <m:r>
            <w:rPr>
              <w:rFonts w:ascii="Cambria Math" w:hAnsi="Cambria Math"/>
            </w:rPr>
            <m:t>Stability=ln</m:t>
          </m:r>
          <m:f>
            <m:fPr>
              <m:ctrlPr>
                <w:rPr>
                  <w:rFonts w:ascii="Cambria Math" w:hAnsi="Cambria Math"/>
                  <w:i/>
                </w:rPr>
              </m:ctrlPr>
            </m:fPr>
            <m:num>
              <m:sSub>
                <m:sSubPr>
                  <m:ctrlPr>
                    <w:rPr>
                      <w:rFonts w:ascii="Cambria Math" w:hAnsi="Cambria Math"/>
                    </w:rPr>
                  </m:ctrlPr>
                </m:sSubPr>
                <m:e>
                  <m:r>
                    <w:rPr>
                      <w:rFonts w:ascii="Cambria Math" w:hAnsi="Cambria Math"/>
                    </w:rPr>
                    <m:t>λ</m:t>
                  </m:r>
                </m:e>
                <m:sub>
                  <m:r>
                    <w:rPr>
                      <w:rFonts w:ascii="Cambria Math" w:hAnsi="Cambria Math"/>
                    </w:rPr>
                    <m:t>min</m:t>
                  </m:r>
                </m:sub>
              </m:sSub>
            </m:num>
            <m:den>
              <m:sSub>
                <m:sSubPr>
                  <m:ctrlPr>
                    <w:rPr>
                      <w:rFonts w:ascii="Cambria Math" w:hAnsi="Cambria Math"/>
                    </w:rPr>
                  </m:ctrlPr>
                </m:sSubPr>
                <m:e>
                  <m:r>
                    <w:rPr>
                      <w:rFonts w:ascii="Cambria Math" w:hAnsi="Cambria Math"/>
                    </w:rPr>
                    <m:t>λ</m:t>
                  </m:r>
                </m:e>
                <m:sub>
                  <m:r>
                    <w:rPr>
                      <w:rFonts w:ascii="Cambria Math" w:hAnsi="Cambria Math"/>
                    </w:rPr>
                    <m:t>max</m:t>
                  </m:r>
                </m:sub>
              </m:sSub>
            </m:den>
          </m:f>
          <m:r>
            <w:rPr>
              <w:rFonts w:ascii="Cambria Math" w:hAnsi="Cambria Math"/>
            </w:rPr>
            <m:t>.</m:t>
          </m:r>
        </m:oMath>
      </m:oMathPara>
    </w:p>
    <w:p w14:paraId="40D1738D" w14:textId="5B17FDAB" w:rsidR="00E16621" w:rsidRPr="001D2462" w:rsidRDefault="000E7FCD">
      <w:pPr>
        <w:pStyle w:val="FirstParagraph"/>
      </w:pPr>
      <w:r w:rsidRPr="001D2462">
        <w:t xml:space="preserve">A smaller </w:t>
      </w:r>
      <w:del w:id="561" w:author="Editor" w:date="2018-08-30T13:30:00Z">
        <w:r w:rsidRPr="001D2462" w:rsidDel="00AC73E4">
          <w:delText xml:space="preserve">value of </w:delText>
        </w:r>
      </w:del>
      <w:del w:id="562" w:author="Quality Control Editor" w:date="2018-09-05T16:02:00Z">
        <w:r w:rsidRPr="001D2462" w:rsidDel="001D2462">
          <w:delText>S</w:delText>
        </w:r>
      </w:del>
      <w:ins w:id="563" w:author="Quality Control Editor" w:date="2018-09-05T16:02:00Z">
        <w:r w:rsidR="001D2462">
          <w:t>s</w:t>
        </w:r>
      </w:ins>
      <w:r w:rsidRPr="001D2462">
        <w:t xml:space="preserve">tability </w:t>
      </w:r>
      <w:ins w:id="564" w:author="Editor" w:date="2018-08-30T13:30:00Z">
        <w:r w:rsidR="00AC73E4" w:rsidRPr="001D2462">
          <w:t xml:space="preserve">value </w:t>
        </w:r>
      </w:ins>
      <w:r w:rsidRPr="001D2462">
        <w:t xml:space="preserve">indicates less multicollinearity in </w:t>
      </w:r>
      <w:del w:id="565" w:author="Editor" w:date="2018-08-30T13:30:00Z">
        <w:r w:rsidRPr="001D2462" w:rsidDel="00AC73E4">
          <w:delText xml:space="preserve">the </w:delText>
        </w:r>
      </w:del>
      <w:r w:rsidRPr="001D2462">
        <w:t>matrix </w:t>
      </w:r>
      <m:oMath>
        <m:r>
          <m:rPr>
            <m:sty m:val="bi"/>
          </m:rPr>
          <w:rPr>
            <w:rFonts w:ascii="Cambria Math" w:hAnsi="Cambria Math"/>
          </w:rPr>
          <m:t>X</m:t>
        </m:r>
      </m:oMath>
      <w:r w:rsidRPr="001D2462">
        <w:t>.</w:t>
      </w:r>
    </w:p>
    <w:p w14:paraId="3E4ABC71" w14:textId="55D50D54" w:rsidR="00E16621" w:rsidRPr="001D2462" w:rsidRDefault="000E7FCD">
      <w:pPr>
        <w:pStyle w:val="BodyText"/>
      </w:pPr>
      <w:r w:rsidRPr="001D2462">
        <w:t>The scaled Root Mean Squared Error (sRMSE) shows the quality of the model prediction. We estimate</w:t>
      </w:r>
      <w:ins w:id="566" w:author="Editor" w:date="2018-08-30T13:30:00Z">
        <w:r w:rsidR="00AC73E4" w:rsidRPr="001D2462">
          <w:t xml:space="preserve"> the</w:t>
        </w:r>
      </w:ins>
      <w:r w:rsidRPr="001D2462">
        <w:t xml:space="preserve"> sRMSE </w:t>
      </w:r>
      <w:del w:id="567" w:author="Editor" w:date="2018-08-30T13:30:00Z">
        <w:r w:rsidRPr="001D2462" w:rsidDel="00AC73E4">
          <w:delText xml:space="preserve">on </w:delText>
        </w:r>
      </w:del>
      <w:ins w:id="568" w:author="Editor" w:date="2018-08-30T13:30:00Z">
        <w:r w:rsidR="00AC73E4" w:rsidRPr="001D2462">
          <w:t xml:space="preserve">using the </w:t>
        </w:r>
      </w:ins>
      <w:r w:rsidRPr="001D2462">
        <w:t>train</w:t>
      </w:r>
      <w:ins w:id="569" w:author="Editor" w:date="2018-08-30T13:31:00Z">
        <w:r w:rsidR="00AC73E4" w:rsidRPr="001D2462">
          <w:t>ing</w:t>
        </w:r>
      </w:ins>
      <w:r w:rsidRPr="001D2462">
        <w:t xml:space="preserve"> and test</w:t>
      </w:r>
      <w:ins w:id="570" w:author="Editor" w:date="2018-08-30T13:31:00Z">
        <w:r w:rsidR="00AC73E4" w:rsidRPr="001D2462">
          <w:t>ing</w:t>
        </w:r>
      </w:ins>
      <w:r w:rsidRPr="001D2462">
        <w:t xml:space="preserve"> data.</w:t>
      </w:r>
    </w:p>
    <w:p w14:paraId="542C1B2F" w14:textId="77777777" w:rsidR="00E16621" w:rsidRPr="001D2462" w:rsidRDefault="000E7FCD">
      <w:pPr>
        <w:pStyle w:val="BodyText"/>
        <w:jc w:val="center"/>
      </w:pPr>
      <m:oMathPara>
        <m:oMathParaPr>
          <m:jc m:val="center"/>
        </m:oMathParaPr>
        <m:oMath>
          <m:r>
            <w:rPr>
              <w:rFonts w:ascii="Cambria Math" w:hAnsi="Cambria Math"/>
            </w:rPr>
            <m:t>sRMSE(</m:t>
          </m:r>
          <m:r>
            <m:rPr>
              <m:sty m:val="bi"/>
            </m:rPr>
            <w:rPr>
              <w:rFonts w:ascii="Cambria Math" w:hAnsi="Cambria Math"/>
            </w:rPr>
            <m:t>Y</m:t>
          </m:r>
          <m:r>
            <w:rPr>
              <w:rFonts w:ascii="Cambria Math" w:hAnsi="Cambria Math"/>
            </w:rPr>
            <m:t>,</m:t>
          </m:r>
          <m:sSub>
            <m:sSubPr>
              <m:ctrlPr>
                <w:rPr>
                  <w:rFonts w:ascii="Cambria Math" w:hAnsi="Cambria Math"/>
                </w:rPr>
              </m:ctrlPr>
            </m:sSubPr>
            <m:e>
              <m:limUpp>
                <m:limUppPr>
                  <m:ctrlPr>
                    <w:rPr>
                      <w:rFonts w:ascii="Cambria Math" w:hAnsi="Cambria Math"/>
                    </w:rPr>
                  </m:ctrlPr>
                </m:limUppPr>
                <m:e>
                  <m:r>
                    <m:rPr>
                      <m:sty m:val="bi"/>
                    </m:rPr>
                    <w:rPr>
                      <w:rFonts w:ascii="Cambria Math" w:hAnsi="Cambria Math"/>
                    </w:rPr>
                    <m:t>Y</m:t>
                  </m:r>
                </m:e>
                <m:lim>
                  <m:r>
                    <w:rPr>
                      <w:rFonts w:ascii="Cambria Math" w:hAnsi="Cambria Math"/>
                    </w:rPr>
                    <m:t>ˆ</m:t>
                  </m:r>
                </m:lim>
              </m:limUpp>
            </m:e>
            <m:sub>
              <m:r>
                <m:rPr>
                  <m:sty m:val="bi"/>
                </m:rPr>
                <w:rPr>
                  <w:rFonts w:ascii="Cambria Math" w:hAnsi="Cambria Math"/>
                </w:rPr>
                <m:t>a</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MSE(</m:t>
                  </m:r>
                  <m:r>
                    <m:rPr>
                      <m:sty m:val="bi"/>
                    </m:rPr>
                    <w:rPr>
                      <w:rFonts w:ascii="Cambria Math" w:hAnsi="Cambria Math"/>
                    </w:rPr>
                    <m:t>Y</m:t>
                  </m:r>
                  <m:r>
                    <w:rPr>
                      <w:rFonts w:ascii="Cambria Math" w:hAnsi="Cambria Math"/>
                    </w:rPr>
                    <m:t>,</m:t>
                  </m:r>
                  <m:sSub>
                    <m:sSubPr>
                      <m:ctrlPr>
                        <w:rPr>
                          <w:rFonts w:ascii="Cambria Math" w:hAnsi="Cambria Math"/>
                        </w:rPr>
                      </m:ctrlPr>
                    </m:sSubPr>
                    <m:e>
                      <m:limUpp>
                        <m:limUppPr>
                          <m:ctrlPr>
                            <w:rPr>
                              <w:rFonts w:ascii="Cambria Math" w:hAnsi="Cambria Math"/>
                            </w:rPr>
                          </m:ctrlPr>
                        </m:limUppPr>
                        <m:e>
                          <m:r>
                            <m:rPr>
                              <m:sty m:val="bi"/>
                            </m:rPr>
                            <w:rPr>
                              <w:rFonts w:ascii="Cambria Math" w:hAnsi="Cambria Math"/>
                            </w:rPr>
                            <m:t>Y</m:t>
                          </m:r>
                        </m:e>
                        <m:lim>
                          <m:r>
                            <w:rPr>
                              <w:rFonts w:ascii="Cambria Math" w:hAnsi="Cambria Math"/>
                            </w:rPr>
                            <m:t>ˆ</m:t>
                          </m:r>
                        </m:lim>
                      </m:limUpp>
                    </m:e>
                    <m:sub>
                      <m:r>
                        <m:rPr>
                          <m:sty m:val="bi"/>
                        </m:rPr>
                        <w:rPr>
                          <w:rFonts w:ascii="Cambria Math" w:hAnsi="Cambria Math"/>
                        </w:rPr>
                        <m:t>a</m:t>
                      </m:r>
                    </m:sub>
                  </m:sSub>
                  <m:r>
                    <w:rPr>
                      <w:rFonts w:ascii="Cambria Math" w:hAnsi="Cambria Math"/>
                    </w:rPr>
                    <m:t>)</m:t>
                  </m:r>
                </m:num>
                <m:den>
                  <m:r>
                    <w:rPr>
                      <w:rFonts w:ascii="Cambria Math" w:hAnsi="Cambria Math"/>
                    </w:rPr>
                    <m:t>MSE(</m:t>
                  </m:r>
                  <m:r>
                    <m:rPr>
                      <m:sty m:val="bi"/>
                    </m:rPr>
                    <w:rPr>
                      <w:rFonts w:ascii="Cambria Math" w:hAnsi="Cambria Math"/>
                    </w:rPr>
                    <m:t>Y</m:t>
                  </m:r>
                  <m:r>
                    <w:rPr>
                      <w:rFonts w:ascii="Cambria Math" w:hAnsi="Cambria Math"/>
                    </w:rPr>
                    <m:t>,</m:t>
                  </m:r>
                  <m:bar>
                    <m:barPr>
                      <m:pos m:val="top"/>
                      <m:ctrlPr>
                        <w:rPr>
                          <w:rFonts w:ascii="Cambria Math" w:hAnsi="Cambria Math"/>
                          <w:i/>
                        </w:rPr>
                      </m:ctrlPr>
                    </m:barPr>
                    <m:e>
                      <m:r>
                        <m:rPr>
                          <m:sty m:val="bi"/>
                        </m:rPr>
                        <w:rPr>
                          <w:rFonts w:ascii="Cambria Math" w:hAnsi="Cambria Math"/>
                        </w:rPr>
                        <m:t>Y</m:t>
                      </m:r>
                    </m:e>
                  </m:bar>
                  <m:r>
                    <w:rPr>
                      <w:rFonts w:ascii="Cambria Math" w:hAnsi="Cambria Math"/>
                    </w:rPr>
                    <m:t>)</m:t>
                  </m:r>
                </m:den>
              </m:f>
            </m:e>
          </m:rad>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Y</m:t>
              </m:r>
              <m:r>
                <w:rPr>
                  <w:rFonts w:ascii="Cambria Math" w:hAnsi="Cambria Math"/>
                </w:rPr>
                <m:t>-</m:t>
              </m:r>
              <m:sSub>
                <m:sSubPr>
                  <m:ctrlPr>
                    <w:rPr>
                      <w:rFonts w:ascii="Cambria Math" w:hAnsi="Cambria Math"/>
                    </w:rPr>
                  </m:ctrlPr>
                </m:sSubPr>
                <m:e>
                  <m:limUpp>
                    <m:limUppPr>
                      <m:ctrlPr>
                        <w:rPr>
                          <w:rFonts w:ascii="Cambria Math" w:hAnsi="Cambria Math"/>
                        </w:rPr>
                      </m:ctrlPr>
                    </m:limUppPr>
                    <m:e>
                      <m:r>
                        <m:rPr>
                          <m:sty m:val="bi"/>
                        </m:rPr>
                        <w:rPr>
                          <w:rFonts w:ascii="Cambria Math" w:hAnsi="Cambria Math"/>
                        </w:rPr>
                        <m:t>Y</m:t>
                      </m:r>
                    </m:e>
                    <m:lim>
                      <m:r>
                        <w:rPr>
                          <w:rFonts w:ascii="Cambria Math" w:hAnsi="Cambria Math"/>
                        </w:rPr>
                        <m:t>ˆ</m:t>
                      </m:r>
                    </m:lim>
                  </m:limUpp>
                </m:e>
                <m:sub>
                  <m:r>
                    <m:rPr>
                      <m:sty m:val="bi"/>
                    </m:rPr>
                    <w:rPr>
                      <w:rFonts w:ascii="Cambria Math" w:hAnsi="Cambria Math"/>
                    </w:rPr>
                    <m:t>a</m:t>
                  </m:r>
                </m:sub>
              </m:sSub>
              <m:sSub>
                <m:sSubPr>
                  <m:ctrlPr>
                    <w:rPr>
                      <w:rFonts w:ascii="Cambria Math" w:hAnsi="Cambria Math"/>
                    </w:rPr>
                  </m:ctrlPr>
                </m:sSubPr>
                <m:e>
                  <m:r>
                    <w:rPr>
                      <w:rFonts w:ascii="Cambria Math" w:hAnsi="Cambria Math"/>
                    </w:rPr>
                    <m:t>∥</m:t>
                  </m:r>
                </m:e>
                <m:sub>
                  <m:r>
                    <w:rPr>
                      <w:rFonts w:ascii="Cambria Math" w:hAnsi="Cambria Math"/>
                    </w:rPr>
                    <m:t>2</m:t>
                  </m:r>
                </m:sub>
              </m:sSub>
            </m:num>
            <m:den>
              <m:r>
                <w:rPr>
                  <w:rFonts w:ascii="Cambria Math" w:hAnsi="Cambria Math"/>
                </w:rPr>
                <m:t>∥</m:t>
              </m:r>
              <m:r>
                <m:rPr>
                  <m:sty m:val="bi"/>
                </m:rPr>
                <w:rPr>
                  <w:rFonts w:ascii="Cambria Math" w:hAnsi="Cambria Math"/>
                </w:rPr>
                <m:t>Y</m:t>
              </m:r>
              <m:r>
                <w:rPr>
                  <w:rFonts w:ascii="Cambria Math" w:hAnsi="Cambria Math"/>
                </w:rPr>
                <m:t>-</m:t>
              </m:r>
              <m:bar>
                <m:barPr>
                  <m:pos m:val="top"/>
                  <m:ctrlPr>
                    <w:rPr>
                      <w:rFonts w:ascii="Cambria Math" w:hAnsi="Cambria Math"/>
                      <w:i/>
                    </w:rPr>
                  </m:ctrlPr>
                </m:barPr>
                <m:e>
                  <m:r>
                    <m:rPr>
                      <m:sty m:val="bi"/>
                    </m:rPr>
                    <w:rPr>
                      <w:rFonts w:ascii="Cambria Math" w:hAnsi="Cambria Math"/>
                    </w:rPr>
                    <m:t>Y</m:t>
                  </m:r>
                </m:e>
              </m:bar>
              <m:sSub>
                <m:sSubPr>
                  <m:ctrlPr>
                    <w:rPr>
                      <w:rFonts w:ascii="Cambria Math" w:hAnsi="Cambria Math"/>
                    </w:rPr>
                  </m:ctrlPr>
                </m:sSubPr>
                <m:e>
                  <m:r>
                    <w:rPr>
                      <w:rFonts w:ascii="Cambria Math" w:hAnsi="Cambria Math"/>
                    </w:rPr>
                    <m:t>∥</m:t>
                  </m:r>
                </m:e>
                <m:sub>
                  <m:r>
                    <w:rPr>
                      <w:rFonts w:ascii="Cambria Math" w:hAnsi="Cambria Math"/>
                    </w:rPr>
                    <m:t>2</m:t>
                  </m:r>
                </m:sub>
              </m:sSub>
            </m:den>
          </m:f>
          <m:r>
            <w:rPr>
              <w:rFonts w:ascii="Cambria Math" w:hAnsi="Cambria Math"/>
            </w:rPr>
            <m:t>.</m:t>
          </m:r>
        </m:oMath>
      </m:oMathPara>
    </w:p>
    <w:p w14:paraId="3B1BB5A3" w14:textId="63BB0235" w:rsidR="00E16621" w:rsidRPr="001D2462" w:rsidRDefault="000E7FCD">
      <w:pPr>
        <w:pStyle w:val="FirstParagraph"/>
      </w:pPr>
      <w:r w:rsidRPr="001D2462">
        <w:lastRenderedPageBreak/>
        <w:t>Here</w:t>
      </w:r>
      <w:ins w:id="571" w:author="Editor" w:date="2018-08-30T13:31:00Z">
        <w:r w:rsidR="00AC73E4" w:rsidRPr="001D2462">
          <w:t>,</w:t>
        </w:r>
      </w:ins>
      <w:r w:rsidRPr="001D2462">
        <w:t xml:space="preserve"> </w:t>
      </w:r>
      <m:oMath>
        <m:sSub>
          <m:sSubPr>
            <m:ctrlPr>
              <w:rPr>
                <w:rFonts w:ascii="Cambria Math" w:hAnsi="Cambria Math"/>
              </w:rPr>
            </m:ctrlPr>
          </m:sSubPr>
          <m:e>
            <m:limUpp>
              <m:limUppPr>
                <m:ctrlPr>
                  <w:rPr>
                    <w:rFonts w:ascii="Cambria Math" w:hAnsi="Cambria Math"/>
                  </w:rPr>
                </m:ctrlPr>
              </m:limUppPr>
              <m:e>
                <m:r>
                  <m:rPr>
                    <m:sty m:val="bi"/>
                  </m:rPr>
                  <w:rPr>
                    <w:rFonts w:ascii="Cambria Math" w:hAnsi="Cambria Math"/>
                  </w:rPr>
                  <m:t>Y</m:t>
                </m:r>
              </m:e>
              <m:lim>
                <m:r>
                  <w:rPr>
                    <w:rFonts w:ascii="Cambria Math" w:hAnsi="Cambria Math"/>
                  </w:rPr>
                  <m:t>ˆ</m:t>
                </m:r>
              </m:lim>
            </m:limUpp>
          </m:e>
          <m:sub>
            <m:r>
              <m:rPr>
                <m:sty m:val="bi"/>
              </m:rPr>
              <w:rPr>
                <w:rFonts w:ascii="Cambria Math" w:hAnsi="Cambria Math"/>
              </w:rPr>
              <m:t>a</m:t>
            </m:r>
          </m:sub>
        </m:sSub>
        <m: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a</m:t>
            </m:r>
          </m:sub>
        </m:sSub>
        <m:sSubSup>
          <m:sSubSupPr>
            <m:ctrlPr>
              <w:rPr>
                <w:rFonts w:ascii="Cambria Math" w:hAnsi="Cambria Math"/>
              </w:rPr>
            </m:ctrlPr>
          </m:sSubSupPr>
          <m:e>
            <m:r>
              <m:rPr>
                <m:sty m:val="bi"/>
              </m:rPr>
              <w:rPr>
                <w:rFonts w:ascii="Cambria Math" w:hAnsi="Cambria Math"/>
              </w:rPr>
              <m:t>Θ</m:t>
            </m:r>
          </m:e>
          <m:sub>
            <m:r>
              <m:rPr>
                <m:sty m:val="bi"/>
              </m:rPr>
              <w:rPr>
                <w:rFonts w:ascii="Cambria Math" w:hAnsi="Cambria Math"/>
              </w:rPr>
              <m:t>a</m:t>
            </m:r>
          </m:sub>
          <m:sup>
            <m:r>
              <m:rPr>
                <m:scr m:val="sans-serif"/>
              </m:rPr>
              <w:rPr>
                <w:rFonts w:ascii="Cambria Math" w:hAnsi="Cambria Math"/>
              </w:rPr>
              <m:t>T</m:t>
            </m:r>
          </m:sup>
        </m:sSubSup>
      </m:oMath>
      <w:r w:rsidRPr="001D2462">
        <w:t xml:space="preserve"> is </w:t>
      </w:r>
      <w:ins w:id="572" w:author="Editor" w:date="2018-08-30T13:31:00Z">
        <w:r w:rsidR="00AC73E4" w:rsidRPr="001D2462">
          <w:t>the</w:t>
        </w:r>
      </w:ins>
      <w:del w:id="573" w:author="Editor" w:date="2018-08-30T13:31:00Z">
        <w:r w:rsidRPr="001D2462" w:rsidDel="00AC73E4">
          <w:delText>a</w:delText>
        </w:r>
      </w:del>
      <w:r w:rsidRPr="001D2462">
        <w:t xml:space="preserve"> model prediction and </w:t>
      </w:r>
      <m:oMath>
        <m:bar>
          <m:barPr>
            <m:pos m:val="top"/>
            <m:ctrlPr>
              <w:rPr>
                <w:rFonts w:ascii="Cambria Math" w:hAnsi="Cambria Math"/>
                <w:i/>
              </w:rPr>
            </m:ctrlPr>
          </m:barPr>
          <m:e>
            <m:r>
              <m:rPr>
                <m:sty m:val="bi"/>
              </m:rPr>
              <w:rPr>
                <w:rFonts w:ascii="Cambria Math" w:hAnsi="Cambria Math"/>
              </w:rPr>
              <m:t>Y</m:t>
            </m:r>
          </m:e>
        </m:bar>
      </m:oMath>
      <w:r w:rsidRPr="001D2462">
        <w:t xml:space="preserve"> is </w:t>
      </w:r>
      <w:ins w:id="574" w:author="Editor" w:date="2018-08-30T13:31:00Z">
        <w:r w:rsidR="00AC73E4" w:rsidRPr="001D2462">
          <w:t>the</w:t>
        </w:r>
      </w:ins>
      <w:del w:id="575" w:author="Editor" w:date="2018-08-30T13:31:00Z">
        <w:r w:rsidRPr="001D2462" w:rsidDel="00AC73E4">
          <w:delText>a</w:delText>
        </w:r>
      </w:del>
      <w:r w:rsidRPr="001D2462">
        <w:t xml:space="preserve"> constant prediction obtained by averaging the targets across all objects. The error on the test</w:t>
      </w:r>
      <w:ins w:id="576" w:author="Editor" w:date="2018-08-30T14:18:00Z">
        <w:r w:rsidR="0098536A" w:rsidRPr="001D2462">
          <w:t>ing</w:t>
        </w:r>
      </w:ins>
      <w:r w:rsidRPr="001D2462">
        <w:t xml:space="preserve"> set should be as </w:t>
      </w:r>
      <w:del w:id="577" w:author="Editor" w:date="2018-08-30T14:17:00Z">
        <w:r w:rsidRPr="001D2462" w:rsidDel="0098536A">
          <w:delText xml:space="preserve">minimal </w:delText>
        </w:r>
      </w:del>
      <w:ins w:id="578" w:author="Editor" w:date="2018-08-30T14:17:00Z">
        <w:r w:rsidR="0098536A" w:rsidRPr="001D2462">
          <w:t xml:space="preserve">small </w:t>
        </w:r>
      </w:ins>
      <w:r w:rsidRPr="001D2462">
        <w:t>as possible.</w:t>
      </w:r>
    </w:p>
    <w:p w14:paraId="311406B5" w14:textId="59313EB9" w:rsidR="00E16621" w:rsidRPr="001D2462" w:rsidRDefault="000E7FCD">
      <w:pPr>
        <w:pStyle w:val="BodyText"/>
      </w:pPr>
      <w:r w:rsidRPr="001D2462">
        <w:t xml:space="preserve">The Bayesian Information Criteria (BIC) </w:t>
      </w:r>
      <w:del w:id="579" w:author="Editor" w:date="2018-08-30T13:31:00Z">
        <w:r w:rsidRPr="001D2462" w:rsidDel="00AC73E4">
          <w:delText>is</w:delText>
        </w:r>
      </w:del>
      <w:ins w:id="580" w:author="Editor" w:date="2018-08-30T13:31:00Z">
        <w:r w:rsidR="00AC73E4" w:rsidRPr="001D2462">
          <w:t>incorporates</w:t>
        </w:r>
      </w:ins>
      <w:r w:rsidRPr="001D2462">
        <w:t xml:space="preserve"> a trade-off between </w:t>
      </w:r>
      <w:ins w:id="581" w:author="Editor" w:date="2018-08-30T13:31:00Z">
        <w:r w:rsidR="00AC73E4" w:rsidRPr="001D2462">
          <w:t xml:space="preserve">the </w:t>
        </w:r>
      </w:ins>
      <w:r w:rsidRPr="001D2462">
        <w:t>prediction quality and the size of selected subset </w:t>
      </w:r>
      <m:oMath>
        <m:r>
          <w:rPr>
            <w:rFonts w:ascii="Cambria Math" w:hAnsi="Cambria Math"/>
          </w:rPr>
          <m:t>∥</m:t>
        </m:r>
        <m:r>
          <m:rPr>
            <m:sty m:val="bi"/>
          </m:rPr>
          <w:rPr>
            <w:rFonts w:ascii="Cambria Math" w:hAnsi="Cambria Math"/>
          </w:rPr>
          <m:t>a</m:t>
        </m:r>
        <m:sSub>
          <m:sSubPr>
            <m:ctrlPr>
              <w:rPr>
                <w:rFonts w:ascii="Cambria Math" w:hAnsi="Cambria Math"/>
              </w:rPr>
            </m:ctrlPr>
          </m:sSubPr>
          <m:e>
            <m:r>
              <w:rPr>
                <w:rFonts w:ascii="Cambria Math" w:hAnsi="Cambria Math"/>
              </w:rPr>
              <m:t>∥</m:t>
            </m:r>
          </m:e>
          <m:sub>
            <m:r>
              <w:rPr>
                <w:rFonts w:ascii="Cambria Math" w:hAnsi="Cambria Math"/>
              </w:rPr>
              <m:t>0</m:t>
            </m:r>
          </m:sub>
        </m:sSub>
        <m:r>
          <w:rPr>
            <w:rFonts w:ascii="Cambria Math" w:hAnsi="Cambria Math"/>
          </w:rPr>
          <m:t>=#{j:</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≠0}=</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j</m:t>
                </m:r>
              </m:sub>
            </m:sSub>
          </m:e>
        </m:nary>
      </m:oMath>
      <w:r w:rsidRPr="001D2462">
        <w:t>:</w:t>
      </w:r>
    </w:p>
    <w:p w14:paraId="68521515" w14:textId="51402782" w:rsidR="00E16621" w:rsidRPr="001D2462" w:rsidRDefault="000E7FCD">
      <w:pPr>
        <w:pStyle w:val="BodyText"/>
        <w:jc w:val="center"/>
      </w:pPr>
      <m:oMath>
        <m:r>
          <w:rPr>
            <w:rFonts w:ascii="Cambria Math" w:hAnsi="Cambria Math"/>
          </w:rPr>
          <m:t>BIC=mln</m:t>
        </m:r>
        <m:d>
          <m:dPr>
            <m:ctrlPr>
              <w:rPr>
                <w:rFonts w:ascii="Cambria Math" w:hAnsi="Cambria Math"/>
                <w:i/>
              </w:rPr>
            </m:ctrlPr>
          </m:dPr>
          <m:e>
            <m:r>
              <w:rPr>
                <w:rFonts w:ascii="Cambria Math" w:hAnsi="Cambria Math"/>
              </w:rPr>
              <m:t>MSE(</m:t>
            </m:r>
            <m:r>
              <m:rPr>
                <m:sty m:val="bi"/>
              </m:rPr>
              <w:rPr>
                <w:rFonts w:ascii="Cambria Math" w:hAnsi="Cambria Math"/>
              </w:rPr>
              <m:t>Y</m:t>
            </m:r>
            <m:r>
              <w:rPr>
                <w:rFonts w:ascii="Cambria Math" w:hAnsi="Cambria Math"/>
              </w:rPr>
              <m:t>,</m:t>
            </m:r>
            <m:sSub>
              <m:sSubPr>
                <m:ctrlPr>
                  <w:rPr>
                    <w:rFonts w:ascii="Cambria Math" w:hAnsi="Cambria Math"/>
                  </w:rPr>
                </m:ctrlPr>
              </m:sSubPr>
              <m:e>
                <m:limUpp>
                  <m:limUppPr>
                    <m:ctrlPr>
                      <w:rPr>
                        <w:rFonts w:ascii="Cambria Math" w:hAnsi="Cambria Math"/>
                      </w:rPr>
                    </m:ctrlPr>
                  </m:limUppPr>
                  <m:e>
                    <m:r>
                      <m:rPr>
                        <m:sty m:val="bi"/>
                      </m:rPr>
                      <w:rPr>
                        <w:rFonts w:ascii="Cambria Math" w:hAnsi="Cambria Math"/>
                      </w:rPr>
                      <m:t>Y</m:t>
                    </m:r>
                  </m:e>
                  <m:lim>
                    <m:r>
                      <w:rPr>
                        <w:rFonts w:ascii="Cambria Math" w:hAnsi="Cambria Math"/>
                      </w:rPr>
                      <m:t>ˆ</m:t>
                    </m:r>
                  </m:lim>
                </m:limUpp>
              </m:e>
              <m:sub>
                <m:r>
                  <m:rPr>
                    <m:sty m:val="bi"/>
                  </m:rPr>
                  <w:rPr>
                    <w:rFonts w:ascii="Cambria Math" w:hAnsi="Cambria Math"/>
                  </w:rPr>
                  <m:t>a</m:t>
                </m:r>
              </m:sub>
            </m:sSub>
            <m:r>
              <w:rPr>
                <w:rFonts w:ascii="Cambria Math" w:hAnsi="Cambria Math"/>
              </w:rPr>
              <m:t>)</m:t>
            </m:r>
          </m:e>
        </m:d>
        <m:r>
          <w:rPr>
            <w:rFonts w:ascii="Cambria Math" w:hAnsi="Cambria Math"/>
          </w:rPr>
          <m:t>+∥</m:t>
        </m:r>
        <m:r>
          <m:rPr>
            <m:sty m:val="bi"/>
          </m:rPr>
          <w:rPr>
            <w:rFonts w:ascii="Cambria Math" w:hAnsi="Cambria Math"/>
          </w:rPr>
          <m:t>a</m:t>
        </m:r>
        <m:sSub>
          <m:sSubPr>
            <m:ctrlPr>
              <w:rPr>
                <w:rFonts w:ascii="Cambria Math" w:hAnsi="Cambria Math"/>
              </w:rPr>
            </m:ctrlPr>
          </m:sSubPr>
          <m:e>
            <m:r>
              <w:rPr>
                <w:rFonts w:ascii="Cambria Math" w:hAnsi="Cambria Math"/>
              </w:rPr>
              <m:t>∥</m:t>
            </m:r>
          </m:e>
          <m:sub>
            <m:r>
              <w:rPr>
                <w:rFonts w:ascii="Cambria Math" w:hAnsi="Cambria Math"/>
              </w:rPr>
              <m:t>0</m:t>
            </m:r>
          </m:sub>
        </m:sSub>
        <m:r>
          <w:rPr>
            <w:rFonts w:ascii="Cambria Math" w:hAnsi="Cambria Math"/>
          </w:rPr>
          <m:t>⋅lnm</m:t>
        </m:r>
      </m:oMath>
      <w:ins w:id="582" w:author="Editor" w:date="2018-08-30T13:31:00Z">
        <w:r w:rsidR="00AC73E4" w:rsidRPr="001D2462">
          <w:t>.</w:t>
        </w:r>
      </w:ins>
      <m:oMath>
        <m:r>
          <w:del w:id="583" w:author="Editor" w:date="2018-08-30T13:31:00Z">
            <w:rPr>
              <w:rFonts w:ascii="Cambria Math" w:hAnsi="Cambria Math"/>
            </w:rPr>
            <m:t>,</m:t>
          </w:del>
        </m:r>
      </m:oMath>
    </w:p>
    <w:p w14:paraId="2FFFC3D6" w14:textId="66536EFB" w:rsidR="00E16621" w:rsidRPr="001D2462" w:rsidRDefault="000E7FCD">
      <w:pPr>
        <w:pStyle w:val="FirstParagraph"/>
      </w:pPr>
      <w:del w:id="584" w:author="Editor" w:date="2018-08-30T14:18:00Z">
        <w:r w:rsidRPr="001D2462" w:rsidDel="0098536A">
          <w:delText>The less</w:delText>
        </w:r>
      </w:del>
      <w:ins w:id="585" w:author="Editor" w:date="2018-08-30T14:18:00Z">
        <w:r w:rsidR="0098536A" w:rsidRPr="001D2462">
          <w:t>A smaller</w:t>
        </w:r>
      </w:ins>
      <w:r w:rsidRPr="001D2462">
        <w:t xml:space="preserve"> value of BIC means </w:t>
      </w:r>
      <w:ins w:id="586" w:author="Editor" w:date="2018-08-30T14:18:00Z">
        <w:r w:rsidR="0098536A" w:rsidRPr="001D2462">
          <w:t>a</w:t>
        </w:r>
      </w:ins>
      <w:del w:id="587" w:author="Editor" w:date="2018-08-30T14:18:00Z">
        <w:r w:rsidRPr="001D2462" w:rsidDel="0098536A">
          <w:delText>the</w:delText>
        </w:r>
      </w:del>
      <w:r w:rsidRPr="001D2462">
        <w:t xml:space="preserve"> better feature subset.</w:t>
      </w:r>
    </w:p>
    <w:p w14:paraId="0208B03A" w14:textId="77777777" w:rsidR="00E16621" w:rsidRPr="001D2462" w:rsidRDefault="000E7FCD">
      <w:pPr>
        <w:pStyle w:val="Heading2"/>
      </w:pPr>
      <w:bookmarkStart w:id="588" w:name="data"/>
      <w:bookmarkEnd w:id="588"/>
      <w:r w:rsidRPr="001D2462">
        <w:t>Data</w:t>
      </w:r>
    </w:p>
    <w:p w14:paraId="225D5F7D" w14:textId="446C3314" w:rsidR="00E16621" w:rsidRPr="001D2462" w:rsidRDefault="000E7FCD">
      <w:pPr>
        <w:pStyle w:val="FirstParagraph"/>
      </w:pPr>
      <w:r w:rsidRPr="001D2462">
        <w:t xml:space="preserve">We </w:t>
      </w:r>
      <w:del w:id="589" w:author="Editor" w:date="2018-08-30T14:18:00Z">
        <w:r w:rsidRPr="001D2462" w:rsidDel="0098536A">
          <w:delText>carried out</w:delText>
        </w:r>
      </w:del>
      <w:ins w:id="590" w:author="Editor" w:date="2018-08-30T14:18:00Z">
        <w:r w:rsidR="0098536A" w:rsidRPr="001D2462">
          <w:t>conducted</w:t>
        </w:r>
      </w:ins>
      <w:r w:rsidRPr="001D2462">
        <w:t xml:space="preserve"> </w:t>
      </w:r>
      <w:ins w:id="591" w:author="Editor" w:date="2018-08-30T13:31:00Z">
        <w:r w:rsidR="00AC73E4" w:rsidRPr="001D2462">
          <w:t xml:space="preserve">a </w:t>
        </w:r>
      </w:ins>
      <w:r w:rsidRPr="001D2462">
        <w:t>computational experiment with</w:t>
      </w:r>
      <w:ins w:id="592" w:author="Editor" w:date="2018-08-30T13:32:00Z">
        <w:r w:rsidR="00AC73E4" w:rsidRPr="001D2462">
          <w:t xml:space="preserve"> the</w:t>
        </w:r>
      </w:ins>
      <w:r w:rsidRPr="001D2462">
        <w:t xml:space="preserve"> ECoG data from the NeuroTycho project [21]. </w:t>
      </w:r>
      <w:ins w:id="593" w:author="Editor" w:date="2018-08-30T13:32:00Z">
        <w:r w:rsidR="00AC73E4" w:rsidRPr="001D2462">
          <w:t xml:space="preserve">The </w:t>
        </w:r>
      </w:ins>
      <w:r w:rsidRPr="001D2462">
        <w:t>ECoG data consist</w:t>
      </w:r>
      <w:del w:id="594" w:author="Editor" w:date="2018-08-30T13:32:00Z">
        <w:r w:rsidRPr="001D2462" w:rsidDel="00AC73E4">
          <w:delText>s</w:delText>
        </w:r>
      </w:del>
      <w:r w:rsidRPr="001D2462">
        <w:t xml:space="preserve"> of brain voltage signals recorded </w:t>
      </w:r>
      <w:del w:id="595" w:author="Editor" w:date="2018-08-30T13:32:00Z">
        <w:r w:rsidRPr="001D2462" w:rsidDel="00AC73E4">
          <w:delText>from</w:delText>
        </w:r>
      </w:del>
      <w:ins w:id="596" w:author="Editor" w:date="2018-08-30T13:32:00Z">
        <w:r w:rsidR="00AC73E4" w:rsidRPr="001D2462">
          <w:t>over</w:t>
        </w:r>
      </w:ins>
      <w:r w:rsidRPr="001D2462">
        <w:t xml:space="preserve"> 32 channels. The goal is to predict 3D hand position</w:t>
      </w:r>
      <w:ins w:id="597" w:author="Editor" w:date="2018-08-30T14:18:00Z">
        <w:r w:rsidR="0098536A" w:rsidRPr="001D2462">
          <w:t>s</w:t>
        </w:r>
      </w:ins>
      <w:r w:rsidRPr="001D2462">
        <w:t xml:space="preserve"> in </w:t>
      </w:r>
      <w:del w:id="598" w:author="Editor" w:date="2018-08-30T14:19:00Z">
        <w:r w:rsidRPr="001D2462" w:rsidDel="0098536A">
          <w:delText>the next</w:delText>
        </w:r>
      </w:del>
      <w:ins w:id="599" w:author="Editor" w:date="2018-08-30T14:19:00Z">
        <w:r w:rsidR="0098536A" w:rsidRPr="001D2462">
          <w:t>subsequent</w:t>
        </w:r>
      </w:ins>
      <w:r w:rsidRPr="001D2462">
        <w:t xml:space="preserve"> moments given the input signal. The initial voltage signals are transformed to the spatial-temporal representation using </w:t>
      </w:r>
      <w:ins w:id="600" w:author="Editor" w:date="2018-08-30T13:33:00Z">
        <w:r w:rsidR="00AC73E4" w:rsidRPr="001D2462">
          <w:t xml:space="preserve">the </w:t>
        </w:r>
      </w:ins>
      <w:r w:rsidRPr="001D2462">
        <w:t xml:space="preserve">wavelet transformation with </w:t>
      </w:r>
      <w:ins w:id="601" w:author="Editor" w:date="2018-08-30T13:33:00Z">
        <w:r w:rsidR="00AC73E4" w:rsidRPr="001D2462">
          <w:t xml:space="preserve">the </w:t>
        </w:r>
      </w:ins>
      <w:r w:rsidRPr="001D2462">
        <w:t xml:space="preserve">Morlet mother wavelet. The procedure of extracting </w:t>
      </w:r>
      <w:ins w:id="602" w:author="Editor" w:date="2018-08-30T13:33:00Z">
        <w:r w:rsidR="00AC73E4" w:rsidRPr="001D2462">
          <w:t xml:space="preserve">the </w:t>
        </w:r>
      </w:ins>
      <w:r w:rsidRPr="001D2462">
        <w:t xml:space="preserve">feature representation from the raw data </w:t>
      </w:r>
      <w:del w:id="603" w:author="Editor" w:date="2018-08-30T13:33:00Z">
        <w:r w:rsidRPr="001D2462" w:rsidDel="00AC73E4">
          <w:delText>are</w:delText>
        </w:r>
      </w:del>
      <w:ins w:id="604" w:author="Editor" w:date="2018-08-30T13:33:00Z">
        <w:r w:rsidR="00AC73E4" w:rsidRPr="001D2462">
          <w:t>is</w:t>
        </w:r>
      </w:ins>
      <w:r w:rsidRPr="001D2462">
        <w:t xml:space="preserve"> described in detail</w:t>
      </w:r>
      <w:del w:id="605" w:author="Editor" w:date="2018-08-30T14:19:00Z">
        <w:r w:rsidRPr="001D2462" w:rsidDel="0098536A">
          <w:delText>s</w:delText>
        </w:r>
      </w:del>
      <w:r w:rsidRPr="001D2462">
        <w:t xml:space="preserve"> in [22, 23]. </w:t>
      </w:r>
      <w:commentRangeStart w:id="606"/>
      <w:del w:id="607" w:author="Editor" w:date="2018-08-30T13:33:00Z">
        <w:r w:rsidRPr="001D2462" w:rsidDel="00AC73E4">
          <w:delText>We unfold t</w:delText>
        </w:r>
      </w:del>
      <w:ins w:id="608" w:author="Editor" w:date="2018-08-30T13:33:00Z">
        <w:r w:rsidR="00AC73E4" w:rsidRPr="001D2462">
          <w:t>T</w:t>
        </w:r>
      </w:ins>
      <w:r w:rsidRPr="001D2462">
        <w:t>he data and feature description at each time moment ha</w:t>
      </w:r>
      <w:ins w:id="609" w:author="Editor" w:date="2018-08-30T14:20:00Z">
        <w:r w:rsidR="0098536A" w:rsidRPr="001D2462">
          <w:t>ve</w:t>
        </w:r>
      </w:ins>
      <w:del w:id="610" w:author="Editor" w:date="2018-08-30T14:20:00Z">
        <w:r w:rsidRPr="001D2462" w:rsidDel="0098536A">
          <w:delText xml:space="preserve">s </w:delText>
        </w:r>
      </w:del>
      <w:ins w:id="611" w:author="Editor" w:date="2018-08-30T13:33:00Z">
        <w:r w:rsidR="00AC73E4" w:rsidRPr="001D2462">
          <w:t xml:space="preserve"> </w:t>
        </w:r>
      </w:ins>
      <w:r w:rsidRPr="001D2462">
        <w:t>dimension</w:t>
      </w:r>
      <w:ins w:id="612" w:author="Editor" w:date="2018-08-30T14:20:00Z">
        <w:r w:rsidR="0098536A" w:rsidRPr="001D2462">
          <w:t>s</w:t>
        </w:r>
      </w:ins>
      <w:r w:rsidRPr="001D2462">
        <w:t xml:space="preserve"> </w:t>
      </w:r>
      <w:del w:id="613" w:author="Editor" w:date="2018-08-30T14:19:00Z">
        <w:r w:rsidRPr="001D2462" w:rsidDel="0098536A">
          <w:delText>equal</w:delText>
        </w:r>
      </w:del>
      <w:del w:id="614" w:author="Editor" w:date="2018-08-30T13:34:00Z">
        <w:r w:rsidRPr="001D2462" w:rsidDel="00AC73E4">
          <w:delText>s</w:delText>
        </w:r>
      </w:del>
      <w:del w:id="615" w:author="Editor" w:date="2018-08-30T14:19:00Z">
        <w:r w:rsidRPr="001D2462" w:rsidDel="0098536A">
          <w:delText xml:space="preserve"> to</w:delText>
        </w:r>
      </w:del>
      <w:ins w:id="616" w:author="Editor" w:date="2018-08-30T14:19:00Z">
        <w:r w:rsidR="0098536A" w:rsidRPr="001D2462">
          <w:t>of</w:t>
        </w:r>
      </w:ins>
      <w:r w:rsidRPr="001D2462">
        <w:t xml:space="preserve"> </w:t>
      </w:r>
      <w:ins w:id="617" w:author="Editor" w:date="2018-08-30T14:19:00Z">
        <w:r w:rsidR="0098536A" w:rsidRPr="001D2462">
          <w:t xml:space="preserve">size </w:t>
        </w:r>
      </w:ins>
      <w:r w:rsidRPr="001D2462">
        <w:t xml:space="preserve">32 (channels) </w:t>
      </w:r>
      <m:oMath>
        <m:r>
          <w:rPr>
            <w:rFonts w:ascii="Cambria Math" w:hAnsi="Cambria Math"/>
          </w:rPr>
          <m:t>×</m:t>
        </m:r>
      </m:oMath>
      <w:r w:rsidRPr="001D2462">
        <w:t xml:space="preserve"> 27 (frequencies)</w:t>
      </w:r>
      <w:commentRangeStart w:id="618"/>
      <w:r w:rsidRPr="001D2462">
        <w:t xml:space="preserve"> =</w:t>
      </w:r>
      <w:commentRangeEnd w:id="618"/>
      <w:r w:rsidR="001D2462">
        <w:rPr>
          <w:rStyle w:val="CommentReference"/>
          <w:rFonts w:ascii="Tahoma" w:eastAsia="Arial Unicode MS" w:hAnsi="Tahoma" w:cs="Tahoma"/>
          <w:color w:val="auto"/>
          <w:lang w:eastAsia="en-US"/>
        </w:rPr>
        <w:commentReference w:id="618"/>
      </w:r>
      <w:r w:rsidRPr="001D2462">
        <w:t xml:space="preserve"> 864. </w:t>
      </w:r>
      <w:commentRangeEnd w:id="606"/>
      <w:r w:rsidR="00AC73E4" w:rsidRPr="001D2462">
        <w:rPr>
          <w:rStyle w:val="CommentReference"/>
          <w:rFonts w:ascii="Times New Roman" w:eastAsia="Arial Unicode MS" w:hAnsi="Times New Roman" w:cs="Times New Roman"/>
          <w:color w:val="auto"/>
          <w:lang w:eastAsia="en-US"/>
        </w:rPr>
        <w:commentReference w:id="606"/>
      </w:r>
      <w:r w:rsidRPr="001D2462">
        <w:t xml:space="preserve">Each object is the representation of </w:t>
      </w:r>
      <w:ins w:id="619" w:author="Editor" w:date="2018-08-30T13:34:00Z">
        <w:r w:rsidR="00AC73E4" w:rsidRPr="001D2462">
          <w:t xml:space="preserve">the </w:t>
        </w:r>
      </w:ins>
      <w:r w:rsidRPr="001D2462">
        <w:t>local histor</w:t>
      </w:r>
      <w:ins w:id="620" w:author="Editor" w:date="2018-08-30T13:34:00Z">
        <w:r w:rsidR="00AC73E4" w:rsidRPr="001D2462">
          <w:t>ical</w:t>
        </w:r>
      </w:ins>
      <w:del w:id="621" w:author="Editor" w:date="2018-08-30T13:34:00Z">
        <w:r w:rsidRPr="001D2462" w:rsidDel="00AC73E4">
          <w:delText>y</w:delText>
        </w:r>
      </w:del>
      <w:r w:rsidRPr="001D2462">
        <w:t xml:space="preserve"> time segment with duration </w:t>
      </w:r>
      <m:oMath>
        <m:r>
          <w:rPr>
            <w:rFonts w:ascii="Cambria Math" w:hAnsi="Cambria Math"/>
          </w:rPr>
          <m:t>Δt=1s</m:t>
        </m:r>
      </m:oMath>
      <w:r w:rsidRPr="001D2462">
        <w:t xml:space="preserve">. The time step between objects is </w:t>
      </w:r>
      <m:oMath>
        <m:r>
          <w:rPr>
            <w:rFonts w:ascii="Cambria Math" w:hAnsi="Cambria Math"/>
          </w:rPr>
          <m:t>δt=0.05s</m:t>
        </m:r>
      </m:oMath>
      <w:r w:rsidRPr="001D2462">
        <w:t xml:space="preserve">. The final matrices are </w:t>
      </w:r>
      <m:oMath>
        <m:r>
          <m:rPr>
            <m:sty m:val="bi"/>
          </m:rPr>
          <w:rPr>
            <w:rFonts w:ascii="Cambria Math" w:hAnsi="Cambria Math"/>
          </w:rPr>
          <m:t>X</m:t>
        </m:r>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18900×864</m:t>
            </m:r>
          </m:sup>
        </m:sSup>
      </m:oMath>
      <w:r w:rsidRPr="001D2462">
        <w:t xml:space="preserve"> and </w:t>
      </w:r>
      <m:oMath>
        <m:r>
          <m:rPr>
            <m:sty m:val="bi"/>
          </m:rPr>
          <w:rPr>
            <w:rFonts w:ascii="Cambria Math" w:hAnsi="Cambria Math"/>
          </w:rPr>
          <m:t>Y</m:t>
        </m:r>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18900×3k</m:t>
            </m:r>
          </m:sup>
        </m:sSup>
      </m:oMath>
      <w:r w:rsidRPr="001D2462">
        <w:t xml:space="preserve">, where </w:t>
      </w:r>
      <m:oMath>
        <m:r>
          <w:rPr>
            <w:rFonts w:ascii="Cambria Math" w:hAnsi="Cambria Math"/>
          </w:rPr>
          <m:t>k</m:t>
        </m:r>
      </m:oMath>
      <w:r w:rsidRPr="001D2462">
        <w:t xml:space="preserve"> is </w:t>
      </w:r>
      <w:ins w:id="622" w:author="Editor" w:date="2018-08-30T13:34:00Z">
        <w:r w:rsidR="00AC73E4" w:rsidRPr="001D2462">
          <w:t>the</w:t>
        </w:r>
      </w:ins>
      <w:del w:id="623" w:author="Editor" w:date="2018-08-30T13:34:00Z">
        <w:r w:rsidRPr="001D2462" w:rsidDel="00AC73E4">
          <w:delText>a</w:delText>
        </w:r>
      </w:del>
      <w:r w:rsidRPr="001D2462">
        <w:t xml:space="preserve"> number of timestamps that we predict. We split our data into train</w:t>
      </w:r>
      <w:ins w:id="624" w:author="Editor" w:date="2018-08-30T13:34:00Z">
        <w:r w:rsidR="00AC73E4" w:rsidRPr="001D2462">
          <w:t>ing</w:t>
        </w:r>
      </w:ins>
      <w:r w:rsidRPr="001D2462">
        <w:t xml:space="preserve"> and test</w:t>
      </w:r>
      <w:ins w:id="625" w:author="Editor" w:date="2018-08-30T13:34:00Z">
        <w:r w:rsidR="00AC73E4" w:rsidRPr="001D2462">
          <w:t>ing</w:t>
        </w:r>
      </w:ins>
      <w:r w:rsidRPr="001D2462">
        <w:t xml:space="preserve"> parts with the ratio 0.67. </w:t>
      </w:r>
      <w:del w:id="626" w:author="Editor" w:date="2018-08-30T13:34:00Z">
        <w:r w:rsidRPr="001D2462" w:rsidDel="00AC73E4">
          <w:delText xml:space="preserve">The </w:delText>
        </w:r>
      </w:del>
      <w:del w:id="627" w:author="Editor" w:date="2018-08-30T14:20:00Z">
        <w:r w:rsidRPr="001D2462" w:rsidDel="0098536A">
          <w:delText>e</w:delText>
        </w:r>
      </w:del>
      <w:ins w:id="628" w:author="Editor" w:date="2018-08-30T14:20:00Z">
        <w:r w:rsidR="0098536A" w:rsidRPr="001D2462">
          <w:t>E</w:t>
        </w:r>
      </w:ins>
      <w:r w:rsidRPr="001D2462">
        <w:t>xample</w:t>
      </w:r>
      <w:ins w:id="629" w:author="Editor" w:date="2018-08-30T14:20:00Z">
        <w:r w:rsidR="0098536A" w:rsidRPr="001D2462">
          <w:t>s</w:t>
        </w:r>
      </w:ins>
      <w:r w:rsidRPr="001D2462">
        <w:t xml:space="preserve"> of </w:t>
      </w:r>
      <w:ins w:id="630" w:author="Editor" w:date="2018-08-30T13:34:00Z">
        <w:r w:rsidR="00AC73E4" w:rsidRPr="001D2462">
          <w:t xml:space="preserve">the </w:t>
        </w:r>
      </w:ins>
      <w:r w:rsidRPr="001D2462">
        <w:t xml:space="preserve">initial brain signals and </w:t>
      </w:r>
      <w:ins w:id="631" w:author="Editor" w:date="2018-08-30T13:34:00Z">
        <w:r w:rsidR="00AC73E4" w:rsidRPr="001D2462">
          <w:t xml:space="preserve">the </w:t>
        </w:r>
      </w:ins>
      <w:r w:rsidRPr="001D2462">
        <w:t xml:space="preserve">corresponding hand </w:t>
      </w:r>
      <w:del w:id="632" w:author="Editor" w:date="2018-08-30T13:35:00Z">
        <w:r w:rsidRPr="001D2462" w:rsidDel="00AC73E4">
          <w:delText xml:space="preserve">trajectory </w:delText>
        </w:r>
      </w:del>
      <w:ins w:id="633" w:author="Editor" w:date="2018-08-30T13:35:00Z">
        <w:r w:rsidR="00AC73E4" w:rsidRPr="001D2462">
          <w:t xml:space="preserve">movements </w:t>
        </w:r>
      </w:ins>
      <w:del w:id="634" w:author="Editor" w:date="2018-08-30T14:20:00Z">
        <w:r w:rsidRPr="001D2462" w:rsidDel="0098536A">
          <w:delText xml:space="preserve">is </w:delText>
        </w:r>
      </w:del>
      <w:ins w:id="635" w:author="Editor" w:date="2018-08-30T14:20:00Z">
        <w:r w:rsidR="0098536A" w:rsidRPr="001D2462">
          <w:t xml:space="preserve">are </w:t>
        </w:r>
      </w:ins>
      <w:r w:rsidRPr="001D2462">
        <w:t>shown in Figure 2.</w:t>
      </w:r>
    </w:p>
    <w:p w14:paraId="7324FDA6" w14:textId="77777777" w:rsidR="00E16621" w:rsidRPr="001D2462" w:rsidRDefault="000E7FCD">
      <w:pPr>
        <w:pStyle w:val="FigurewithCaption"/>
      </w:pPr>
      <w:r w:rsidRPr="001D2462">
        <w:rPr>
          <w:lang w:eastAsia="en-US"/>
        </w:rPr>
        <w:drawing>
          <wp:anchor distT="152400" distB="152400" distL="152400" distR="152400" simplePos="0" relativeHeight="251645440" behindDoc="0" locked="0" layoutInCell="1" allowOverlap="1" wp14:anchorId="49065CA1" wp14:editId="141C6DC0">
            <wp:simplePos x="0" y="0"/>
            <wp:positionH relativeFrom="margin">
              <wp:posOffset>-6350</wp:posOffset>
            </wp:positionH>
            <wp:positionV relativeFrom="line">
              <wp:posOffset>309620</wp:posOffset>
            </wp:positionV>
            <wp:extent cx="5943600" cy="1748118"/>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ecog_data-eps-converted-to.pdf"/>
                    <pic:cNvPicPr>
                      <a:picLocks noChangeAspect="1"/>
                    </pic:cNvPicPr>
                  </pic:nvPicPr>
                  <pic:blipFill>
                    <a:blip r:embed="rId12">
                      <a:extLst/>
                    </a:blip>
                    <a:stretch>
                      <a:fillRect/>
                    </a:stretch>
                  </pic:blipFill>
                  <pic:spPr>
                    <a:xfrm>
                      <a:off x="0" y="0"/>
                      <a:ext cx="5943600" cy="1748118"/>
                    </a:xfrm>
                    <a:prstGeom prst="rect">
                      <a:avLst/>
                    </a:prstGeom>
                    <a:ln w="12700" cap="flat">
                      <a:noFill/>
                      <a:miter lim="400000"/>
                    </a:ln>
                    <a:effectLst/>
                  </pic:spPr>
                </pic:pic>
              </a:graphicData>
            </a:graphic>
          </wp:anchor>
        </w:drawing>
      </w:r>
    </w:p>
    <w:p w14:paraId="6D23C5D5" w14:textId="77777777" w:rsidR="00E16621" w:rsidRPr="001D2462" w:rsidRDefault="000E7FCD">
      <w:pPr>
        <w:pStyle w:val="ImageCaption"/>
      </w:pPr>
      <w:r w:rsidRPr="001D2462">
        <w:t>Figure 2. Brain signals (left plot) and 3D hand coordinates (right plot)</w:t>
      </w:r>
    </w:p>
    <w:p w14:paraId="10697863" w14:textId="1EAC498A" w:rsidR="00E16621" w:rsidRPr="001D2462" w:rsidRDefault="000E7FCD">
      <w:pPr>
        <w:pStyle w:val="FirstParagraph"/>
      </w:pPr>
      <w:r w:rsidRPr="001D2462">
        <w:lastRenderedPageBreak/>
        <w:t xml:space="preserve">Figure 3 shows the dependencies in </w:t>
      </w:r>
      <w:del w:id="636" w:author="Editor" w:date="2018-08-30T13:35:00Z">
        <w:r w:rsidRPr="001D2462" w:rsidDel="00AC73E4">
          <w:delText xml:space="preserve">the </w:delText>
        </w:r>
      </w:del>
      <w:r w:rsidRPr="001D2462">
        <w:t>matrices </w:t>
      </w:r>
      <m:oMath>
        <m:r>
          <m:rPr>
            <m:sty m:val="bi"/>
          </m:rPr>
          <w:rPr>
            <w:rFonts w:ascii="Cambria Math" w:hAnsi="Cambria Math"/>
          </w:rPr>
          <m:t>X</m:t>
        </m:r>
      </m:oMath>
      <w:r w:rsidRPr="001D2462">
        <w:t xml:space="preserve"> and </w:t>
      </w:r>
      <m:oMath>
        <m:r>
          <m:rPr>
            <m:sty m:val="bi"/>
          </m:rPr>
          <w:rPr>
            <w:rFonts w:ascii="Cambria Math" w:hAnsi="Cambria Math"/>
          </w:rPr>
          <m:t>Y</m:t>
        </m:r>
      </m:oMath>
      <w:r w:rsidRPr="001D2462">
        <w:t xml:space="preserve"> for </w:t>
      </w:r>
      <w:ins w:id="637" w:author="Editor" w:date="2018-08-30T13:35:00Z">
        <w:r w:rsidR="00AC73E4" w:rsidRPr="001D2462">
          <w:t xml:space="preserve">the </w:t>
        </w:r>
      </w:ins>
      <w:r w:rsidRPr="001D2462">
        <w:t xml:space="preserve">ECoG data. </w:t>
      </w:r>
      <w:ins w:id="638" w:author="Editor" w:date="2018-08-30T13:35:00Z">
        <w:r w:rsidR="00AC73E4" w:rsidRPr="001D2462">
          <w:t xml:space="preserve">The </w:t>
        </w:r>
      </w:ins>
      <w:del w:id="639" w:author="Editor" w:date="2018-08-30T13:35:00Z">
        <w:r w:rsidRPr="001D2462" w:rsidDel="00AC73E4">
          <w:delText>F</w:delText>
        </w:r>
      </w:del>
      <w:ins w:id="640" w:author="Editor" w:date="2018-08-30T13:35:00Z">
        <w:r w:rsidR="00AC73E4" w:rsidRPr="001D2462">
          <w:t>f</w:t>
        </w:r>
      </w:ins>
      <w:r w:rsidRPr="001D2462">
        <w:t>requencies in the matrix </w:t>
      </w:r>
      <m:oMath>
        <m:r>
          <m:rPr>
            <m:sty m:val="bi"/>
          </m:rPr>
          <w:rPr>
            <w:rFonts w:ascii="Cambria Math" w:hAnsi="Cambria Math"/>
          </w:rPr>
          <m:t>X</m:t>
        </m:r>
      </m:oMath>
      <w:r w:rsidRPr="001D2462">
        <w:t xml:space="preserve"> are highly correlated. In the target matrix </w:t>
      </w:r>
      <m:oMath>
        <m:r>
          <m:rPr>
            <m:sty m:val="bi"/>
          </m:rPr>
          <w:rPr>
            <w:rFonts w:ascii="Cambria Math" w:hAnsi="Cambria Math"/>
          </w:rPr>
          <m:t>Y</m:t>
        </m:r>
      </m:oMath>
      <w:ins w:id="641" w:author="Editor" w:date="2018-08-30T13:35:00Z">
        <w:r w:rsidR="00AC73E4" w:rsidRPr="001D2462">
          <w:t>,</w:t>
        </w:r>
      </w:ins>
      <w:r w:rsidRPr="001D2462">
        <w:t xml:space="preserve"> the correlations between axes are not significant in comparison with the correlations between consequent moments and these correlations decay with time.</w:t>
      </w:r>
      <w:r w:rsidRPr="001D2462">
        <w:rPr>
          <w:lang w:eastAsia="en-US"/>
        </w:rPr>
        <w:drawing>
          <wp:anchor distT="152400" distB="152400" distL="152400" distR="152400" simplePos="0" relativeHeight="251650560" behindDoc="0" locked="0" layoutInCell="1" allowOverlap="1" wp14:anchorId="21AB0963" wp14:editId="3993DC01">
            <wp:simplePos x="0" y="0"/>
            <wp:positionH relativeFrom="margin">
              <wp:posOffset>-152360</wp:posOffset>
            </wp:positionH>
            <wp:positionV relativeFrom="line">
              <wp:posOffset>551109</wp:posOffset>
            </wp:positionV>
            <wp:extent cx="5943600" cy="247650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corr_matrix-eps-converted-to.pdf"/>
                    <pic:cNvPicPr>
                      <a:picLocks noChangeAspect="1"/>
                    </pic:cNvPicPr>
                  </pic:nvPicPr>
                  <pic:blipFill>
                    <a:blip r:embed="rId13">
                      <a:extLst/>
                    </a:blip>
                    <a:stretch>
                      <a:fillRect/>
                    </a:stretch>
                  </pic:blipFill>
                  <pic:spPr>
                    <a:xfrm>
                      <a:off x="0" y="0"/>
                      <a:ext cx="5943600" cy="2476500"/>
                    </a:xfrm>
                    <a:prstGeom prst="rect">
                      <a:avLst/>
                    </a:prstGeom>
                    <a:ln w="12700" cap="flat">
                      <a:noFill/>
                      <a:miter lim="400000"/>
                    </a:ln>
                    <a:effectLst/>
                  </pic:spPr>
                </pic:pic>
              </a:graphicData>
            </a:graphic>
          </wp:anchor>
        </w:drawing>
      </w:r>
    </w:p>
    <w:p w14:paraId="393C391E" w14:textId="77777777" w:rsidR="00E16621" w:rsidRPr="001D2462" w:rsidRDefault="00E16621">
      <w:pPr>
        <w:pStyle w:val="FigurewithCaption"/>
      </w:pPr>
    </w:p>
    <w:p w14:paraId="566814DB" w14:textId="77777777" w:rsidR="00E16621" w:rsidRPr="001D2462" w:rsidRDefault="000E7FCD">
      <w:pPr>
        <w:pStyle w:val="ImageCaption"/>
      </w:pPr>
      <w:r w:rsidRPr="001D2462">
        <w:t xml:space="preserve">Figure 3. Correlation matrices for </w:t>
      </w:r>
      <m:oMath>
        <m:r>
          <m:rPr>
            <m:sty m:val="bi"/>
          </m:rPr>
          <w:rPr>
            <w:rFonts w:ascii="Cambria Math" w:hAnsi="Cambria Math"/>
          </w:rPr>
          <m:t>X</m:t>
        </m:r>
      </m:oMath>
      <w:r w:rsidRPr="001D2462">
        <w:t xml:space="preserve"> and </w:t>
      </w:r>
      <m:oMath>
        <m:r>
          <m:rPr>
            <m:sty m:val="bi"/>
          </m:rPr>
          <w:rPr>
            <w:rFonts w:ascii="Cambria Math" w:hAnsi="Cambria Math"/>
          </w:rPr>
          <m:t>Y</m:t>
        </m:r>
      </m:oMath>
    </w:p>
    <w:p w14:paraId="71F4F10B" w14:textId="77777777" w:rsidR="00E16621" w:rsidRPr="001D2462" w:rsidRDefault="000E7FCD">
      <w:pPr>
        <w:pStyle w:val="Heading2"/>
      </w:pPr>
      <w:bookmarkStart w:id="642" w:name="results"/>
      <w:bookmarkEnd w:id="642"/>
      <w:r w:rsidRPr="001D2462">
        <w:t>Results</w:t>
      </w:r>
    </w:p>
    <w:p w14:paraId="5CD02AE1" w14:textId="7F9DBC91" w:rsidR="00E16621" w:rsidRPr="001D2462" w:rsidRDefault="000E7FCD">
      <w:pPr>
        <w:pStyle w:val="BodyText"/>
      </w:pPr>
      <w:r w:rsidRPr="001D2462">
        <w:t>We apply the QPFS algorithm with</w:t>
      </w:r>
      <w:ins w:id="643" w:author="Editor" w:date="2018-08-30T13:35:00Z">
        <w:r w:rsidR="00AC73E4" w:rsidRPr="001D2462">
          <w:t xml:space="preserve"> the</w:t>
        </w:r>
      </w:ins>
      <w:r w:rsidRPr="001D2462">
        <w:t xml:space="preserve"> SymImp strategy for different values of </w:t>
      </w:r>
      <m:oMath>
        <m:sSub>
          <m:sSubPr>
            <m:ctrlPr>
              <w:rPr>
                <w:rFonts w:ascii="Cambria Math" w:hAnsi="Cambria Math"/>
              </w:rPr>
            </m:ctrlPr>
          </m:sSubPr>
          <m:e>
            <m:r>
              <w:rPr>
                <w:rFonts w:ascii="Cambria Math" w:hAnsi="Cambria Math"/>
              </w:rPr>
              <m:t>α</m:t>
            </m:r>
          </m:e>
          <m:sub>
            <m:r>
              <w:rPr>
                <w:rFonts w:ascii="Cambria Math" w:hAnsi="Cambria Math"/>
              </w:rPr>
              <m:t>3</m:t>
            </m:r>
          </m:sub>
        </m:sSub>
      </m:oMath>
      <w:r w:rsidRPr="001D2462">
        <w:t xml:space="preserve"> according to formula (10). The dependenc</w:t>
      </w:r>
      <w:ins w:id="644" w:author="Editor" w:date="2018-08-30T14:21:00Z">
        <w:r w:rsidR="0098536A" w:rsidRPr="001D2462">
          <w:t>i</w:t>
        </w:r>
      </w:ins>
      <w:r w:rsidRPr="001D2462">
        <w:t>e</w:t>
      </w:r>
      <w:ins w:id="645" w:author="Editor" w:date="2018-08-30T14:21:00Z">
        <w:r w:rsidR="0098536A" w:rsidRPr="001D2462">
          <w:t>s</w:t>
        </w:r>
      </w:ins>
      <w:r w:rsidRPr="001D2462">
        <w:t xml:space="preserve"> between target importances </w:t>
      </w:r>
      <m:oMath>
        <m:sSub>
          <m:sSubPr>
            <m:ctrlPr>
              <w:rPr>
                <w:rFonts w:ascii="Cambria Math" w:hAnsi="Cambria Math"/>
              </w:rPr>
            </m:ctrlPr>
          </m:sSubPr>
          <m:e>
            <m:r>
              <m:rPr>
                <m:sty m:val="bi"/>
              </m:rPr>
              <w:rPr>
                <w:rFonts w:ascii="Cambria Math" w:hAnsi="Cambria Math"/>
              </w:rPr>
              <m:t>z</m:t>
            </m:r>
          </m:e>
          <m:sub>
            <m:r>
              <w:rPr>
                <w:rFonts w:ascii="Cambria Math" w:hAnsi="Cambria Math"/>
              </w:rPr>
              <m:t>y</m:t>
            </m:r>
          </m:sub>
        </m:sSub>
      </m:oMath>
      <w:r w:rsidRPr="001D2462">
        <w:t xml:space="preserve"> with respect to </w:t>
      </w:r>
      <m:oMath>
        <m:sSub>
          <m:sSubPr>
            <m:ctrlPr>
              <w:rPr>
                <w:rFonts w:ascii="Cambria Math" w:hAnsi="Cambria Math"/>
              </w:rPr>
            </m:ctrlPr>
          </m:sSubPr>
          <m:e>
            <m:r>
              <w:rPr>
                <w:rFonts w:ascii="Cambria Math" w:hAnsi="Cambria Math"/>
              </w:rPr>
              <m:t>α</m:t>
            </m:r>
          </m:e>
          <m:sub>
            <m:r>
              <w:rPr>
                <w:rFonts w:ascii="Cambria Math" w:hAnsi="Cambria Math"/>
              </w:rPr>
              <m:t>3</m:t>
            </m:r>
          </m:sub>
        </m:sSub>
      </m:oMath>
      <w:r w:rsidRPr="001D2462">
        <w:t xml:space="preserve"> for different values of </w:t>
      </w:r>
      <m:oMath>
        <m:r>
          <w:rPr>
            <w:rFonts w:ascii="Cambria Math" w:hAnsi="Cambria Math"/>
          </w:rPr>
          <m:t>k</m:t>
        </m:r>
      </m:oMath>
      <w:r w:rsidRPr="001D2462">
        <w:t xml:space="preserve"> </w:t>
      </w:r>
      <w:del w:id="646" w:author="Editor" w:date="2018-08-30T14:21:00Z">
        <w:r w:rsidRPr="001D2462" w:rsidDel="0098536A">
          <w:delText xml:space="preserve">is </w:delText>
        </w:r>
      </w:del>
      <w:ins w:id="647" w:author="Editor" w:date="2018-08-30T14:21:00Z">
        <w:r w:rsidR="0098536A" w:rsidRPr="001D2462">
          <w:t xml:space="preserve">are </w:t>
        </w:r>
      </w:ins>
      <w:r w:rsidRPr="001D2462">
        <w:t>shown in Figure 4. T</w:t>
      </w:r>
      <w:ins w:id="648" w:author="Editor" w:date="2018-08-30T13:36:00Z">
        <w:r w:rsidR="00AC73E4" w:rsidRPr="001D2462">
          <w:t>he t</w:t>
        </w:r>
      </w:ins>
      <w:r w:rsidRPr="001D2462">
        <w:t>arget</w:t>
      </w:r>
      <w:del w:id="649" w:author="Editor" w:date="2018-08-30T13:36:00Z">
        <w:r w:rsidRPr="001D2462" w:rsidDel="00AC73E4">
          <w:delText>s</w:delText>
        </w:r>
      </w:del>
      <w:r w:rsidRPr="001D2462">
        <w:t xml:space="preserve"> importances are almost the same for </w:t>
      </w:r>
      <w:ins w:id="650" w:author="Editor" w:date="2018-08-30T13:35:00Z">
        <w:r w:rsidR="00AC73E4" w:rsidRPr="001D2462">
          <w:t xml:space="preserve">the </w:t>
        </w:r>
      </w:ins>
      <w:r w:rsidRPr="001D2462">
        <w:t xml:space="preserve">predicted wrist coordinates with only one timestamp </w:t>
      </w:r>
      <m:oMath>
        <m:r>
          <w:rPr>
            <w:rFonts w:ascii="Cambria Math" w:hAnsi="Cambria Math"/>
          </w:rPr>
          <m:t>k=1</m:t>
        </m:r>
      </m:oMath>
      <w:r w:rsidRPr="001D2462">
        <w:t xml:space="preserve">, </w:t>
      </w:r>
      <w:del w:id="651" w:author="Editor" w:date="2018-08-30T13:36:00Z">
        <w:r w:rsidRPr="001D2462" w:rsidDel="00AC73E4">
          <w:delText>It tells about</w:delText>
        </w:r>
      </w:del>
      <w:ins w:id="652" w:author="Editor" w:date="2018-08-30T13:36:00Z">
        <w:r w:rsidR="00AC73E4" w:rsidRPr="001D2462">
          <w:t>which reflects</w:t>
        </w:r>
      </w:ins>
      <w:r w:rsidRPr="001D2462">
        <w:t xml:space="preserve"> the independence between</w:t>
      </w:r>
      <w:ins w:id="653" w:author="Editor" w:date="2018-08-30T13:36:00Z">
        <w:r w:rsidR="00AC73E4" w:rsidRPr="001D2462">
          <w:t xml:space="preserve"> the</w:t>
        </w:r>
      </w:ins>
      <w:r w:rsidRPr="001D2462">
        <w:t xml:space="preserve"> </w:t>
      </w:r>
      <m:oMath>
        <m:r>
          <w:rPr>
            <w:rFonts w:ascii="Cambria Math" w:hAnsi="Cambria Math"/>
          </w:rPr>
          <m:t>x</m:t>
        </m:r>
      </m:oMath>
      <w:r w:rsidRPr="001D2462">
        <w:t xml:space="preserve">, </w:t>
      </w:r>
      <m:oMath>
        <m:r>
          <w:rPr>
            <w:rFonts w:ascii="Cambria Math" w:hAnsi="Cambria Math"/>
          </w:rPr>
          <m:t>y</m:t>
        </m:r>
      </m:oMath>
      <w:r w:rsidRPr="001D2462">
        <w:t xml:space="preserve">, and </w:t>
      </w:r>
      <m:oMath>
        <m:r>
          <w:rPr>
            <w:rFonts w:ascii="Cambria Math" w:hAnsi="Cambria Math"/>
          </w:rPr>
          <m:t>z</m:t>
        </m:r>
      </m:oMath>
      <w:r w:rsidRPr="001D2462">
        <w:t xml:space="preserve"> coordinates. For </w:t>
      </w:r>
      <m:oMath>
        <m:r>
          <w:rPr>
            <w:rFonts w:ascii="Cambria Math" w:hAnsi="Cambria Math"/>
          </w:rPr>
          <m:t>k=2</m:t>
        </m:r>
      </m:oMath>
      <w:r w:rsidRPr="001D2462">
        <w:t xml:space="preserve"> and </w:t>
      </w:r>
      <m:oMath>
        <m:r>
          <w:rPr>
            <w:rFonts w:ascii="Cambria Math" w:hAnsi="Cambria Math"/>
          </w:rPr>
          <m:t>k=3</m:t>
        </m:r>
      </m:oMath>
      <w:ins w:id="654" w:author="Editor" w:date="2018-08-30T13:36:00Z">
        <w:r w:rsidR="00AC73E4" w:rsidRPr="001D2462">
          <w:t>,</w:t>
        </w:r>
      </w:ins>
      <w:r w:rsidRPr="001D2462">
        <w:t xml:space="preserve"> the importances of some targets become zero when </w:t>
      </w:r>
      <m:oMath>
        <m:sSub>
          <m:sSubPr>
            <m:ctrlPr>
              <w:rPr>
                <w:rFonts w:ascii="Cambria Math" w:hAnsi="Cambria Math"/>
              </w:rPr>
            </m:ctrlPr>
          </m:sSubPr>
          <m:e>
            <m:r>
              <w:rPr>
                <w:rFonts w:ascii="Cambria Math" w:hAnsi="Cambria Math"/>
              </w:rPr>
              <m:t>α</m:t>
            </m:r>
          </m:e>
          <m:sub>
            <m:r>
              <w:rPr>
                <w:rFonts w:ascii="Cambria Math" w:hAnsi="Cambria Math"/>
              </w:rPr>
              <m:t>3</m:t>
            </m:r>
          </m:sub>
        </m:sSub>
      </m:oMath>
      <w:r w:rsidRPr="001D2462">
        <w:t xml:space="preserve"> increases. The vertical lines correspond to the optimal value of </w:t>
      </w:r>
      <m:oMath>
        <m:sSub>
          <m:sSubPr>
            <m:ctrlPr>
              <w:rPr>
                <w:rFonts w:ascii="Cambria Math" w:hAnsi="Cambria Math"/>
              </w:rPr>
            </m:ctrlPr>
          </m:sSubPr>
          <m:e>
            <m:r>
              <w:rPr>
                <w:rFonts w:ascii="Cambria Math" w:hAnsi="Cambria Math"/>
              </w:rPr>
              <m:t>α</m:t>
            </m:r>
          </m:e>
          <m:sub>
            <m:r>
              <w:rPr>
                <w:rFonts w:ascii="Cambria Math" w:hAnsi="Cambria Math"/>
              </w:rPr>
              <m:t>3</m:t>
            </m:r>
          </m:sub>
        </m:sSub>
      </m:oMath>
      <w:r w:rsidRPr="001D2462">
        <w:t xml:space="preserve"> obtained by (9). The target importances </w:t>
      </w:r>
      <m:oMath>
        <m:sSub>
          <m:sSubPr>
            <m:ctrlPr>
              <w:rPr>
                <w:rFonts w:ascii="Cambria Math" w:hAnsi="Cambria Math"/>
              </w:rPr>
            </m:ctrlPr>
          </m:sSubPr>
          <m:e>
            <m:r>
              <m:rPr>
                <m:sty m:val="bi"/>
              </m:rPr>
              <w:rPr>
                <w:rFonts w:ascii="Cambria Math" w:hAnsi="Cambria Math"/>
              </w:rPr>
              <m:t>z</m:t>
            </m:r>
          </m:e>
          <m:sub>
            <m:r>
              <w:rPr>
                <w:rFonts w:ascii="Cambria Math" w:hAnsi="Cambria Math"/>
              </w:rPr>
              <m:t>y</m:t>
            </m:r>
          </m:sub>
        </m:sSub>
      </m:oMath>
      <w:r w:rsidRPr="001D2462">
        <w:t xml:space="preserve"> for this value of </w:t>
      </w:r>
      <m:oMath>
        <m:sSub>
          <m:sSubPr>
            <m:ctrlPr>
              <w:rPr>
                <w:rFonts w:ascii="Cambria Math" w:hAnsi="Cambria Math"/>
              </w:rPr>
            </m:ctrlPr>
          </m:sSubPr>
          <m:e>
            <m:r>
              <w:rPr>
                <w:rFonts w:ascii="Cambria Math" w:hAnsi="Cambria Math"/>
              </w:rPr>
              <m:t>α</m:t>
            </m:r>
          </m:e>
          <m:sub>
            <m:r>
              <w:rPr>
                <w:rFonts w:ascii="Cambria Math" w:hAnsi="Cambria Math"/>
              </w:rPr>
              <m:t>3</m:t>
            </m:r>
          </m:sub>
        </m:sSub>
      </m:oMath>
      <w:r w:rsidRPr="001D2462">
        <w:t xml:space="preserve"> are similar. Thus, the algorithm does not distinguish the targets for </w:t>
      </w:r>
      <m:oMath>
        <m:r>
          <w:rPr>
            <w:rFonts w:ascii="Cambria Math" w:hAnsi="Cambria Math"/>
          </w:rPr>
          <m:t>k=1,</m:t>
        </m:r>
        <m:r>
          <w:ins w:id="655" w:author="Editor" w:date="2018-08-30T13:36:00Z">
            <w:rPr>
              <w:rFonts w:ascii="Cambria Math" w:hAnsi="Cambria Math"/>
            </w:rPr>
            <m:t xml:space="preserve"> </m:t>
          </w:ins>
        </m:r>
        <m:r>
          <w:rPr>
            <w:rFonts w:ascii="Cambria Math" w:hAnsi="Cambria Math"/>
          </w:rPr>
          <m:t>2,</m:t>
        </m:r>
        <m:r>
          <w:ins w:id="656" w:author="Editor" w:date="2018-08-30T13:36:00Z">
            <w:rPr>
              <w:rFonts w:ascii="Cambria Math" w:hAnsi="Cambria Math"/>
            </w:rPr>
            <m:t xml:space="preserve"> </m:t>
          </w:ins>
        </m:r>
        <m:r>
          <w:ins w:id="657" w:author="Editor" w:date="2018-08-30T13:36:00Z">
            <m:rPr>
              <m:sty m:val="p"/>
            </m:rPr>
            <w:rPr>
              <w:rFonts w:ascii="Cambria Math" w:hAnsi="Cambria Math"/>
            </w:rPr>
            <m:t xml:space="preserve">and </m:t>
          </w:ins>
        </m:r>
        <m:r>
          <w:rPr>
            <w:rFonts w:ascii="Cambria Math" w:hAnsi="Cambria Math"/>
          </w:rPr>
          <m:t>3</m:t>
        </m:r>
      </m:oMath>
      <w:r w:rsidRPr="001D2462">
        <w:t>.</w:t>
      </w:r>
      <w:r w:rsidRPr="001D2462">
        <w:rPr>
          <w:lang w:eastAsia="en-US"/>
        </w:rPr>
        <w:drawing>
          <wp:anchor distT="152400" distB="152400" distL="152400" distR="152400" simplePos="0" relativeHeight="251655680" behindDoc="0" locked="0" layoutInCell="1" allowOverlap="1" wp14:anchorId="786BDF50" wp14:editId="5D62EECE">
            <wp:simplePos x="0" y="0"/>
            <wp:positionH relativeFrom="margin">
              <wp:posOffset>348432</wp:posOffset>
            </wp:positionH>
            <wp:positionV relativeFrom="line">
              <wp:posOffset>206517</wp:posOffset>
            </wp:positionV>
            <wp:extent cx="2774498" cy="1862742"/>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features_vs_alpha_ecog_3.pdf"/>
                    <pic:cNvPicPr>
                      <a:picLocks noChangeAspect="1"/>
                    </pic:cNvPicPr>
                  </pic:nvPicPr>
                  <pic:blipFill>
                    <a:blip r:embed="rId14">
                      <a:extLst/>
                    </a:blip>
                    <a:stretch>
                      <a:fillRect/>
                    </a:stretch>
                  </pic:blipFill>
                  <pic:spPr>
                    <a:xfrm>
                      <a:off x="0" y="0"/>
                      <a:ext cx="2774498" cy="1862742"/>
                    </a:xfrm>
                    <a:prstGeom prst="rect">
                      <a:avLst/>
                    </a:prstGeom>
                    <a:ln w="12700" cap="flat">
                      <a:noFill/>
                      <a:miter lim="400000"/>
                    </a:ln>
                    <a:effectLst/>
                  </pic:spPr>
                </pic:pic>
              </a:graphicData>
            </a:graphic>
          </wp:anchor>
        </w:drawing>
      </w:r>
      <w:r w:rsidRPr="001D2462">
        <w:rPr>
          <w:lang w:eastAsia="en-US"/>
        </w:rPr>
        <w:drawing>
          <wp:anchor distT="152400" distB="152400" distL="152400" distR="152400" simplePos="0" relativeHeight="251660800" behindDoc="0" locked="0" layoutInCell="1" allowOverlap="1" wp14:anchorId="377040A9" wp14:editId="686D557B">
            <wp:simplePos x="0" y="0"/>
            <wp:positionH relativeFrom="margin">
              <wp:posOffset>3122929</wp:posOffset>
            </wp:positionH>
            <wp:positionV relativeFrom="line">
              <wp:posOffset>206517</wp:posOffset>
            </wp:positionV>
            <wp:extent cx="2774498" cy="1862742"/>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features_vs_alpha_ecog_6.pdf"/>
                    <pic:cNvPicPr>
                      <a:picLocks noChangeAspect="1"/>
                    </pic:cNvPicPr>
                  </pic:nvPicPr>
                  <pic:blipFill>
                    <a:blip r:embed="rId15">
                      <a:extLst/>
                    </a:blip>
                    <a:stretch>
                      <a:fillRect/>
                    </a:stretch>
                  </pic:blipFill>
                  <pic:spPr>
                    <a:xfrm>
                      <a:off x="0" y="0"/>
                      <a:ext cx="2774498" cy="1862742"/>
                    </a:xfrm>
                    <a:prstGeom prst="rect">
                      <a:avLst/>
                    </a:prstGeom>
                    <a:ln w="12700" cap="flat">
                      <a:noFill/>
                      <a:miter lim="400000"/>
                    </a:ln>
                    <a:effectLst/>
                  </pic:spPr>
                </pic:pic>
              </a:graphicData>
            </a:graphic>
          </wp:anchor>
        </w:drawing>
      </w:r>
      <w:r w:rsidRPr="001D2462">
        <w:rPr>
          <w:lang w:eastAsia="en-US"/>
        </w:rPr>
        <w:drawing>
          <wp:anchor distT="152400" distB="152400" distL="152400" distR="152400" simplePos="0" relativeHeight="251665920" behindDoc="0" locked="0" layoutInCell="1" allowOverlap="1" wp14:anchorId="45753177" wp14:editId="3BF77DA5">
            <wp:simplePos x="0" y="0"/>
            <wp:positionH relativeFrom="margin">
              <wp:posOffset>74930</wp:posOffset>
            </wp:positionH>
            <wp:positionV relativeFrom="line">
              <wp:posOffset>2069258</wp:posOffset>
            </wp:positionV>
            <wp:extent cx="5943600" cy="2146105"/>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features_vs_alpha_ecog_9.pdf"/>
                    <pic:cNvPicPr>
                      <a:picLocks noChangeAspect="1"/>
                    </pic:cNvPicPr>
                  </pic:nvPicPr>
                  <pic:blipFill>
                    <a:blip r:embed="rId16">
                      <a:extLst/>
                    </a:blip>
                    <a:stretch>
                      <a:fillRect/>
                    </a:stretch>
                  </pic:blipFill>
                  <pic:spPr>
                    <a:xfrm>
                      <a:off x="0" y="0"/>
                      <a:ext cx="5943600" cy="2146105"/>
                    </a:xfrm>
                    <a:prstGeom prst="rect">
                      <a:avLst/>
                    </a:prstGeom>
                    <a:ln w="12700" cap="flat">
                      <a:noFill/>
                      <a:miter lim="400000"/>
                    </a:ln>
                    <a:effectLst/>
                  </pic:spPr>
                </pic:pic>
              </a:graphicData>
            </a:graphic>
          </wp:anchor>
        </w:drawing>
      </w:r>
    </w:p>
    <w:p w14:paraId="3909EB8E" w14:textId="77777777" w:rsidR="00E16621" w:rsidRPr="001D2462" w:rsidRDefault="000E7FCD">
      <w:pPr>
        <w:pStyle w:val="BodyText"/>
        <w:rPr>
          <w:i/>
          <w:iCs/>
        </w:rPr>
      </w:pPr>
      <w:r w:rsidRPr="001D2462">
        <w:rPr>
          <w:i/>
          <w:iCs/>
        </w:rPr>
        <w:lastRenderedPageBreak/>
        <w:t>Figure 4. Target importances z</w:t>
      </w:r>
      <w:r w:rsidRPr="001D2462">
        <w:rPr>
          <w:i/>
          <w:iCs/>
          <w:position w:val="-6"/>
          <w:sz w:val="21"/>
          <w:szCs w:val="21"/>
        </w:rPr>
        <w:t xml:space="preserve">y </w:t>
      </w:r>
      <w:r w:rsidRPr="001D2462">
        <w:rPr>
          <w:i/>
          <w:iCs/>
        </w:rPr>
        <w:t>with respect to α</w:t>
      </w:r>
      <w:r w:rsidRPr="001D2462">
        <w:rPr>
          <w:i/>
          <w:iCs/>
          <w:position w:val="-6"/>
          <w:sz w:val="21"/>
          <w:szCs w:val="21"/>
        </w:rPr>
        <w:t xml:space="preserve">3 </w:t>
      </w:r>
      <w:r w:rsidRPr="001D2462">
        <w:rPr>
          <w:i/>
          <w:iCs/>
        </w:rPr>
        <w:t xml:space="preserve">for QPFS with Symmetric Importance </w:t>
      </w:r>
    </w:p>
    <w:p w14:paraId="4C9E7D0E" w14:textId="00392386" w:rsidR="00E16621" w:rsidRPr="001D2462" w:rsidRDefault="000E7FCD">
      <w:pPr>
        <w:pStyle w:val="BodyText"/>
      </w:pPr>
      <w:r w:rsidRPr="001D2462">
        <w:t xml:space="preserve">We compare the proposed strategies of </w:t>
      </w:r>
      <w:ins w:id="658" w:author="Editor" w:date="2018-08-30T13:38:00Z">
        <w:r w:rsidR="003005BB" w:rsidRPr="001D2462">
          <w:t xml:space="preserve">the </w:t>
        </w:r>
      </w:ins>
      <w:r w:rsidRPr="001D2462">
        <w:t xml:space="preserve">multivariate QPFS that are given in Table 1 for the ECoG dataset. </w:t>
      </w:r>
      <w:del w:id="659" w:author="Quality Control Editor" w:date="2018-09-05T15:47:00Z">
        <w:r w:rsidRPr="001D2462" w:rsidDel="001D2462">
          <w:delText xml:space="preserve">Firstly, </w:delText>
        </w:r>
      </w:del>
      <w:ins w:id="660" w:author="Quality Control Editor" w:date="2018-09-05T15:47:00Z">
        <w:r w:rsidR="001D2462">
          <w:t xml:space="preserve">First, </w:t>
        </w:r>
      </w:ins>
      <w:r w:rsidRPr="001D2462">
        <w:t xml:space="preserve">we apply all </w:t>
      </w:r>
      <w:ins w:id="661" w:author="Editor" w:date="2018-08-30T13:39:00Z">
        <w:r w:rsidR="003005BB" w:rsidRPr="001D2462">
          <w:t xml:space="preserve">the </w:t>
        </w:r>
      </w:ins>
      <w:r w:rsidRPr="001D2462">
        <w:t xml:space="preserve">methods to obtain </w:t>
      </w:r>
      <w:ins w:id="662" w:author="Editor" w:date="2018-08-30T13:39:00Z">
        <w:r w:rsidR="003005BB" w:rsidRPr="001D2462">
          <w:t xml:space="preserve">the </w:t>
        </w:r>
      </w:ins>
      <w:r w:rsidRPr="001D2462">
        <w:t>feature importances. Then</w:t>
      </w:r>
      <w:ins w:id="663" w:author="Editor" w:date="2018-08-30T13:39:00Z">
        <w:r w:rsidR="003005BB" w:rsidRPr="001D2462">
          <w:t>,</w:t>
        </w:r>
      </w:ins>
      <w:r w:rsidRPr="001D2462">
        <w:t xml:space="preserve"> we fit</w:t>
      </w:r>
      <w:ins w:id="664" w:author="Editor" w:date="2018-08-30T14:22:00Z">
        <w:r w:rsidR="0098536A" w:rsidRPr="001D2462">
          <w:t xml:space="preserve"> a </w:t>
        </w:r>
      </w:ins>
      <w:del w:id="665" w:author="Editor" w:date="2018-08-30T14:22:00Z">
        <w:r w:rsidRPr="001D2462" w:rsidDel="0098536A">
          <w:delText xml:space="preserve"> </w:delText>
        </w:r>
      </w:del>
      <w:r w:rsidRPr="001D2462">
        <w:t xml:space="preserve">linear model with </w:t>
      </w:r>
      <w:ins w:id="666" w:author="Editor" w:date="2018-08-30T13:39:00Z">
        <w:r w:rsidR="003005BB" w:rsidRPr="001D2462">
          <w:t xml:space="preserve">an </w:t>
        </w:r>
      </w:ins>
      <w:r w:rsidRPr="001D2462">
        <w:t>increasing number of features. For each method</w:t>
      </w:r>
      <w:ins w:id="667" w:author="Editor" w:date="2018-08-30T13:39:00Z">
        <w:r w:rsidR="003005BB" w:rsidRPr="001D2462">
          <w:t>,</w:t>
        </w:r>
      </w:ins>
      <w:r w:rsidRPr="001D2462">
        <w:t xml:space="preserve"> the features are sorted by the</w:t>
      </w:r>
      <w:ins w:id="668" w:author="Editor" w:date="2018-08-30T14:22:00Z">
        <w:r w:rsidR="0098536A" w:rsidRPr="001D2462">
          <w:t>ir</w:t>
        </w:r>
      </w:ins>
      <w:r w:rsidRPr="001D2462">
        <w:t xml:space="preserve"> obtained importances. We show how the described quality criteria </w:t>
      </w:r>
      <w:del w:id="669" w:author="Editor" w:date="2018-08-30T13:39:00Z">
        <w:r w:rsidRPr="001D2462" w:rsidDel="003005BB">
          <w:delText xml:space="preserve">are </w:delText>
        </w:r>
      </w:del>
      <w:r w:rsidRPr="001D2462">
        <w:t>change</w:t>
      </w:r>
      <w:del w:id="670" w:author="Editor" w:date="2018-08-30T13:39:00Z">
        <w:r w:rsidRPr="001D2462" w:rsidDel="003005BB">
          <w:delText>d</w:delText>
        </w:r>
      </w:del>
      <w:r w:rsidRPr="001D2462">
        <w:t xml:space="preserve"> with the increasing feature set size. Figure 5 illustrates the results for </w:t>
      </w:r>
      <w:ins w:id="671" w:author="Editor" w:date="2018-08-30T13:39:00Z">
        <w:r w:rsidR="003005BB" w:rsidRPr="001D2462">
          <w:t xml:space="preserve">the </w:t>
        </w:r>
      </w:ins>
      <w:r w:rsidRPr="001D2462">
        <w:t xml:space="preserve">prediction of </w:t>
      </w:r>
      <m:oMath>
        <m:r>
          <w:rPr>
            <w:rFonts w:ascii="Cambria Math" w:hAnsi="Cambria Math"/>
          </w:rPr>
          <m:t>k=30</m:t>
        </m:r>
      </m:oMath>
      <w:r w:rsidRPr="001D2462">
        <w:t xml:space="preserve"> timestamps. Here</w:t>
      </w:r>
      <w:ins w:id="672" w:author="Editor" w:date="2018-08-30T13:39:00Z">
        <w:r w:rsidR="003005BB" w:rsidRPr="001D2462">
          <w:t>,</w:t>
        </w:r>
      </w:ins>
      <w:r w:rsidRPr="001D2462">
        <w:t xml:space="preserve"> the feature importance</w:t>
      </w:r>
      <w:del w:id="673" w:author="Editor" w:date="2018-08-30T13:39:00Z">
        <w:r w:rsidRPr="001D2462" w:rsidDel="003005BB">
          <w:delText>s</w:delText>
        </w:r>
      </w:del>
      <w:r w:rsidRPr="001D2462">
        <w:t xml:space="preserve"> threshold </w:t>
      </w:r>
      <m:oMath>
        <m:r>
          <w:rPr>
            <w:rFonts w:ascii="Cambria Math" w:hAnsi="Cambria Math"/>
          </w:rPr>
          <m:t>τ</m:t>
        </m:r>
      </m:oMath>
      <w:r w:rsidRPr="001D2462">
        <w:t xml:space="preserve"> </w:t>
      </w:r>
      <w:del w:id="674" w:author="Editor" w:date="2018-08-30T13:39:00Z">
        <w:r w:rsidRPr="001D2462" w:rsidDel="003005BB">
          <w:delText>are</w:delText>
        </w:r>
      </w:del>
      <w:ins w:id="675" w:author="Editor" w:date="2018-08-30T13:39:00Z">
        <w:r w:rsidR="003005BB" w:rsidRPr="001D2462">
          <w:t>is</w:t>
        </w:r>
      </w:ins>
      <w:r w:rsidRPr="001D2462">
        <w:t xml:space="preserve"> </w:t>
      </w:r>
      <w:del w:id="676" w:author="Editor" w:date="2018-08-30T13:39:00Z">
        <w:r w:rsidRPr="001D2462" w:rsidDel="003005BB">
          <w:delText xml:space="preserve">shown </w:delText>
        </w:r>
      </w:del>
      <w:ins w:id="677" w:author="Editor" w:date="2018-08-30T13:39:00Z">
        <w:r w:rsidR="003005BB" w:rsidRPr="001D2462">
          <w:t xml:space="preserve">represented </w:t>
        </w:r>
      </w:ins>
      <w:r w:rsidRPr="001D2462">
        <w:t xml:space="preserve">by colored ticks. These thresholds are larger for the proposed methods </w:t>
      </w:r>
      <w:del w:id="678" w:author="Editor" w:date="2018-08-30T13:40:00Z">
        <w:r w:rsidRPr="001D2462" w:rsidDel="003005BB">
          <w:delText xml:space="preserve">with </w:delText>
        </w:r>
      </w:del>
      <w:ins w:id="679" w:author="Editor" w:date="2018-08-30T13:40:00Z">
        <w:r w:rsidR="003005BB" w:rsidRPr="001D2462">
          <w:t xml:space="preserve">in </w:t>
        </w:r>
      </w:ins>
      <w:r w:rsidRPr="001D2462">
        <w:t>comparison to the baseline RelAgg strategy. The SymImp strategy has the largest threshold,</w:t>
      </w:r>
      <w:ins w:id="680" w:author="Editor" w:date="2018-08-30T13:40:00Z">
        <w:r w:rsidR="003005BB" w:rsidRPr="001D2462">
          <w:t xml:space="preserve"> and</w:t>
        </w:r>
      </w:ins>
      <w:r w:rsidRPr="001D2462">
        <w:t xml:space="preserve"> it does not allow </w:t>
      </w:r>
      <w:ins w:id="681" w:author="Editor" w:date="2018-08-30T13:40:00Z">
        <w:r w:rsidR="003005BB" w:rsidRPr="001D2462">
          <w:t xml:space="preserve">one </w:t>
        </w:r>
      </w:ins>
      <w:r w:rsidRPr="001D2462">
        <w:t xml:space="preserve">to </w:t>
      </w:r>
      <w:del w:id="682" w:author="Editor" w:date="2018-08-30T13:40:00Z">
        <w:r w:rsidRPr="001D2462" w:rsidDel="003005BB">
          <w:delText>ge</w:delText>
        </w:r>
      </w:del>
      <w:del w:id="683" w:author="Editor" w:date="2018-08-30T13:41:00Z">
        <w:r w:rsidRPr="001D2462" w:rsidDel="003005BB">
          <w:delText>t</w:delText>
        </w:r>
      </w:del>
      <w:ins w:id="684" w:author="Editor" w:date="2018-08-30T13:41:00Z">
        <w:r w:rsidR="003005BB" w:rsidRPr="001D2462">
          <w:t>obtain a</w:t>
        </w:r>
      </w:ins>
      <w:del w:id="685" w:author="Editor" w:date="2018-08-30T13:41:00Z">
        <w:r w:rsidRPr="001D2462" w:rsidDel="003005BB">
          <w:delText xml:space="preserve"> the</w:delText>
        </w:r>
      </w:del>
      <w:r w:rsidRPr="001D2462">
        <w:t xml:space="preserve"> small feature subset. However, this strategy shows the best performance in terms of </w:t>
      </w:r>
      <w:ins w:id="686" w:author="Editor" w:date="2018-08-30T13:41:00Z">
        <w:r w:rsidR="003005BB" w:rsidRPr="001D2462">
          <w:t xml:space="preserve">the </w:t>
        </w:r>
      </w:ins>
      <w:r w:rsidRPr="001D2462">
        <w:t xml:space="preserve">sRMSE </w:t>
      </w:r>
      <w:del w:id="687" w:author="Editor" w:date="2018-08-30T13:41:00Z">
        <w:r w:rsidRPr="001D2462" w:rsidDel="003005BB">
          <w:delText>on</w:delText>
        </w:r>
      </w:del>
      <w:ins w:id="688" w:author="Editor" w:date="2018-08-30T13:41:00Z">
        <w:r w:rsidR="003005BB" w:rsidRPr="001D2462">
          <w:t>using the</w:t>
        </w:r>
      </w:ins>
      <w:r w:rsidRPr="001D2462">
        <w:t xml:space="preserve"> test</w:t>
      </w:r>
      <w:ins w:id="689" w:author="Editor" w:date="2018-08-30T14:22:00Z">
        <w:r w:rsidR="0098536A" w:rsidRPr="001D2462">
          <w:t>ing</w:t>
        </w:r>
      </w:ins>
      <w:r w:rsidRPr="001D2462">
        <w:t xml:space="preserve"> data. The second </w:t>
      </w:r>
      <w:del w:id="690" w:author="Editor" w:date="2018-08-30T13:41:00Z">
        <w:r w:rsidRPr="001D2462" w:rsidDel="003005BB">
          <w:delText xml:space="preserve">value of </w:delText>
        </w:r>
      </w:del>
      <w:r w:rsidRPr="001D2462">
        <w:t xml:space="preserve">performance </w:t>
      </w:r>
      <w:ins w:id="691" w:author="Editor" w:date="2018-08-30T13:41:00Z">
        <w:r w:rsidR="003005BB" w:rsidRPr="001D2462">
          <w:t xml:space="preserve">measure </w:t>
        </w:r>
      </w:ins>
      <w:r w:rsidRPr="001D2462">
        <w:t>is</w:t>
      </w:r>
      <w:del w:id="692" w:author="Editor" w:date="2018-08-30T13:41:00Z">
        <w:r w:rsidRPr="001D2462" w:rsidDel="003005BB">
          <w:delText xml:space="preserve"> given by</w:delText>
        </w:r>
      </w:del>
      <w:r w:rsidRPr="001D2462">
        <w:t xml:space="preserve"> AsymImp. All proposed algorithms give </w:t>
      </w:r>
      <w:del w:id="693" w:author="Editor" w:date="2018-08-30T13:41:00Z">
        <w:r w:rsidRPr="001D2462" w:rsidDel="003005BB">
          <w:delText>the less</w:delText>
        </w:r>
      </w:del>
      <w:ins w:id="694" w:author="Editor" w:date="2018-08-30T13:41:00Z">
        <w:r w:rsidR="003005BB" w:rsidRPr="001D2462">
          <w:t>smaller</w:t>
        </w:r>
      </w:ins>
      <w:r w:rsidRPr="001D2462">
        <w:t xml:space="preserve"> test error</w:t>
      </w:r>
      <w:ins w:id="695" w:author="Editor" w:date="2018-08-30T13:41:00Z">
        <w:r w:rsidR="003005BB" w:rsidRPr="001D2462">
          <w:t>s</w:t>
        </w:r>
      </w:ins>
      <w:r w:rsidRPr="001D2462">
        <w:t xml:space="preserve"> compared to the RelAgg strategy. The </w:t>
      </w:r>
      <w:del w:id="696" w:author="Quality Control Editor" w:date="2018-09-05T16:02:00Z">
        <w:r w:rsidRPr="001D2462" w:rsidDel="001D2462">
          <w:delText>S</w:delText>
        </w:r>
      </w:del>
      <w:ins w:id="697" w:author="Quality Control Editor" w:date="2018-09-05T16:02:00Z">
        <w:r w:rsidR="001D2462">
          <w:t>s</w:t>
        </w:r>
      </w:ins>
      <w:r w:rsidRPr="001D2462">
        <w:t xml:space="preserve">tability </w:t>
      </w:r>
      <w:del w:id="698" w:author="Editor" w:date="2018-08-30T13:42:00Z">
        <w:r w:rsidRPr="001D2462" w:rsidDel="003005BB">
          <w:delText>criteri</w:delText>
        </w:r>
      </w:del>
      <w:del w:id="699" w:author="Editor" w:date="2018-08-30T13:41:00Z">
        <w:r w:rsidRPr="001D2462" w:rsidDel="003005BB">
          <w:delText>a</w:delText>
        </w:r>
      </w:del>
      <w:del w:id="700" w:author="Editor" w:date="2018-08-30T13:42:00Z">
        <w:r w:rsidRPr="001D2462" w:rsidDel="003005BB">
          <w:delText xml:space="preserve"> </w:delText>
        </w:r>
      </w:del>
      <w:r w:rsidRPr="001D2462">
        <w:t>is also increased for the proposed algorithms. Here</w:t>
      </w:r>
      <w:ins w:id="701" w:author="Editor" w:date="2018-08-30T13:42:00Z">
        <w:r w:rsidR="003005BB" w:rsidRPr="001D2462">
          <w:t>,</w:t>
        </w:r>
      </w:ins>
      <w:r w:rsidRPr="001D2462">
        <w:t xml:space="preserve"> we consider the AsymImp strategy as the best in terms of </w:t>
      </w:r>
      <w:ins w:id="702" w:author="Editor" w:date="2018-08-30T13:42:00Z">
        <w:r w:rsidR="003005BB" w:rsidRPr="001D2462">
          <w:t xml:space="preserve">the </w:t>
        </w:r>
      </w:ins>
      <w:r w:rsidRPr="001D2462">
        <w:t>predicti</w:t>
      </w:r>
      <w:ins w:id="703" w:author="Editor" w:date="2018-08-30T13:42:00Z">
        <w:r w:rsidR="003005BB" w:rsidRPr="001D2462">
          <w:t>ve</w:t>
        </w:r>
      </w:ins>
      <w:del w:id="704" w:author="Editor" w:date="2018-08-30T13:42:00Z">
        <w:r w:rsidRPr="001D2462" w:rsidDel="003005BB">
          <w:delText>on</w:delText>
        </w:r>
      </w:del>
      <w:r w:rsidRPr="001D2462">
        <w:t xml:space="preserve"> quality and the size of selected feature subset.</w:t>
      </w:r>
    </w:p>
    <w:p w14:paraId="77304D16" w14:textId="77777777" w:rsidR="00E16621" w:rsidRPr="001D2462" w:rsidRDefault="000E7FCD">
      <w:pPr>
        <w:pStyle w:val="FigurewithCaption"/>
      </w:pPr>
      <w:r w:rsidRPr="001D2462">
        <w:rPr>
          <w:lang w:eastAsia="en-US"/>
        </w:rPr>
        <w:drawing>
          <wp:inline distT="0" distB="0" distL="0" distR="0" wp14:anchorId="209BED7F" wp14:editId="18F2F0B7">
            <wp:extent cx="3810000" cy="2540000"/>
            <wp:effectExtent l="0" t="0" r="0" b="0"/>
            <wp:docPr id="1073741831" name="officeArt object" descr="Feature selection algorithms evaluation for ECoG data, prediction of k = 30 timestamps"/>
            <wp:cNvGraphicFramePr/>
            <a:graphic xmlns:a="http://schemas.openxmlformats.org/drawingml/2006/main">
              <a:graphicData uri="http://schemas.openxmlformats.org/drawingml/2006/picture">
                <pic:pic xmlns:pic="http://schemas.openxmlformats.org/drawingml/2006/picture">
                  <pic:nvPicPr>
                    <pic:cNvPr id="1073741831" name="Feature selection algorithms evaluation for ECoG data, prediction of k = 30 timestamps" descr="Feature selection algorithms evaluation for ECoG data, prediction of k = 30 timestamps"/>
                    <pic:cNvPicPr>
                      <a:picLocks noChangeAspect="1"/>
                    </pic:cNvPicPr>
                  </pic:nvPicPr>
                  <pic:blipFill>
                    <a:blip r:embed="rId17">
                      <a:extLst/>
                    </a:blip>
                    <a:stretch>
                      <a:fillRect/>
                    </a:stretch>
                  </pic:blipFill>
                  <pic:spPr>
                    <a:xfrm>
                      <a:off x="0" y="0"/>
                      <a:ext cx="3810000" cy="2540000"/>
                    </a:xfrm>
                    <a:prstGeom prst="rect">
                      <a:avLst/>
                    </a:prstGeom>
                    <a:ln w="12700" cap="flat">
                      <a:noFill/>
                      <a:miter lim="400000"/>
                    </a:ln>
                    <a:effectLst/>
                  </pic:spPr>
                </pic:pic>
              </a:graphicData>
            </a:graphic>
          </wp:inline>
        </w:drawing>
      </w:r>
    </w:p>
    <w:p w14:paraId="130A3E61" w14:textId="6ED310C9" w:rsidR="00E16621" w:rsidRPr="001D2462" w:rsidRDefault="000E7FCD">
      <w:pPr>
        <w:pStyle w:val="ImageCaption"/>
      </w:pPr>
      <w:r w:rsidRPr="001D2462">
        <w:t>Figure 5. Feature selection algorithms evaluation for</w:t>
      </w:r>
      <w:ins w:id="705" w:author="Editor" w:date="2018-08-30T14:22:00Z">
        <w:r w:rsidR="00566C9F" w:rsidRPr="001D2462">
          <w:t xml:space="preserve"> the</w:t>
        </w:r>
      </w:ins>
      <w:r w:rsidRPr="001D2462">
        <w:t xml:space="preserve"> ECoG data</w:t>
      </w:r>
      <w:ins w:id="706" w:author="Editor" w:date="2018-08-30T13:42:00Z">
        <w:r w:rsidR="003005BB" w:rsidRPr="001D2462">
          <w:t xml:space="preserve"> and the</w:t>
        </w:r>
      </w:ins>
      <w:del w:id="707" w:author="Editor" w:date="2018-08-30T13:42:00Z">
        <w:r w:rsidRPr="001D2462" w:rsidDel="003005BB">
          <w:delText>,</w:delText>
        </w:r>
      </w:del>
      <w:r w:rsidRPr="001D2462">
        <w:t xml:space="preserve"> prediction of </w:t>
      </w:r>
      <m:oMath>
        <m:r>
          <w:rPr>
            <w:rFonts w:ascii="Cambria Math" w:hAnsi="Cambria Math"/>
          </w:rPr>
          <m:t>k=30</m:t>
        </m:r>
      </m:oMath>
      <w:r w:rsidRPr="001D2462">
        <w:t xml:space="preserve"> timestamps</w:t>
      </w:r>
    </w:p>
    <w:p w14:paraId="0B07CC9C" w14:textId="1E018268" w:rsidR="00E16621" w:rsidRPr="001D2462" w:rsidRDefault="000E7FCD">
      <w:pPr>
        <w:pStyle w:val="BodyText"/>
      </w:pPr>
      <w:r w:rsidRPr="001D2462">
        <w:t xml:space="preserve">To compare the structure of the selected feature subsets and investigate the stability of the selection procedure, we use </w:t>
      </w:r>
      <w:ins w:id="708" w:author="Editor" w:date="2018-08-30T13:42:00Z">
        <w:r w:rsidR="003005BB" w:rsidRPr="001D2462">
          <w:t xml:space="preserve">the </w:t>
        </w:r>
      </w:ins>
      <w:r w:rsidRPr="001D2462">
        <w:t xml:space="preserve">bootstrap approach. First, the bootstrap data </w:t>
      </w:r>
      <w:del w:id="709" w:author="Editor" w:date="2018-08-30T14:23:00Z">
        <w:r w:rsidRPr="001D2462" w:rsidDel="00566C9F">
          <w:delText xml:space="preserve">is </w:delText>
        </w:r>
      </w:del>
      <w:ins w:id="710" w:author="Editor" w:date="2018-08-30T14:23:00Z">
        <w:r w:rsidR="00566C9F" w:rsidRPr="001D2462">
          <w:t xml:space="preserve">are </w:t>
        </w:r>
      </w:ins>
      <w:r w:rsidRPr="001D2462">
        <w:t>generated. Then</w:t>
      </w:r>
      <w:ins w:id="711" w:author="Editor" w:date="2018-08-30T13:42:00Z">
        <w:r w:rsidR="003005BB" w:rsidRPr="001D2462">
          <w:t>, we</w:t>
        </w:r>
      </w:ins>
      <w:r w:rsidRPr="001D2462">
        <w:t xml:space="preserve"> solve the feature selection problem for each pair of </w:t>
      </w:r>
      <w:del w:id="712" w:author="Editor" w:date="2018-08-30T13:42:00Z">
        <w:r w:rsidRPr="001D2462" w:rsidDel="003005BB">
          <w:delText xml:space="preserve">the </w:delText>
        </w:r>
      </w:del>
      <w:r w:rsidRPr="001D2462">
        <w:t xml:space="preserve">design and </w:t>
      </w:r>
      <w:del w:id="713" w:author="Editor" w:date="2018-08-30T13:42:00Z">
        <w:r w:rsidRPr="001D2462" w:rsidDel="003005BB">
          <w:delText xml:space="preserve">the </w:delText>
        </w:r>
      </w:del>
      <w:r w:rsidRPr="001D2462">
        <w:t xml:space="preserve">target matrices. The obtained feature importances are compared. We calculate the average pairwise Spearman correlation coefficient and the </w:t>
      </w:r>
      <m:oMath>
        <m:sSub>
          <m:sSubPr>
            <m:ctrlPr>
              <w:rPr>
                <w:rFonts w:ascii="Cambria Math" w:hAnsi="Cambria Math"/>
              </w:rPr>
            </m:ctrlPr>
          </m:sSubPr>
          <m:e>
            <m:r>
              <m:rPr>
                <m:scr m:val="script"/>
              </m:rPr>
              <w:rPr>
                <w:rFonts w:ascii="Cambria Math" w:hAnsi="Cambria Math"/>
              </w:rPr>
              <m:t>l</m:t>
            </m:r>
          </m:e>
          <m:sub>
            <m:r>
              <w:rPr>
                <w:rFonts w:ascii="Cambria Math" w:hAnsi="Cambria Math"/>
              </w:rPr>
              <m:t>2</m:t>
            </m:r>
          </m:sub>
        </m:sSub>
      </m:oMath>
      <w:r w:rsidRPr="001D2462">
        <w:t xml:space="preserve"> distance as the measures of the algorithm</w:t>
      </w:r>
      <w:ins w:id="714" w:author="Editor" w:date="2018-08-30T13:43:00Z">
        <w:r w:rsidR="003005BB" w:rsidRPr="001D2462">
          <w:t>’</w:t>
        </w:r>
      </w:ins>
      <w:r w:rsidRPr="001D2462">
        <w:t xml:space="preserve">s stability. Table 2 shows the average error, the size of the subset and the </w:t>
      </w:r>
      <w:r w:rsidRPr="001D2462">
        <w:lastRenderedPageBreak/>
        <w:t xml:space="preserve">described statistics for each method. The error was calculated by fitting the linear model </w:t>
      </w:r>
      <w:del w:id="715" w:author="Editor" w:date="2018-08-30T13:43:00Z">
        <w:r w:rsidRPr="001D2462" w:rsidDel="003005BB">
          <w:delText>on</w:delText>
        </w:r>
      </w:del>
      <w:ins w:id="716" w:author="Editor" w:date="2018-08-30T13:43:00Z">
        <w:r w:rsidR="003005BB" w:rsidRPr="001D2462">
          <w:t>using the</w:t>
        </w:r>
      </w:ins>
      <w:r w:rsidRPr="001D2462">
        <w:t xml:space="preserve"> </w:t>
      </w:r>
      <m:oMath>
        <m:r>
          <w:rPr>
            <w:rFonts w:ascii="Cambria Math" w:hAnsi="Cambria Math"/>
          </w:rPr>
          <m:t>50</m:t>
        </m:r>
      </m:oMath>
      <w:r w:rsidRPr="001D2462">
        <w:t xml:space="preserve"> features with the largest importances. AsymImp gives the least error </w:t>
      </w:r>
      <w:del w:id="717" w:author="Editor" w:date="2018-08-30T13:43:00Z">
        <w:r w:rsidRPr="001D2462" w:rsidDel="003005BB">
          <w:delText>on</w:delText>
        </w:r>
      </w:del>
      <w:ins w:id="718" w:author="Editor" w:date="2018-08-30T13:43:00Z">
        <w:r w:rsidR="003005BB" w:rsidRPr="001D2462">
          <w:t>when using</w:t>
        </w:r>
      </w:ins>
      <w:r w:rsidRPr="001D2462">
        <w:t xml:space="preserve"> the test data. The size of </w:t>
      </w:r>
      <w:ins w:id="719" w:author="Editor" w:date="2018-08-30T13:43:00Z">
        <w:r w:rsidR="003005BB" w:rsidRPr="001D2462">
          <w:t xml:space="preserve">the </w:t>
        </w:r>
      </w:ins>
      <w:r w:rsidRPr="001D2462">
        <w:t>selected feature subset</w:t>
      </w:r>
      <w:del w:id="720" w:author="Editor" w:date="2018-08-30T13:43:00Z">
        <w:r w:rsidRPr="001D2462" w:rsidDel="003005BB">
          <w:delText>s</w:delText>
        </w:r>
      </w:del>
      <w:r w:rsidRPr="001D2462">
        <w:t xml:space="preserve"> is overestimated using the </w:t>
      </w:r>
      <w:del w:id="721" w:author="Editor" w:date="2018-08-30T13:43:00Z">
        <w:r w:rsidRPr="001D2462" w:rsidDel="003005BB">
          <w:delText xml:space="preserve">equal </w:delText>
        </w:r>
      </w:del>
      <w:r w:rsidRPr="001D2462">
        <w:t xml:space="preserve">threshold </w:t>
      </w:r>
      <m:oMath>
        <m:r>
          <w:rPr>
            <w:rFonts w:ascii="Cambria Math" w:hAnsi="Cambria Math"/>
          </w:rPr>
          <m:t>τ=</m:t>
        </m:r>
        <m:sSup>
          <m:sSupPr>
            <m:ctrlPr>
              <w:rPr>
                <w:rFonts w:ascii="Cambria Math" w:hAnsi="Cambria Math"/>
              </w:rPr>
            </m:ctrlPr>
          </m:sSupPr>
          <m:e>
            <m:r>
              <w:rPr>
                <w:rFonts w:ascii="Cambria Math" w:hAnsi="Cambria Math"/>
              </w:rPr>
              <m:t>10</m:t>
            </m:r>
          </m:e>
          <m:sup>
            <m:r>
              <w:rPr>
                <w:rFonts w:ascii="Cambria Math" w:hAnsi="Cambria Math"/>
              </w:rPr>
              <m:t>-4</m:t>
            </m:r>
          </m:sup>
        </m:sSup>
      </m:oMath>
      <w:r w:rsidRPr="001D2462">
        <w:t>. The value of </w:t>
      </w:r>
      <m:oMath>
        <m:r>
          <w:rPr>
            <w:rFonts w:ascii="Cambria Math" w:hAnsi="Cambria Math"/>
          </w:rPr>
          <m:t>τ</m:t>
        </m:r>
      </m:oMath>
      <w:r w:rsidRPr="001D2462">
        <w:t xml:space="preserve"> could be cross-validated to get the optimal threshold and </w:t>
      </w:r>
      <w:del w:id="722" w:author="Editor" w:date="2018-08-30T13:43:00Z">
        <w:r w:rsidRPr="001D2462" w:rsidDel="003005BB">
          <w:delText xml:space="preserve">the </w:delText>
        </w:r>
      </w:del>
      <w:r w:rsidRPr="001D2462">
        <w:t>feature subset size.</w:t>
      </w:r>
    </w:p>
    <w:p w14:paraId="45412715" w14:textId="77777777" w:rsidR="00E16621" w:rsidRPr="001D2462" w:rsidRDefault="000E7FCD">
      <w:pPr>
        <w:pStyle w:val="BodyText"/>
        <w:rPr>
          <w:i/>
          <w:iCs/>
        </w:rPr>
      </w:pPr>
      <w:r w:rsidRPr="001D2462">
        <w:rPr>
          <w:i/>
          <w:iCs/>
        </w:rPr>
        <w:t>——————-</w:t>
      </w:r>
    </w:p>
    <w:p w14:paraId="6F85231F" w14:textId="77777777" w:rsidR="00E16621" w:rsidRPr="001D2462" w:rsidRDefault="000E7FCD">
      <w:pPr>
        <w:pStyle w:val="a3"/>
        <w:spacing w:after="240" w:line="360" w:lineRule="atLeast"/>
        <w:rPr>
          <w:rFonts w:ascii="Times New Roman" w:eastAsia="Times New Roman" w:hAnsi="Times New Roman" w:cs="Times New Roman"/>
          <w:sz w:val="24"/>
          <w:szCs w:val="24"/>
        </w:rPr>
      </w:pPr>
      <w:r w:rsidRPr="001D2462">
        <w:rPr>
          <w:rFonts w:ascii="Times New Roman" w:hAnsi="Times New Roman"/>
          <w:sz w:val="24"/>
          <w:szCs w:val="24"/>
        </w:rPr>
        <w:t xml:space="preserve">Table 2: The stability of the selected feature subset </w:t>
      </w:r>
    </w:p>
    <w:p w14:paraId="61A15BF0" w14:textId="77777777" w:rsidR="00E16621" w:rsidRPr="001D2462" w:rsidRDefault="000E7FCD">
      <w:pPr>
        <w:pStyle w:val="BodyText"/>
        <w:rPr>
          <w:i/>
          <w:iCs/>
        </w:rPr>
      </w:pPr>
      <w:r w:rsidRPr="001D2462">
        <w:rPr>
          <w:i/>
          <w:iCs/>
        </w:rPr>
        <w:t>——————-</w:t>
      </w:r>
    </w:p>
    <w:p w14:paraId="0650F3D0" w14:textId="2D7D3F8F" w:rsidR="00E16621" w:rsidRPr="001D2462" w:rsidRDefault="000E7FCD">
      <w:pPr>
        <w:pStyle w:val="TableCaption"/>
        <w:rPr>
          <w:i w:val="0"/>
          <w:iCs w:val="0"/>
        </w:rPr>
      </w:pPr>
      <w:r w:rsidRPr="001D2462">
        <w:rPr>
          <w:i w:val="0"/>
          <w:iCs w:val="0"/>
        </w:rPr>
        <w:t xml:space="preserve">We fit the PLS regression model </w:t>
      </w:r>
      <w:del w:id="723" w:author="Editor" w:date="2018-08-30T14:23:00Z">
        <w:r w:rsidRPr="001D2462" w:rsidDel="00566C9F">
          <w:rPr>
            <w:i w:val="0"/>
            <w:iCs w:val="0"/>
          </w:rPr>
          <w:delText>f</w:delText>
        </w:r>
      </w:del>
      <w:ins w:id="724" w:author="Editor" w:date="2018-08-30T14:23:00Z">
        <w:r w:rsidR="00566C9F" w:rsidRPr="001D2462">
          <w:rPr>
            <w:i w:val="0"/>
            <w:iCs w:val="0"/>
          </w:rPr>
          <w:t>t</w:t>
        </w:r>
      </w:ins>
      <w:r w:rsidRPr="001D2462">
        <w:rPr>
          <w:i w:val="0"/>
          <w:iCs w:val="0"/>
        </w:rPr>
        <w:t>o</w:t>
      </w:r>
      <w:del w:id="725" w:author="Editor" w:date="2018-08-30T14:23:00Z">
        <w:r w:rsidRPr="001D2462" w:rsidDel="00566C9F">
          <w:rPr>
            <w:i w:val="0"/>
            <w:iCs w:val="0"/>
          </w:rPr>
          <w:delText>r</w:delText>
        </w:r>
      </w:del>
      <w:r w:rsidRPr="001D2462">
        <w:rPr>
          <w:i w:val="0"/>
          <w:iCs w:val="0"/>
        </w:rPr>
        <w:t xml:space="preserve"> the data to compare the dimensionality reduction and feature selection. Figure 6 demonstrates the scaled RMSE on </w:t>
      </w:r>
      <w:ins w:id="726" w:author="Editor" w:date="2018-08-30T13:44:00Z">
        <w:r w:rsidR="003005BB" w:rsidRPr="001D2462">
          <w:rPr>
            <w:i w:val="0"/>
            <w:iCs w:val="0"/>
          </w:rPr>
          <w:t xml:space="preserve">the </w:t>
        </w:r>
      </w:ins>
      <w:r w:rsidRPr="001D2462">
        <w:rPr>
          <w:i w:val="0"/>
          <w:iCs w:val="0"/>
        </w:rPr>
        <w:t>train</w:t>
      </w:r>
      <w:ins w:id="727" w:author="Editor" w:date="2018-08-30T13:44:00Z">
        <w:r w:rsidR="003005BB" w:rsidRPr="001D2462">
          <w:rPr>
            <w:i w:val="0"/>
            <w:iCs w:val="0"/>
          </w:rPr>
          <w:t>ing</w:t>
        </w:r>
      </w:ins>
      <w:r w:rsidRPr="001D2462">
        <w:rPr>
          <w:i w:val="0"/>
          <w:iCs w:val="0"/>
        </w:rPr>
        <w:t xml:space="preserve"> and test</w:t>
      </w:r>
      <w:ins w:id="728" w:author="Editor" w:date="2018-08-30T13:44:00Z">
        <w:r w:rsidR="003005BB" w:rsidRPr="001D2462">
          <w:rPr>
            <w:i w:val="0"/>
            <w:iCs w:val="0"/>
          </w:rPr>
          <w:t>ing</w:t>
        </w:r>
      </w:ins>
      <w:r w:rsidRPr="001D2462">
        <w:rPr>
          <w:i w:val="0"/>
          <w:iCs w:val="0"/>
        </w:rPr>
        <w:t xml:space="preserve"> data with respect to the dimensionality of the latent space </w:t>
      </w:r>
      <m:oMath>
        <m:r>
          <w:rPr>
            <w:rFonts w:ascii="Cambria Math" w:hAnsi="Cambria Math"/>
          </w:rPr>
          <m:t>l</m:t>
        </m:r>
      </m:oMath>
      <w:r w:rsidRPr="001D2462">
        <w:rPr>
          <w:i w:val="0"/>
          <w:iCs w:val="0"/>
        </w:rPr>
        <w:t>. The test</w:t>
      </w:r>
      <w:ins w:id="729" w:author="Editor" w:date="2018-08-30T13:44:00Z">
        <w:r w:rsidR="003005BB" w:rsidRPr="001D2462">
          <w:rPr>
            <w:i w:val="0"/>
            <w:iCs w:val="0"/>
          </w:rPr>
          <w:t>ing</w:t>
        </w:r>
      </w:ins>
      <w:r w:rsidRPr="001D2462">
        <w:rPr>
          <w:i w:val="0"/>
          <w:iCs w:val="0"/>
        </w:rPr>
        <w:t xml:space="preserve"> error </w:t>
      </w:r>
      <w:del w:id="730" w:author="Editor" w:date="2018-08-30T13:44:00Z">
        <w:r w:rsidRPr="001D2462" w:rsidDel="003005BB">
          <w:rPr>
            <w:i w:val="0"/>
            <w:iCs w:val="0"/>
          </w:rPr>
          <w:delText xml:space="preserve">achieves </w:delText>
        </w:r>
      </w:del>
      <w:ins w:id="731" w:author="Editor" w:date="2018-08-30T13:44:00Z">
        <w:r w:rsidR="003005BB" w:rsidRPr="001D2462">
          <w:rPr>
            <w:i w:val="0"/>
            <w:iCs w:val="0"/>
          </w:rPr>
          <w:t xml:space="preserve">reaches its </w:t>
        </w:r>
      </w:ins>
      <w:r w:rsidRPr="001D2462">
        <w:rPr>
          <w:i w:val="0"/>
          <w:iCs w:val="0"/>
        </w:rPr>
        <w:t xml:space="preserve">minimum </w:t>
      </w:r>
      <w:del w:id="732" w:author="Editor" w:date="2018-08-30T13:44:00Z">
        <w:r w:rsidRPr="001D2462" w:rsidDel="003005BB">
          <w:rPr>
            <w:i w:val="0"/>
            <w:iCs w:val="0"/>
          </w:rPr>
          <w:delText xml:space="preserve">value </w:delText>
        </w:r>
      </w:del>
      <w:r w:rsidRPr="001D2462">
        <w:rPr>
          <w:i w:val="0"/>
          <w:iCs w:val="0"/>
        </w:rPr>
        <w:t xml:space="preserve">at </w:t>
      </w:r>
      <w:del w:id="733" w:author="Editor" w:date="2018-08-30T13:44:00Z">
        <w:r w:rsidRPr="001D2462" w:rsidDel="003005BB">
          <w:rPr>
            <w:i w:val="0"/>
            <w:iCs w:val="0"/>
          </w:rPr>
          <w:delText xml:space="preserve">the point </w:delText>
        </w:r>
      </w:del>
      <m:oMath>
        <m:r>
          <w:rPr>
            <w:rFonts w:ascii="Cambria Math" w:hAnsi="Cambria Math"/>
          </w:rPr>
          <m:t>l=11</m:t>
        </m:r>
      </m:oMath>
      <w:r w:rsidRPr="001D2462">
        <w:rPr>
          <w:i w:val="0"/>
          <w:iCs w:val="0"/>
        </w:rPr>
        <w:t xml:space="preserve">. </w:t>
      </w:r>
      <w:ins w:id="734" w:author="Editor" w:date="2018-08-30T13:44:00Z">
        <w:r w:rsidR="003005BB" w:rsidRPr="001D2462">
          <w:rPr>
            <w:i w:val="0"/>
            <w:iCs w:val="0"/>
          </w:rPr>
          <w:t xml:space="preserve">The </w:t>
        </w:r>
      </w:ins>
      <w:r w:rsidRPr="001D2462">
        <w:rPr>
          <w:i w:val="0"/>
          <w:iCs w:val="0"/>
        </w:rPr>
        <w:t xml:space="preserve">PLS regression is more </w:t>
      </w:r>
      <w:ins w:id="735" w:author="Editor" w:date="2018-08-30T13:44:00Z">
        <w:r w:rsidR="003005BB" w:rsidRPr="001D2462">
          <w:rPr>
            <w:i w:val="0"/>
            <w:iCs w:val="0"/>
          </w:rPr>
          <w:t xml:space="preserve">a </w:t>
        </w:r>
      </w:ins>
      <w:r w:rsidRPr="001D2462">
        <w:rPr>
          <w:i w:val="0"/>
          <w:iCs w:val="0"/>
        </w:rPr>
        <w:t xml:space="preserve">flexible approach compared to the linear model built on the subset of features. It </w:t>
      </w:r>
      <w:del w:id="736" w:author="Editor" w:date="2018-08-30T13:44:00Z">
        <w:r w:rsidRPr="001D2462" w:rsidDel="003005BB">
          <w:rPr>
            <w:i w:val="0"/>
            <w:iCs w:val="0"/>
          </w:rPr>
          <w:delText>leads to</w:delText>
        </w:r>
      </w:del>
      <w:ins w:id="737" w:author="Editor" w:date="2018-08-30T13:44:00Z">
        <w:r w:rsidR="003005BB" w:rsidRPr="001D2462">
          <w:rPr>
            <w:i w:val="0"/>
            <w:iCs w:val="0"/>
          </w:rPr>
          <w:t>results in</w:t>
        </w:r>
      </w:ins>
      <w:r w:rsidRPr="001D2462">
        <w:rPr>
          <w:i w:val="0"/>
          <w:iCs w:val="0"/>
        </w:rPr>
        <w:t xml:space="preserve"> the </w:t>
      </w:r>
      <w:del w:id="738" w:author="Editor" w:date="2018-08-30T13:44:00Z">
        <w:r w:rsidRPr="001D2462" w:rsidDel="003005BB">
          <w:rPr>
            <w:i w:val="0"/>
            <w:iCs w:val="0"/>
          </w:rPr>
          <w:delText xml:space="preserve">less </w:delText>
        </w:r>
      </w:del>
      <w:ins w:id="739" w:author="Editor" w:date="2018-08-30T13:44:00Z">
        <w:r w:rsidR="003005BB" w:rsidRPr="001D2462">
          <w:rPr>
            <w:i w:val="0"/>
            <w:iCs w:val="0"/>
          </w:rPr>
          <w:t xml:space="preserve">smallest </w:t>
        </w:r>
      </w:ins>
      <w:r w:rsidRPr="001D2462">
        <w:rPr>
          <w:i w:val="0"/>
          <w:iCs w:val="0"/>
        </w:rPr>
        <w:t xml:space="preserve">error, but the model </w:t>
      </w:r>
      <w:del w:id="740" w:author="Editor" w:date="2018-08-30T13:44:00Z">
        <w:r w:rsidRPr="001D2462" w:rsidDel="003005BB">
          <w:rPr>
            <w:i w:val="0"/>
            <w:iCs w:val="0"/>
          </w:rPr>
          <w:delText>are</w:delText>
        </w:r>
      </w:del>
      <w:ins w:id="741" w:author="Editor" w:date="2018-08-30T13:45:00Z">
        <w:r w:rsidR="003005BB" w:rsidRPr="001D2462">
          <w:rPr>
            <w:i w:val="0"/>
            <w:iCs w:val="0"/>
          </w:rPr>
          <w:t>is</w:t>
        </w:r>
      </w:ins>
      <w:r w:rsidRPr="001D2462">
        <w:rPr>
          <w:i w:val="0"/>
          <w:iCs w:val="0"/>
        </w:rPr>
        <w:t xml:space="preserve"> not sparse.</w:t>
      </w:r>
    </w:p>
    <w:p w14:paraId="6AA61C12" w14:textId="7D4DF3D8" w:rsidR="00E16621" w:rsidRPr="001D2462" w:rsidRDefault="000E7FCD">
      <w:pPr>
        <w:pStyle w:val="BodyText"/>
      </w:pPr>
      <w:r w:rsidRPr="001D2462">
        <w:t xml:space="preserve">Figure 7 compares 3 models: </w:t>
      </w:r>
      <w:ins w:id="742" w:author="Editor" w:date="2018-08-30T13:45:00Z">
        <w:r w:rsidR="003005BB" w:rsidRPr="001D2462">
          <w:t xml:space="preserve">the </w:t>
        </w:r>
      </w:ins>
      <w:r w:rsidRPr="001D2462">
        <w:t xml:space="preserve">linear regression and </w:t>
      </w:r>
      <w:ins w:id="743" w:author="Editor" w:date="2018-08-30T13:45:00Z">
        <w:r w:rsidR="003005BB" w:rsidRPr="001D2462">
          <w:t xml:space="preserve">the </w:t>
        </w:r>
      </w:ins>
      <w:r w:rsidRPr="001D2462">
        <w:t xml:space="preserve">PLS regression built on 100 features given by </w:t>
      </w:r>
      <w:del w:id="744" w:author="Editor" w:date="2018-08-30T13:45:00Z">
        <w:r w:rsidRPr="001D2462" w:rsidDel="003005BB">
          <w:delText>qpfs</w:delText>
        </w:r>
      </w:del>
      <w:ins w:id="745" w:author="Editor" w:date="2018-08-30T13:45:00Z">
        <w:r w:rsidR="003005BB" w:rsidRPr="001D2462">
          <w:t>QPFS</w:t>
        </w:r>
      </w:ins>
      <w:r w:rsidRPr="001D2462">
        <w:t xml:space="preserve"> and </w:t>
      </w:r>
      <w:ins w:id="746" w:author="Editor" w:date="2018-08-30T13:45:00Z">
        <w:r w:rsidR="003005BB" w:rsidRPr="001D2462">
          <w:t xml:space="preserve">the </w:t>
        </w:r>
      </w:ins>
      <w:r w:rsidRPr="001D2462">
        <w:t xml:space="preserve">PLS regression with all features. We do not include </w:t>
      </w:r>
      <w:ins w:id="747" w:author="Editor" w:date="2018-08-30T13:45:00Z">
        <w:r w:rsidR="003005BB" w:rsidRPr="001D2462">
          <w:t xml:space="preserve">the </w:t>
        </w:r>
      </w:ins>
      <w:r w:rsidRPr="001D2462">
        <w:t xml:space="preserve">linear regression with all features because its results are close to the constant prediction. It also provides the result for </w:t>
      </w:r>
      <w:ins w:id="748" w:author="Editor" w:date="2018-08-30T13:45:00Z">
        <w:r w:rsidR="003005BB" w:rsidRPr="001D2462">
          <w:t xml:space="preserve">the </w:t>
        </w:r>
      </w:ins>
      <w:r w:rsidRPr="001D2462">
        <w:t>Lasso and Elastic Net algorithms that are widely used for feature selection. We use the AsymImp strategy for QPFS in this experiment. Here</w:t>
      </w:r>
      <w:ins w:id="749" w:author="Editor" w:date="2018-08-30T13:45:00Z">
        <w:r w:rsidR="003005BB" w:rsidRPr="001D2462">
          <w:t>, the</w:t>
        </w:r>
      </w:ins>
      <w:r w:rsidRPr="001D2462">
        <w:t xml:space="preserve"> PLS regression </w:t>
      </w:r>
      <w:del w:id="750" w:author="Editor" w:date="2018-08-30T13:45:00Z">
        <w:r w:rsidRPr="001D2462" w:rsidDel="003005BB">
          <w:delText>are</w:delText>
        </w:r>
      </w:del>
      <w:ins w:id="751" w:author="Editor" w:date="2018-08-30T13:45:00Z">
        <w:r w:rsidR="003005BB" w:rsidRPr="001D2462">
          <w:t>is</w:t>
        </w:r>
      </w:ins>
      <w:r w:rsidRPr="001D2462">
        <w:t xml:space="preserve"> significantly better than </w:t>
      </w:r>
      <w:ins w:id="752" w:author="Editor" w:date="2018-08-30T13:45:00Z">
        <w:r w:rsidR="003005BB" w:rsidRPr="001D2462">
          <w:t xml:space="preserve">the </w:t>
        </w:r>
      </w:ins>
      <w:r w:rsidRPr="001D2462">
        <w:t xml:space="preserve">linear regression with </w:t>
      </w:r>
      <w:ins w:id="753" w:author="Editor" w:date="2018-08-30T13:45:00Z">
        <w:r w:rsidR="003005BB" w:rsidRPr="001D2462">
          <w:t xml:space="preserve">the </w:t>
        </w:r>
      </w:ins>
      <w:r w:rsidRPr="001D2462">
        <w:t xml:space="preserve">QPFS features. It means that the latter model is not flexible enough. However, the best result is obtained by </w:t>
      </w:r>
      <w:del w:id="754" w:author="Editor" w:date="2018-08-30T13:46:00Z">
        <w:r w:rsidRPr="001D2462" w:rsidDel="003005BB">
          <w:delText xml:space="preserve">combination of </w:delText>
        </w:r>
      </w:del>
      <w:ins w:id="755" w:author="Editor" w:date="2018-08-30T13:45:00Z">
        <w:r w:rsidR="003005BB" w:rsidRPr="001D2462">
          <w:t>the</w:t>
        </w:r>
      </w:ins>
      <w:ins w:id="756" w:author="Editor" w:date="2018-08-30T13:46:00Z">
        <w:r w:rsidR="003005BB" w:rsidRPr="001D2462">
          <w:t xml:space="preserve"> </w:t>
        </w:r>
      </w:ins>
      <w:r w:rsidRPr="001D2462">
        <w:t xml:space="preserve">PLS regression model </w:t>
      </w:r>
      <w:ins w:id="757" w:author="Editor" w:date="2018-08-30T13:46:00Z">
        <w:r w:rsidR="003005BB" w:rsidRPr="001D2462">
          <w:t xml:space="preserve">combined </w:t>
        </w:r>
      </w:ins>
      <w:r w:rsidRPr="001D2462">
        <w:t xml:space="preserve">with </w:t>
      </w:r>
      <w:ins w:id="758" w:author="Editor" w:date="2018-08-30T13:46:00Z">
        <w:r w:rsidR="003005BB" w:rsidRPr="001D2462">
          <w:t xml:space="preserve">the </w:t>
        </w:r>
      </w:ins>
      <w:r w:rsidRPr="001D2462">
        <w:t xml:space="preserve">QPFS features. This model is sparse since it uses only 100 QPFS features. The ability of the PLS model to find the optimal latent data representation </w:t>
      </w:r>
      <w:del w:id="759" w:author="Editor" w:date="2018-08-30T13:46:00Z">
        <w:r w:rsidRPr="001D2462" w:rsidDel="003005BB">
          <w:delText xml:space="preserve">allows to </w:delText>
        </w:r>
      </w:del>
      <w:r w:rsidRPr="001D2462">
        <w:t>improve</w:t>
      </w:r>
      <w:ins w:id="760" w:author="Editor" w:date="2018-08-30T13:46:00Z">
        <w:r w:rsidR="003005BB" w:rsidRPr="001D2462">
          <w:t>s</w:t>
        </w:r>
      </w:ins>
      <w:r w:rsidRPr="001D2462">
        <w:t xml:space="preserve"> </w:t>
      </w:r>
      <w:ins w:id="761" w:author="Editor" w:date="2018-08-30T13:46:00Z">
        <w:r w:rsidR="003005BB" w:rsidRPr="001D2462">
          <w:t xml:space="preserve">the </w:t>
        </w:r>
      </w:ins>
      <w:r w:rsidRPr="001D2462">
        <w:t>model performance.</w:t>
      </w:r>
      <w:r w:rsidRPr="001D2462">
        <w:rPr>
          <w:lang w:eastAsia="en-US"/>
        </w:rPr>
        <w:drawing>
          <wp:anchor distT="152400" distB="152400" distL="152400" distR="152400" simplePos="0" relativeHeight="251670016" behindDoc="0" locked="0" layoutInCell="1" allowOverlap="1" wp14:anchorId="3B094C36" wp14:editId="6EBD8224">
            <wp:simplePos x="0" y="0"/>
            <wp:positionH relativeFrom="margin">
              <wp:posOffset>-209428</wp:posOffset>
            </wp:positionH>
            <wp:positionV relativeFrom="line">
              <wp:posOffset>276743</wp:posOffset>
            </wp:positionV>
            <wp:extent cx="2369547" cy="1974623"/>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ls_vs_k.pdf"/>
                    <pic:cNvPicPr>
                      <a:picLocks noChangeAspect="1"/>
                    </pic:cNvPicPr>
                  </pic:nvPicPr>
                  <pic:blipFill>
                    <a:blip r:embed="rId18">
                      <a:extLst/>
                    </a:blip>
                    <a:stretch>
                      <a:fillRect/>
                    </a:stretch>
                  </pic:blipFill>
                  <pic:spPr>
                    <a:xfrm>
                      <a:off x="0" y="0"/>
                      <a:ext cx="2369547" cy="1974623"/>
                    </a:xfrm>
                    <a:prstGeom prst="rect">
                      <a:avLst/>
                    </a:prstGeom>
                    <a:ln w="12700" cap="flat">
                      <a:noFill/>
                      <a:miter lim="400000"/>
                    </a:ln>
                    <a:effectLst/>
                  </pic:spPr>
                </pic:pic>
              </a:graphicData>
            </a:graphic>
          </wp:anchor>
        </w:drawing>
      </w:r>
      <w:r w:rsidRPr="001D2462">
        <w:rPr>
          <w:lang w:eastAsia="en-US"/>
        </w:rPr>
        <w:drawing>
          <wp:anchor distT="152400" distB="152400" distL="152400" distR="152400" simplePos="0" relativeHeight="251674112" behindDoc="0" locked="0" layoutInCell="1" allowOverlap="1" wp14:anchorId="773686B3" wp14:editId="01DA8953">
            <wp:simplePos x="0" y="0"/>
            <wp:positionH relativeFrom="margin">
              <wp:posOffset>2392988</wp:posOffset>
            </wp:positionH>
            <wp:positionV relativeFrom="line">
              <wp:posOffset>371232</wp:posOffset>
            </wp:positionV>
            <wp:extent cx="3118341" cy="1948963"/>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models2-eps-converted-to.pdf"/>
                    <pic:cNvPicPr>
                      <a:picLocks noChangeAspect="1"/>
                    </pic:cNvPicPr>
                  </pic:nvPicPr>
                  <pic:blipFill>
                    <a:blip r:embed="rId19">
                      <a:extLst/>
                    </a:blip>
                    <a:stretch>
                      <a:fillRect/>
                    </a:stretch>
                  </pic:blipFill>
                  <pic:spPr>
                    <a:xfrm>
                      <a:off x="0" y="0"/>
                      <a:ext cx="3118341" cy="1948963"/>
                    </a:xfrm>
                    <a:prstGeom prst="rect">
                      <a:avLst/>
                    </a:prstGeom>
                    <a:ln w="12700" cap="flat">
                      <a:noFill/>
                      <a:miter lim="400000"/>
                    </a:ln>
                    <a:effectLst/>
                  </pic:spPr>
                </pic:pic>
              </a:graphicData>
            </a:graphic>
          </wp:anchor>
        </w:drawing>
      </w:r>
    </w:p>
    <w:p w14:paraId="018FD082" w14:textId="77777777" w:rsidR="00E16621" w:rsidRPr="001D2462" w:rsidRDefault="00E16621">
      <w:pPr>
        <w:pStyle w:val="BodyText"/>
        <w:rPr>
          <w:i/>
          <w:iCs/>
        </w:rPr>
      </w:pPr>
    </w:p>
    <w:p w14:paraId="053EC945" w14:textId="77777777" w:rsidR="00E16621" w:rsidRPr="001D2462" w:rsidRDefault="00E16621">
      <w:pPr>
        <w:pStyle w:val="BodyText"/>
        <w:rPr>
          <w:i/>
          <w:iCs/>
        </w:rPr>
      </w:pPr>
    </w:p>
    <w:p w14:paraId="54BC1ED4" w14:textId="77777777" w:rsidR="00E16621" w:rsidRPr="001D2462" w:rsidRDefault="00E16621">
      <w:pPr>
        <w:pStyle w:val="BodyText"/>
        <w:rPr>
          <w:i/>
          <w:iCs/>
        </w:rPr>
      </w:pPr>
    </w:p>
    <w:p w14:paraId="4FF78A48" w14:textId="3290950A" w:rsidR="00E16621" w:rsidRPr="001D2462" w:rsidRDefault="000E7FCD">
      <w:pPr>
        <w:pStyle w:val="BodyText"/>
        <w:rPr>
          <w:i/>
          <w:iCs/>
        </w:rPr>
      </w:pPr>
      <w:r w:rsidRPr="001D2462">
        <w:rPr>
          <w:i/>
          <w:iCs/>
        </w:rPr>
        <w:t xml:space="preserve">  </w:t>
      </w:r>
      <w:r w:rsidRPr="001D2462">
        <w:rPr>
          <w:i/>
          <w:iCs/>
        </w:rPr>
        <w:lastRenderedPageBreak/>
        <w:t>Figure 6: Test scaled RMSE for PLS Figure 7: sRMSE box plots for different regression</w:t>
      </w:r>
      <w:del w:id="762" w:author="Editor" w:date="2018-08-30T13:46:00Z">
        <w:r w:rsidRPr="001D2462" w:rsidDel="003005BB">
          <w:rPr>
            <w:i/>
            <w:iCs/>
          </w:rPr>
          <w:delText xml:space="preserve"> model</w:delText>
        </w:r>
      </w:del>
      <w:r w:rsidRPr="001D2462">
        <w:rPr>
          <w:i/>
          <w:iCs/>
        </w:rPr>
        <w:t xml:space="preserve"> models</w:t>
      </w:r>
    </w:p>
    <w:p w14:paraId="6680CFE2" w14:textId="77777777" w:rsidR="00E16621" w:rsidRPr="001D2462" w:rsidRDefault="000E7FCD">
      <w:pPr>
        <w:pStyle w:val="a1"/>
      </w:pPr>
      <w:bookmarkStart w:id="763" w:name="conclusion"/>
      <w:bookmarkEnd w:id="763"/>
      <w:r w:rsidRPr="001D2462">
        <w:t>Conclusion</w:t>
      </w:r>
    </w:p>
    <w:p w14:paraId="76B4083C" w14:textId="05918C18" w:rsidR="00E16621" w:rsidRPr="001D2462" w:rsidRDefault="000E7FCD">
      <w:pPr>
        <w:pStyle w:val="FirstParagraph"/>
      </w:pPr>
      <w:r w:rsidRPr="001D2462">
        <w:t>The study investigates the problem of signal decoding</w:t>
      </w:r>
      <w:ins w:id="764" w:author="Editor" w:date="2018-08-30T14:24:00Z">
        <w:r w:rsidR="00566C9F" w:rsidRPr="001D2462">
          <w:t xml:space="preserve"> in which</w:t>
        </w:r>
      </w:ins>
      <w:del w:id="765" w:author="Editor" w:date="2018-08-30T14:24:00Z">
        <w:r w:rsidRPr="001D2462" w:rsidDel="00566C9F">
          <w:delText>.</w:delText>
        </w:r>
      </w:del>
      <w:r w:rsidRPr="001D2462">
        <w:t xml:space="preserve"> </w:t>
      </w:r>
      <w:del w:id="766" w:author="Editor" w:date="2018-08-30T14:24:00Z">
        <w:r w:rsidRPr="001D2462" w:rsidDel="00566C9F">
          <w:delText>T</w:delText>
        </w:r>
      </w:del>
      <w:ins w:id="767" w:author="Editor" w:date="2018-08-30T14:24:00Z">
        <w:r w:rsidR="00566C9F" w:rsidRPr="001D2462">
          <w:t>t</w:t>
        </w:r>
      </w:ins>
      <w:r w:rsidRPr="001D2462">
        <w:t>he data are highly redundant. To build a stable</w:t>
      </w:r>
      <w:ins w:id="768" w:author="Editor" w:date="2018-08-30T13:50:00Z">
        <w:r w:rsidR="003005BB" w:rsidRPr="001D2462">
          <w:t>,</w:t>
        </w:r>
      </w:ins>
      <w:r w:rsidRPr="001D2462">
        <w:t xml:space="preserve"> adequate model, </w:t>
      </w:r>
      <w:del w:id="769" w:author="Editor" w:date="2018-08-30T13:51:00Z">
        <w:r w:rsidRPr="001D2462" w:rsidDel="003005BB">
          <w:delText>it was proposed to</w:delText>
        </w:r>
      </w:del>
      <w:ins w:id="770" w:author="Editor" w:date="2018-08-30T13:51:00Z">
        <w:r w:rsidR="003005BB" w:rsidRPr="001D2462">
          <w:t>we</w:t>
        </w:r>
      </w:ins>
      <w:r w:rsidRPr="001D2462">
        <w:t xml:space="preserve"> reduce</w:t>
      </w:r>
      <w:ins w:id="771" w:author="Editor" w:date="2018-08-30T13:51:00Z">
        <w:r w:rsidR="003005BB" w:rsidRPr="001D2462">
          <w:t>d the</w:t>
        </w:r>
      </w:ins>
      <w:r w:rsidRPr="001D2462">
        <w:t xml:space="preserve"> dimensionality of the problem using the dependencies in both </w:t>
      </w:r>
      <w:ins w:id="772" w:author="Editor" w:date="2018-08-30T13:51:00Z">
        <w:r w:rsidR="003005BB" w:rsidRPr="001D2462">
          <w:t xml:space="preserve">the </w:t>
        </w:r>
      </w:ins>
      <w:r w:rsidRPr="001D2462">
        <w:t xml:space="preserve">input and target spaces. The PLS regression is considered as </w:t>
      </w:r>
      <w:ins w:id="773" w:author="Editor" w:date="2018-08-30T13:51:00Z">
        <w:r w:rsidR="003005BB" w:rsidRPr="001D2462">
          <w:t xml:space="preserve">a </w:t>
        </w:r>
      </w:ins>
      <w:r w:rsidRPr="001D2462">
        <w:t xml:space="preserve">linear model for dimensionality reduction. The quadratic programming approach is investigated as </w:t>
      </w:r>
      <w:ins w:id="774" w:author="Editor" w:date="2018-08-30T13:51:00Z">
        <w:r w:rsidR="003005BB" w:rsidRPr="001D2462">
          <w:t xml:space="preserve">a </w:t>
        </w:r>
      </w:ins>
      <w:r w:rsidRPr="001D2462">
        <w:t xml:space="preserve">feature selection algorithm. The algorithm solves feature selection in a single quadratic programming optimization problem. The multivariate extensions for the QPFS algorithms are proposed. The resulting feature subset includes </w:t>
      </w:r>
      <w:del w:id="775" w:author="Quality Control Editor" w:date="2018-09-05T15:48:00Z">
        <w:r w:rsidRPr="001D2462" w:rsidDel="001D2462">
          <w:delText>non-c</w:delText>
        </w:r>
      </w:del>
      <w:ins w:id="776" w:author="Quality Control Editor" w:date="2018-09-05T15:48:00Z">
        <w:r w:rsidR="001D2462">
          <w:t>nonc</w:t>
        </w:r>
      </w:ins>
      <w:r w:rsidRPr="001D2462">
        <w:t xml:space="preserve">orrelated features </w:t>
      </w:r>
      <w:ins w:id="777" w:author="Editor" w:date="2018-08-30T13:51:00Z">
        <w:r w:rsidR="003005BB" w:rsidRPr="001D2462">
          <w:t>that</w:t>
        </w:r>
      </w:ins>
      <w:del w:id="778" w:author="Editor" w:date="2018-08-30T13:51:00Z">
        <w:r w:rsidRPr="001D2462" w:rsidDel="003005BB">
          <w:delText>which</w:delText>
        </w:r>
      </w:del>
      <w:r w:rsidRPr="001D2462">
        <w:t xml:space="preserve"> are relevant to the most difficult targets.</w:t>
      </w:r>
    </w:p>
    <w:p w14:paraId="73ACDEA7" w14:textId="4FFCC0C7" w:rsidR="00E16621" w:rsidRPr="001D2462" w:rsidRDefault="000E7FCD">
      <w:pPr>
        <w:pStyle w:val="BodyText"/>
      </w:pPr>
      <w:r w:rsidRPr="001D2462">
        <w:t xml:space="preserve">The computational experiments were carried out </w:t>
      </w:r>
      <w:del w:id="779" w:author="Editor" w:date="2018-08-30T13:51:00Z">
        <w:r w:rsidRPr="001D2462" w:rsidDel="003005BB">
          <w:delText>on</w:delText>
        </w:r>
      </w:del>
      <w:ins w:id="780" w:author="Editor" w:date="2018-08-30T13:51:00Z">
        <w:r w:rsidR="003005BB" w:rsidRPr="001D2462">
          <w:t>using</w:t>
        </w:r>
      </w:ins>
      <w:r w:rsidRPr="001D2462">
        <w:t xml:space="preserve"> the ECoG data. The resulting model predicts the limb position of an exoskeleton </w:t>
      </w:r>
      <w:del w:id="781" w:author="Editor" w:date="2018-08-30T13:51:00Z">
        <w:r w:rsidRPr="001D2462" w:rsidDel="003005BB">
          <w:delText xml:space="preserve">by </w:delText>
        </w:r>
      </w:del>
      <w:ins w:id="782" w:author="Editor" w:date="2018-08-30T13:51:00Z">
        <w:r w:rsidR="003005BB" w:rsidRPr="001D2462">
          <w:t xml:space="preserve">using </w:t>
        </w:r>
      </w:ins>
      <w:r w:rsidRPr="001D2462">
        <w:t>brain signals. The proposed algorithm</w:t>
      </w:r>
      <w:del w:id="783" w:author="Editor" w:date="2018-08-30T13:51:00Z">
        <w:r w:rsidRPr="001D2462" w:rsidDel="003005BB">
          <w:delText>s</w:delText>
        </w:r>
      </w:del>
      <w:r w:rsidRPr="001D2462">
        <w:t xml:space="preserve"> outperforms the baseline algorithm and reduce</w:t>
      </w:r>
      <w:ins w:id="784" w:author="Editor" w:date="2018-08-30T13:51:00Z">
        <w:r w:rsidR="003005BB" w:rsidRPr="001D2462">
          <w:t>s</w:t>
        </w:r>
      </w:ins>
      <w:r w:rsidRPr="001D2462">
        <w:t xml:space="preserve"> the problem dimension significantly. The combination of feature selection for sparsifying the model and the dimensionality reduction for increasing </w:t>
      </w:r>
      <w:ins w:id="785" w:author="Editor" w:date="2018-08-30T13:52:00Z">
        <w:r w:rsidR="00914F10" w:rsidRPr="001D2462">
          <w:t xml:space="preserve">the </w:t>
        </w:r>
      </w:ins>
      <w:r w:rsidRPr="001D2462">
        <w:t>model stability give the best result.</w:t>
      </w:r>
    </w:p>
    <w:p w14:paraId="49E6AC6C" w14:textId="77777777" w:rsidR="00E16621" w:rsidRPr="001D2462" w:rsidRDefault="000E7FCD" w:rsidP="000E7FCD">
      <w:pPr>
        <w:pStyle w:val="a3"/>
        <w:spacing w:after="240" w:line="360" w:lineRule="atLeast"/>
        <w:ind w:left="720"/>
        <w:rPr>
          <w:rFonts w:ascii="Times New Roman" w:hAnsi="Times New Roman"/>
          <w:sz w:val="24"/>
          <w:szCs w:val="24"/>
        </w:rPr>
      </w:pPr>
      <w:r w:rsidRPr="001D2462">
        <w:rPr>
          <w:rFonts w:ascii="Times New Roman" w:hAnsi="Times New Roman"/>
          <w:sz w:val="24"/>
          <w:szCs w:val="24"/>
        </w:rPr>
        <w:t xml:space="preserve"> </w:t>
      </w:r>
    </w:p>
    <w:sectPr w:rsidR="00E16621" w:rsidRPr="001D2462">
      <w:pgSz w:w="12240" w:h="142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3" w:author="Editor" w:date="2018-08-30T12:33:00Z" w:initials="Editor">
    <w:p w14:paraId="462BD134" w14:textId="319335FD" w:rsidR="003005BB" w:rsidRPr="001D2462" w:rsidRDefault="003005BB" w:rsidP="001D2462">
      <w:pPr>
        <w:pStyle w:val="CommentText"/>
      </w:pPr>
      <w:r w:rsidRPr="001D2462">
        <w:rPr>
          <w:rStyle w:val="CommentReference"/>
        </w:rPr>
        <w:annotationRef/>
      </w:r>
      <w:bookmarkStart w:id="68" w:name="_GoBack"/>
      <w:bookmarkEnd w:id="68"/>
      <w:r w:rsidRPr="001D2462">
        <w:rPr>
          <w:lang w:eastAsia="ru-RU"/>
        </w:rPr>
        <w:t>Please ensure that the intended meaning has been maintained in this edit.</w:t>
      </w:r>
    </w:p>
  </w:comment>
  <w:comment w:id="177" w:author="Editor" w:date="2018-08-30T12:53:00Z" w:initials="Editor">
    <w:p w14:paraId="7E4BE27C" w14:textId="291C7FF5" w:rsidR="003005BB" w:rsidRPr="001D2462" w:rsidRDefault="003005BB" w:rsidP="001D246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ahoma" w:hAnsi="Tahoma" w:cs="Tahoma"/>
          <w:sz w:val="16"/>
        </w:rPr>
      </w:pPr>
      <w:r w:rsidRPr="001D2462">
        <w:rPr>
          <w:rStyle w:val="CommentReference"/>
          <w:rFonts w:ascii="Tahoma" w:hAnsi="Tahoma" w:cs="Tahoma"/>
        </w:rPr>
        <w:annotationRef/>
      </w:r>
      <w:r w:rsidRPr="001D2462">
        <w:rPr>
          <w:rFonts w:ascii="Tahoma" w:hAnsi="Tahoma" w:cs="Tahoma"/>
          <w:sz w:val="16"/>
          <w:szCs w:val="20"/>
          <w:lang w:eastAsia="ru-RU"/>
        </w:rPr>
        <w:t>This sentence was restructured to improve clarity. Please ensure that the intended meaning has been maintained.</w:t>
      </w:r>
    </w:p>
  </w:comment>
  <w:comment w:id="253" w:author="Editor" w:date="2018-08-30T13:01:00Z" w:initials="Editor">
    <w:p w14:paraId="12AD2C78" w14:textId="386111ED" w:rsidR="003005BB" w:rsidRPr="001D2462" w:rsidRDefault="003005BB" w:rsidP="001D2462">
      <w:pPr>
        <w:pStyle w:val="CommentText"/>
      </w:pPr>
      <w:r w:rsidRPr="001D2462">
        <w:rPr>
          <w:rStyle w:val="CommentReference"/>
        </w:rPr>
        <w:annotationRef/>
      </w:r>
      <w:r w:rsidRPr="001D2462">
        <w:rPr>
          <w:lang w:eastAsia="ru-RU"/>
        </w:rPr>
        <w:t>Please ensure that the intended meaning has been maintained in this edit.</w:t>
      </w:r>
    </w:p>
  </w:comment>
  <w:comment w:id="295" w:author="Editor" w:date="2018-08-30T14:08:00Z" w:initials="Editor">
    <w:p w14:paraId="7124F5F3" w14:textId="2942BAB0" w:rsidR="00A121BA" w:rsidRPr="001D2462" w:rsidRDefault="00A121BA" w:rsidP="001D2462">
      <w:pPr>
        <w:pStyle w:val="CommentText"/>
      </w:pPr>
      <w:r w:rsidRPr="001D2462">
        <w:rPr>
          <w:rStyle w:val="CommentReference"/>
        </w:rPr>
        <w:annotationRef/>
      </w:r>
      <w:r w:rsidRPr="001D2462">
        <w:rPr>
          <w:lang w:eastAsia="ru-RU"/>
        </w:rPr>
        <w:t>Please ensure that the intended meaning has been maintained in this edit.</w:t>
      </w:r>
    </w:p>
  </w:comment>
  <w:comment w:id="362" w:author="Editor" w:date="2018-08-30T13:10:00Z" w:initials="Editor">
    <w:p w14:paraId="25B6E7FC" w14:textId="5CE2D9A0" w:rsidR="003005BB" w:rsidRPr="001D2462" w:rsidRDefault="003005BB" w:rsidP="001D2462">
      <w:pPr>
        <w:rPr>
          <w:rFonts w:ascii="Tahoma" w:eastAsia="Times New Roman" w:hAnsi="Tahoma" w:cs="Tahoma"/>
          <w:sz w:val="16"/>
          <w:szCs w:val="16"/>
        </w:rPr>
      </w:pPr>
      <w:r w:rsidRPr="001D2462">
        <w:rPr>
          <w:rStyle w:val="CommentReference"/>
          <w:rFonts w:ascii="Tahoma" w:hAnsi="Tahoma" w:cs="Tahoma"/>
        </w:rPr>
        <w:annotationRef/>
      </w:r>
      <w:r w:rsidR="001D2462" w:rsidRPr="00976450">
        <w:rPr>
          <w:rFonts w:ascii="Tahoma" w:eastAsia="Times New Roman" w:hAnsi="Tahoma" w:cs="Tahoma"/>
          <w:sz w:val="16"/>
          <w:szCs w:val="16"/>
        </w:rPr>
        <w:t>Abbreviations and acronyms are typically defined the first time they are used within the main text and then used throughout the remainder of the manuscript. Please consider adhering to this convention. Your target journal may have a list of abbreviations that are considered common enough that they do not need to be defined.</w:t>
      </w:r>
    </w:p>
  </w:comment>
  <w:comment w:id="372" w:author="Editor" w:date="2018-08-30T13:15:00Z" w:initials="Editor">
    <w:p w14:paraId="36E1D939" w14:textId="2B62EF09" w:rsidR="003005BB" w:rsidRPr="001D2462" w:rsidRDefault="003005BB" w:rsidP="001D2462">
      <w:pPr>
        <w:pStyle w:val="CommentText"/>
      </w:pPr>
      <w:r w:rsidRPr="001D2462">
        <w:rPr>
          <w:rStyle w:val="CommentReference"/>
        </w:rPr>
        <w:annotationRef/>
      </w:r>
      <w:r w:rsidRPr="001D2462">
        <w:rPr>
          <w:lang w:eastAsia="ru-RU"/>
        </w:rPr>
        <w:t>Please ensure that the intended meaning has been maintained in this edit.</w:t>
      </w:r>
    </w:p>
  </w:comment>
  <w:comment w:id="435" w:author="Editor" w:date="2018-08-30T13:18:00Z" w:initials="Editor">
    <w:p w14:paraId="22363F31" w14:textId="41F7BE63" w:rsidR="003005BB" w:rsidRPr="001D2462" w:rsidRDefault="003005BB" w:rsidP="001D2462">
      <w:pPr>
        <w:pStyle w:val="CommentText"/>
      </w:pPr>
      <w:r w:rsidRPr="001D2462">
        <w:rPr>
          <w:rStyle w:val="CommentReference"/>
        </w:rPr>
        <w:annotationRef/>
      </w:r>
      <w:r w:rsidRPr="001D2462">
        <w:rPr>
          <w:lang w:eastAsia="ru-RU"/>
        </w:rPr>
        <w:t>Please ensure that the intended meaning has been maintained in this edit.</w:t>
      </w:r>
    </w:p>
  </w:comment>
  <w:comment w:id="451" w:author="Editor" w:date="2018-08-30T13:20:00Z" w:initials="Editor">
    <w:p w14:paraId="23A8886A" w14:textId="696712CA" w:rsidR="003005BB" w:rsidRPr="001D2462" w:rsidRDefault="003005BB" w:rsidP="001D2462">
      <w:pPr>
        <w:pStyle w:val="CommentText"/>
      </w:pPr>
      <w:r w:rsidRPr="001D2462">
        <w:rPr>
          <w:rStyle w:val="CommentReference"/>
        </w:rPr>
        <w:annotationRef/>
      </w:r>
      <w:r w:rsidRPr="001D2462">
        <w:rPr>
          <w:lang w:eastAsia="ru-RU"/>
        </w:rPr>
        <w:t>Please ensure that the intended meaning has been maintained in this edit.</w:t>
      </w:r>
    </w:p>
  </w:comment>
  <w:comment w:id="480" w:author="Editor" w:date="2018-08-30T13:21:00Z" w:initials="Editor">
    <w:p w14:paraId="6F25FC7A" w14:textId="14880974" w:rsidR="003005BB" w:rsidRPr="001D2462" w:rsidRDefault="003005BB" w:rsidP="001D2462">
      <w:pPr>
        <w:pStyle w:val="CommentText"/>
      </w:pPr>
      <w:r w:rsidRPr="001D2462">
        <w:rPr>
          <w:rStyle w:val="CommentReference"/>
        </w:rPr>
        <w:annotationRef/>
      </w:r>
      <w:r w:rsidRPr="001D2462">
        <w:rPr>
          <w:lang w:eastAsia="ru-RU"/>
        </w:rPr>
        <w:t>Please ensure that the intended meaning has been maintained in this edit.</w:t>
      </w:r>
    </w:p>
  </w:comment>
  <w:comment w:id="618" w:author="Quality Control Editor" w:date="2018-09-05T15:55:00Z" w:initials="QCE">
    <w:p w14:paraId="004254F1" w14:textId="5E594E32" w:rsidR="001D2462" w:rsidRPr="001D2462" w:rsidRDefault="001D2462" w:rsidP="001D2462">
      <w:pPr>
        <w:rPr>
          <w:rFonts w:ascii="Tahoma" w:eastAsia="Times New Roman" w:hAnsi="Tahoma" w:cs="Tahoma"/>
          <w:sz w:val="16"/>
          <w:szCs w:val="16"/>
        </w:rPr>
      </w:pPr>
      <w:r>
        <w:rPr>
          <w:rStyle w:val="CommentReference"/>
        </w:rPr>
        <w:annotationRef/>
      </w:r>
      <w:r w:rsidRPr="00976450">
        <w:rPr>
          <w:rFonts w:ascii="Tahoma" w:eastAsia="Times New Roman" w:hAnsi="Tahoma" w:cs="Tahoma"/>
          <w:sz w:val="16"/>
          <w:szCs w:val="16"/>
        </w:rPr>
        <w:t>Please be consistent in the inclusion or omission of a space before and after a mathematical symbol or operator.</w:t>
      </w:r>
      <w:r>
        <w:t xml:space="preserve"> </w:t>
      </w:r>
    </w:p>
  </w:comment>
  <w:comment w:id="606" w:author="Editor" w:date="2018-08-30T13:33:00Z" w:initials="Editor">
    <w:p w14:paraId="18AFA7B9" w14:textId="04A669BC" w:rsidR="003005BB" w:rsidRPr="001D2462" w:rsidRDefault="003005BB" w:rsidP="001D2462">
      <w:pPr>
        <w:pStyle w:val="CommentText"/>
      </w:pPr>
      <w:r w:rsidRPr="001D2462">
        <w:rPr>
          <w:rStyle w:val="CommentReference"/>
        </w:rPr>
        <w:annotationRef/>
      </w:r>
      <w:r w:rsidRPr="001D2462">
        <w:rPr>
          <w:lang w:eastAsia="ru-RU"/>
        </w:rPr>
        <w:t>Please ensure that the intended meaning has been maintained in this 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2BD134" w15:done="0"/>
  <w15:commentEx w15:paraId="7E4BE27C" w15:done="0"/>
  <w15:commentEx w15:paraId="12AD2C78" w15:done="0"/>
  <w15:commentEx w15:paraId="7124F5F3" w15:done="0"/>
  <w15:commentEx w15:paraId="25B6E7FC" w15:done="0"/>
  <w15:commentEx w15:paraId="36E1D939" w15:done="0"/>
  <w15:commentEx w15:paraId="22363F31" w15:done="0"/>
  <w15:commentEx w15:paraId="23A8886A" w15:done="0"/>
  <w15:commentEx w15:paraId="6F25FC7A" w15:done="0"/>
  <w15:commentEx w15:paraId="004254F1" w15:done="0"/>
  <w15:commentEx w15:paraId="18AFA7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2BD134" w16cid:durableId="1F3A790E"/>
  <w16cid:commentId w16cid:paraId="7E4BE27C" w16cid:durableId="1F3A790F"/>
  <w16cid:commentId w16cid:paraId="12AD2C78" w16cid:durableId="1F3A7910"/>
  <w16cid:commentId w16cid:paraId="7124F5F3" w16cid:durableId="1F3A7911"/>
  <w16cid:commentId w16cid:paraId="25B6E7FC" w16cid:durableId="1F3A7912"/>
  <w16cid:commentId w16cid:paraId="36E1D939" w16cid:durableId="1F3A7913"/>
  <w16cid:commentId w16cid:paraId="22363F31" w16cid:durableId="1F3A7914"/>
  <w16cid:commentId w16cid:paraId="23A8886A" w16cid:durableId="1F3A7915"/>
  <w16cid:commentId w16cid:paraId="6F25FC7A" w16cid:durableId="1F3A7916"/>
  <w16cid:commentId w16cid:paraId="004254F1" w16cid:durableId="1F3A7ADC"/>
  <w16cid:commentId w16cid:paraId="18AFA7B9" w16cid:durableId="1F3A79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950E9" w14:textId="77777777" w:rsidR="0046438C" w:rsidRDefault="0046438C">
      <w:r>
        <w:separator/>
      </w:r>
    </w:p>
  </w:endnote>
  <w:endnote w:type="continuationSeparator" w:id="0">
    <w:p w14:paraId="17697926" w14:textId="77777777" w:rsidR="0046438C" w:rsidRDefault="00464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imes">
    <w:altName w:val="Times Roman"/>
    <w:panose1 w:val="020206030504050203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Helvetica Neue">
    <w:altName w:val="Sylfaen"/>
    <w:charset w:val="00"/>
    <w:family w:val="auto"/>
    <w:pitch w:val="variable"/>
    <w:sig w:usb0="00000003"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FBCF5" w14:textId="77777777" w:rsidR="0046438C" w:rsidRDefault="0046438C">
      <w:r>
        <w:separator/>
      </w:r>
    </w:p>
  </w:footnote>
  <w:footnote w:type="continuationSeparator" w:id="0">
    <w:p w14:paraId="49BE3A09" w14:textId="77777777" w:rsidR="0046438C" w:rsidRDefault="004643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2208C"/>
    <w:multiLevelType w:val="hybridMultilevel"/>
    <w:tmpl w:val="B838E3D2"/>
    <w:styleLink w:val="1"/>
    <w:lvl w:ilvl="0" w:tplc="6CAC7AF6">
      <w:start w:val="1"/>
      <w:numFmt w:val="bullet"/>
      <w:lvlText w:val="•"/>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C66E0994">
      <w:start w:val="1"/>
      <w:numFmt w:val="bullet"/>
      <w:lvlText w:val="–"/>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D20224A2">
      <w:start w:val="1"/>
      <w:numFmt w:val="bullet"/>
      <w:lvlText w:val="•"/>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D7A09CAA">
      <w:start w:val="1"/>
      <w:numFmt w:val="bullet"/>
      <w:lvlText w:val="–"/>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D2EE96AE">
      <w:start w:val="1"/>
      <w:numFmt w:val="bullet"/>
      <w:lvlText w:val="•"/>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16CCD1C2">
      <w:start w:val="1"/>
      <w:numFmt w:val="bullet"/>
      <w:lvlText w:val="–"/>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AE8819E8">
      <w:start w:val="1"/>
      <w:numFmt w:val="bullet"/>
      <w:lvlText w:val="•"/>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253A7DA0">
      <w:start w:val="1"/>
      <w:numFmt w:val="bullet"/>
      <w:lvlText w:val="•"/>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DD4C454A">
      <w:start w:val="1"/>
      <w:numFmt w:val="bullet"/>
      <w:lvlText w:val="•"/>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403791D"/>
    <w:multiLevelType w:val="hybridMultilevel"/>
    <w:tmpl w:val="D284AE2C"/>
    <w:numStyleLink w:val="a"/>
  </w:abstractNum>
  <w:abstractNum w:abstractNumId="2" w15:restartNumberingAfterBreak="0">
    <w:nsid w:val="55B300AF"/>
    <w:multiLevelType w:val="hybridMultilevel"/>
    <w:tmpl w:val="B838E3D2"/>
    <w:numStyleLink w:val="1"/>
  </w:abstractNum>
  <w:abstractNum w:abstractNumId="3" w15:restartNumberingAfterBreak="0">
    <w:nsid w:val="741346FF"/>
    <w:multiLevelType w:val="hybridMultilevel"/>
    <w:tmpl w:val="D284AE2C"/>
    <w:styleLink w:val="a"/>
    <w:lvl w:ilvl="0" w:tplc="78F4C826">
      <w:start w:val="1"/>
      <w:numFmt w:val="bullet"/>
      <w:lvlText w:val="•"/>
      <w:lvlJc w:val="left"/>
      <w:pPr>
        <w:ind w:left="72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E294DDB2">
      <w:start w:val="1"/>
      <w:numFmt w:val="bullet"/>
      <w:lvlText w:val="•"/>
      <w:lvlJc w:val="left"/>
      <w:pPr>
        <w:ind w:left="815" w:hanging="375"/>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01221C0">
      <w:start w:val="1"/>
      <w:numFmt w:val="bullet"/>
      <w:lvlText w:val="•"/>
      <w:lvlJc w:val="left"/>
      <w:pPr>
        <w:ind w:left="1035" w:hanging="375"/>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17489B6">
      <w:start w:val="1"/>
      <w:numFmt w:val="bullet"/>
      <w:lvlText w:val="•"/>
      <w:lvlJc w:val="left"/>
      <w:pPr>
        <w:ind w:left="1255" w:hanging="375"/>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6DD0671A">
      <w:start w:val="1"/>
      <w:numFmt w:val="bullet"/>
      <w:lvlText w:val="•"/>
      <w:lvlJc w:val="left"/>
      <w:pPr>
        <w:ind w:left="1475" w:hanging="375"/>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20E5E62">
      <w:start w:val="1"/>
      <w:numFmt w:val="bullet"/>
      <w:lvlText w:val="•"/>
      <w:lvlJc w:val="left"/>
      <w:pPr>
        <w:ind w:left="1695" w:hanging="375"/>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9E4620A">
      <w:start w:val="1"/>
      <w:numFmt w:val="bullet"/>
      <w:lvlText w:val="•"/>
      <w:lvlJc w:val="left"/>
      <w:pPr>
        <w:ind w:left="1915" w:hanging="375"/>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E7E4B90">
      <w:start w:val="1"/>
      <w:numFmt w:val="bullet"/>
      <w:lvlText w:val="•"/>
      <w:lvlJc w:val="left"/>
      <w:pPr>
        <w:ind w:left="2135" w:hanging="375"/>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E387C8E">
      <w:start w:val="1"/>
      <w:numFmt w:val="bullet"/>
      <w:lvlText w:val="•"/>
      <w:lvlJc w:val="left"/>
      <w:pPr>
        <w:ind w:left="2355" w:hanging="375"/>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uality Control Editor">
    <w15:presenceInfo w15:providerId="None" w15:userId="Quality Control 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MachineID" w:val="200|199|197|207|188|197|189|199|197|205|188|197|186|200|197|199|200|"/>
    <w:docVar w:name="Username" w:val="Quality Control Editor"/>
  </w:docVars>
  <w:rsids>
    <w:rsidRoot w:val="00E16621"/>
    <w:rsid w:val="0006612F"/>
    <w:rsid w:val="000E7FCD"/>
    <w:rsid w:val="00167B54"/>
    <w:rsid w:val="001D2462"/>
    <w:rsid w:val="00271599"/>
    <w:rsid w:val="002B0F9E"/>
    <w:rsid w:val="003005BB"/>
    <w:rsid w:val="00365BCF"/>
    <w:rsid w:val="0046438C"/>
    <w:rsid w:val="00566C9F"/>
    <w:rsid w:val="00600541"/>
    <w:rsid w:val="006343CE"/>
    <w:rsid w:val="008347D9"/>
    <w:rsid w:val="008419A2"/>
    <w:rsid w:val="00914F10"/>
    <w:rsid w:val="0098536A"/>
    <w:rsid w:val="009B1372"/>
    <w:rsid w:val="00A121BA"/>
    <w:rsid w:val="00AC73E4"/>
    <w:rsid w:val="00E16621"/>
    <w:rsid w:val="00FC40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7DC98B"/>
  <w15:docId w15:val="{B2C91933-1E49-45C2-958D-E8A7A6481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paragraph" w:styleId="Heading2">
    <w:name w:val="heading 2"/>
    <w:next w:val="BodyText"/>
    <w:pPr>
      <w:keepNext/>
      <w:keepLines/>
      <w:spacing w:before="200"/>
      <w:outlineLvl w:val="1"/>
    </w:pPr>
    <w:rPr>
      <w:rFonts w:ascii="Calibri" w:eastAsia="Calibri" w:hAnsi="Calibri" w:cs="Calibri"/>
      <w:b/>
      <w:bCs/>
      <w:color w:val="4F81BD"/>
      <w:sz w:val="32"/>
      <w:szCs w:val="32"/>
      <w:u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0">
    <w:name w:val="Колонтитулы"/>
    <w:pPr>
      <w:tabs>
        <w:tab w:val="right" w:pos="9020"/>
      </w:tabs>
    </w:pPr>
    <w:rPr>
      <w:rFonts w:ascii="Helvetica Neue" w:hAnsi="Helvetica Neue" w:cs="Arial Unicode MS"/>
      <w:color w:val="000000"/>
      <w:sz w:val="24"/>
      <w:szCs w:val="24"/>
    </w:rPr>
  </w:style>
  <w:style w:type="paragraph" w:styleId="Title">
    <w:name w:val="Title"/>
    <w:next w:val="BodyText"/>
    <w:pPr>
      <w:keepNext/>
      <w:keepLines/>
      <w:spacing w:before="480" w:after="240"/>
      <w:jc w:val="center"/>
    </w:pPr>
    <w:rPr>
      <w:rFonts w:ascii="Calibri" w:eastAsia="Calibri" w:hAnsi="Calibri" w:cs="Calibri"/>
      <w:b/>
      <w:bCs/>
      <w:color w:val="345A8A"/>
      <w:sz w:val="36"/>
      <w:szCs w:val="36"/>
      <w:u w:color="345A8A"/>
    </w:rPr>
  </w:style>
  <w:style w:type="paragraph" w:styleId="BodyText">
    <w:name w:val="Body Text"/>
    <w:pPr>
      <w:spacing w:before="180" w:after="180"/>
    </w:pPr>
    <w:rPr>
      <w:rFonts w:ascii="Cambria" w:eastAsia="Cambria" w:hAnsi="Cambria" w:cs="Cambria"/>
      <w:color w:val="000000"/>
      <w:sz w:val="24"/>
      <w:szCs w:val="24"/>
      <w:u w:color="000000"/>
    </w:rPr>
  </w:style>
  <w:style w:type="paragraph" w:customStyle="1" w:styleId="FirstParagraph">
    <w:name w:val="First Paragraph"/>
    <w:next w:val="BodyText"/>
    <w:pPr>
      <w:spacing w:before="180" w:after="180"/>
    </w:pPr>
    <w:rPr>
      <w:rFonts w:ascii="Cambria" w:eastAsia="Cambria" w:hAnsi="Cambria" w:cs="Cambria"/>
      <w:color w:val="000000"/>
      <w:sz w:val="24"/>
      <w:szCs w:val="24"/>
      <w:u w:color="000000"/>
    </w:rPr>
  </w:style>
  <w:style w:type="paragraph" w:customStyle="1" w:styleId="a1">
    <w:name w:val="Заголовок"/>
    <w:next w:val="BodyText"/>
    <w:pPr>
      <w:keepNext/>
      <w:keepLines/>
      <w:spacing w:before="480"/>
      <w:outlineLvl w:val="0"/>
    </w:pPr>
    <w:rPr>
      <w:rFonts w:ascii="Calibri" w:eastAsia="Calibri" w:hAnsi="Calibri" w:cs="Calibri"/>
      <w:b/>
      <w:bCs/>
      <w:color w:val="345A8A"/>
      <w:sz w:val="32"/>
      <w:szCs w:val="32"/>
      <w:u w:color="345A8A"/>
    </w:rPr>
  </w:style>
  <w:style w:type="paragraph" w:customStyle="1" w:styleId="a2">
    <w:name w:val="Текстовый блок"/>
    <w:pPr>
      <w:spacing w:after="200"/>
    </w:pPr>
    <w:rPr>
      <w:rFonts w:ascii="Cambria" w:eastAsia="Cambria" w:hAnsi="Cambria" w:cs="Cambria"/>
      <w:color w:val="000000"/>
      <w:sz w:val="24"/>
      <w:szCs w:val="24"/>
      <w:u w:color="000000"/>
    </w:rPr>
  </w:style>
  <w:style w:type="numbering" w:customStyle="1" w:styleId="1">
    <w:name w:val="Импортированный стиль 1"/>
    <w:pPr>
      <w:numPr>
        <w:numId w:val="1"/>
      </w:numPr>
    </w:pPr>
  </w:style>
  <w:style w:type="paragraph" w:customStyle="1" w:styleId="FigurewithCaption">
    <w:name w:val="Figure with Caption"/>
    <w:pPr>
      <w:keepNext/>
      <w:spacing w:after="200"/>
    </w:pPr>
    <w:rPr>
      <w:rFonts w:ascii="Cambria" w:eastAsia="Cambria" w:hAnsi="Cambria" w:cs="Cambria"/>
      <w:color w:val="000000"/>
      <w:sz w:val="24"/>
      <w:szCs w:val="24"/>
      <w:u w:color="000000"/>
    </w:rPr>
  </w:style>
  <w:style w:type="paragraph" w:customStyle="1" w:styleId="ImageCaption">
    <w:name w:val="Image Caption"/>
    <w:pPr>
      <w:spacing w:after="120"/>
    </w:pPr>
    <w:rPr>
      <w:rFonts w:ascii="Cambria" w:eastAsia="Cambria" w:hAnsi="Cambria" w:cs="Cambria"/>
      <w:i/>
      <w:iCs/>
      <w:color w:val="000000"/>
      <w:sz w:val="24"/>
      <w:szCs w:val="24"/>
      <w:u w:color="000000"/>
    </w:rPr>
  </w:style>
  <w:style w:type="paragraph" w:customStyle="1" w:styleId="a3">
    <w:name w:val="По умолчанию"/>
    <w:rPr>
      <w:rFonts w:ascii="Helvetica Neue" w:hAnsi="Helvetica Neue" w:cs="Arial Unicode MS"/>
      <w:color w:val="000000"/>
      <w:sz w:val="22"/>
      <w:szCs w:val="22"/>
    </w:rPr>
  </w:style>
  <w:style w:type="paragraph" w:customStyle="1" w:styleId="TableCaption">
    <w:name w:val="Table Caption"/>
    <w:pPr>
      <w:keepNext/>
      <w:spacing w:after="120"/>
    </w:pPr>
    <w:rPr>
      <w:rFonts w:ascii="Cambria" w:eastAsia="Cambria" w:hAnsi="Cambria" w:cs="Cambria"/>
      <w:i/>
      <w:iCs/>
      <w:color w:val="000000"/>
      <w:sz w:val="24"/>
      <w:szCs w:val="24"/>
      <w:u w:color="000000"/>
    </w:rPr>
  </w:style>
  <w:style w:type="numbering" w:customStyle="1" w:styleId="a">
    <w:name w:val="Пункты"/>
    <w:pPr>
      <w:numPr>
        <w:numId w:val="3"/>
      </w:numPr>
    </w:pPr>
  </w:style>
  <w:style w:type="paragraph" w:styleId="BalloonText">
    <w:name w:val="Balloon Text"/>
    <w:next w:val="CommentText"/>
    <w:link w:val="BalloonTextChar"/>
    <w:uiPriority w:val="99"/>
    <w:semiHidden/>
    <w:unhideWhenUsed/>
    <w:rsid w:val="00271599"/>
    <w:rPr>
      <w:rFonts w:ascii="Tahoma" w:hAnsi="Tahoma" w:cs="Tahoma"/>
      <w:sz w:val="16"/>
      <w:szCs w:val="16"/>
      <w:lang w:eastAsia="en-US"/>
    </w:rPr>
  </w:style>
  <w:style w:type="character" w:customStyle="1" w:styleId="BalloonTextChar">
    <w:name w:val="Balloon Text Char"/>
    <w:basedOn w:val="DefaultParagraphFont"/>
    <w:link w:val="BalloonText"/>
    <w:uiPriority w:val="99"/>
    <w:semiHidden/>
    <w:rsid w:val="00271599"/>
    <w:rPr>
      <w:rFonts w:ascii="Tahoma" w:hAnsi="Tahoma" w:cs="Tahoma"/>
      <w:sz w:val="16"/>
      <w:szCs w:val="16"/>
      <w:lang w:eastAsia="en-US"/>
    </w:rPr>
  </w:style>
  <w:style w:type="character" w:styleId="CommentReference">
    <w:name w:val="annotation reference"/>
    <w:basedOn w:val="DefaultParagraphFont"/>
    <w:uiPriority w:val="99"/>
    <w:semiHidden/>
    <w:unhideWhenUsed/>
    <w:rsid w:val="006343CE"/>
    <w:rPr>
      <w:sz w:val="16"/>
      <w:szCs w:val="16"/>
    </w:rPr>
  </w:style>
  <w:style w:type="paragraph" w:styleId="CommentText">
    <w:name w:val="annotation text"/>
    <w:link w:val="CommentTextChar"/>
    <w:uiPriority w:val="99"/>
    <w:unhideWhenUsed/>
    <w:rsid w:val="006343CE"/>
    <w:rPr>
      <w:rFonts w:ascii="Tahoma" w:hAnsi="Tahoma" w:cs="Tahoma"/>
      <w:sz w:val="16"/>
      <w:lang w:eastAsia="en-US"/>
    </w:rPr>
  </w:style>
  <w:style w:type="character" w:customStyle="1" w:styleId="CommentTextChar">
    <w:name w:val="Comment Text Char"/>
    <w:basedOn w:val="DefaultParagraphFont"/>
    <w:link w:val="CommentText"/>
    <w:uiPriority w:val="99"/>
    <w:rsid w:val="006343CE"/>
    <w:rPr>
      <w:rFonts w:ascii="Tahoma" w:hAnsi="Tahoma" w:cs="Tahoma"/>
      <w:sz w:val="16"/>
      <w:lang w:eastAsia="en-US"/>
    </w:rPr>
  </w:style>
  <w:style w:type="paragraph" w:styleId="CommentSubject">
    <w:name w:val="annotation subject"/>
    <w:next w:val="CommentText"/>
    <w:link w:val="CommentSubjectChar"/>
    <w:uiPriority w:val="99"/>
    <w:semiHidden/>
    <w:unhideWhenUsed/>
    <w:rsid w:val="006343CE"/>
    <w:rPr>
      <w:rFonts w:ascii="Tahoma" w:hAnsi="Tahoma" w:cs="Tahoma"/>
      <w:b/>
      <w:bCs/>
      <w:sz w:val="16"/>
      <w:lang w:eastAsia="en-US"/>
    </w:rPr>
  </w:style>
  <w:style w:type="character" w:customStyle="1" w:styleId="CommentSubjectChar">
    <w:name w:val="Comment Subject Char"/>
    <w:basedOn w:val="CommentTextChar"/>
    <w:link w:val="CommentSubject"/>
    <w:uiPriority w:val="99"/>
    <w:semiHidden/>
    <w:rsid w:val="006343CE"/>
    <w:rPr>
      <w:rFonts w:ascii="Tahoma" w:hAnsi="Tahoma" w:cs="Tahoma"/>
      <w:b/>
      <w:bCs/>
      <w:sz w:val="16"/>
      <w:lang w:eastAsia="en-US"/>
    </w:rPr>
  </w:style>
  <w:style w:type="paragraph" w:styleId="Revision">
    <w:name w:val="Revision"/>
    <w:hidden/>
    <w:uiPriority w:val="99"/>
    <w:semiHidden/>
    <w:rsid w:val="001D2462"/>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08DB3-F1A3-4F02-8521-A4B632A8D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18</Pages>
  <Words>5034</Words>
  <Characters>29200</Characters>
  <Application>Microsoft Office Word</Application>
  <DocSecurity>0</DocSecurity>
  <Lines>478</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Quality Control Editor</cp:lastModifiedBy>
  <cp:revision>7</cp:revision>
  <dcterms:created xsi:type="dcterms:W3CDTF">2018-08-26T11:55:00Z</dcterms:created>
  <dcterms:modified xsi:type="dcterms:W3CDTF">2018-09-05T20:03:00Z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false</vt:bool>
  </property>
  <property fmtid="{D5CDD505-2E9C-101B-9397-08002B2CF9AE}" pid="3" name="LastTick">
    <vt:r8>43348.6578935185</vt:r8>
  </property>
</Properties>
</file>